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Default Extension="bin" ContentType="application/vnd.openxmlformats-officedocument.wordprocessingml.printerSettings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46527B" w:rsidRDefault="00237135" w:rsidP="00237135">
      <w:pPr>
        <w:pStyle w:val="Heading1"/>
      </w:pPr>
      <w:r>
        <w:t>caGrid 1.4</w:t>
      </w:r>
      <w:r w:rsidR="00930D12">
        <w:t xml:space="preserve"> (</w:t>
      </w:r>
      <w:r w:rsidR="0011671A">
        <w:t xml:space="preserve">Q1 </w:t>
      </w:r>
      <w:r w:rsidR="00860F5D">
        <w:t>20</w:t>
      </w:r>
      <w:r w:rsidR="0011671A">
        <w:t>10</w:t>
      </w:r>
      <w:r w:rsidR="00930D12">
        <w:t>)</w:t>
      </w:r>
    </w:p>
    <w:p w:rsidR="00237135" w:rsidRPr="0046527B" w:rsidRDefault="00C4224C" w:rsidP="0046527B">
      <w:pPr>
        <w:pStyle w:val="Heading2"/>
      </w:pPr>
      <w:r>
        <w:t xml:space="preserve">Major </w:t>
      </w:r>
      <w:r w:rsidR="0046527B">
        <w:t>New Features:</w:t>
      </w:r>
    </w:p>
    <w:p w:rsidR="0046527B" w:rsidRDefault="0046527B" w:rsidP="0046527B">
      <w:pPr>
        <w:pStyle w:val="ListParagraph"/>
        <w:numPr>
          <w:ilvl w:val="0"/>
          <w:numId w:val="1"/>
          <w:numberingChange w:id="0" w:author="John Eisenschmidt" w:date="2009-06-29T16:01:00Z" w:original=""/>
        </w:numPr>
      </w:pPr>
      <w:r>
        <w:t>caGrid Identifiers initial release</w:t>
      </w:r>
    </w:p>
    <w:p w:rsidR="00641704" w:rsidRDefault="0046527B" w:rsidP="0046527B">
      <w:pPr>
        <w:pStyle w:val="ListParagraph"/>
        <w:numPr>
          <w:ilvl w:val="0"/>
          <w:numId w:val="1"/>
          <w:numberingChange w:id="1" w:author="John Eisenschmidt" w:date="2009-06-29T16:01:00Z" w:original=""/>
        </w:numPr>
      </w:pPr>
      <w:r>
        <w:t xml:space="preserve">Data Service </w:t>
      </w:r>
      <w:r w:rsidR="00641704">
        <w:t>s</w:t>
      </w:r>
      <w:r>
        <w:t>upport for CQL2 (</w:t>
      </w:r>
      <w:r w:rsidR="00246165">
        <w:t>along-</w:t>
      </w:r>
      <w:r>
        <w:t>side CQL)</w:t>
      </w:r>
    </w:p>
    <w:p w:rsidR="00D20E41" w:rsidRDefault="00641704" w:rsidP="0046527B">
      <w:pPr>
        <w:pStyle w:val="ListParagraph"/>
        <w:numPr>
          <w:ilvl w:val="0"/>
          <w:numId w:val="1"/>
          <w:numberingChange w:id="2" w:author="John Eisenschmidt" w:date="2009-06-29T16:01:00Z" w:original=""/>
        </w:numPr>
      </w:pPr>
      <w:r>
        <w:t>Data Service support for Transfer</w:t>
      </w:r>
    </w:p>
    <w:p w:rsidR="00D20E41" w:rsidRDefault="00D20E41" w:rsidP="0046527B">
      <w:pPr>
        <w:pStyle w:val="ListParagraph"/>
        <w:numPr>
          <w:ilvl w:val="0"/>
          <w:numId w:val="1"/>
          <w:numberingChange w:id="3" w:author="John Eisenschmidt" w:date="2009-06-29T16:01:00Z" w:original=""/>
        </w:numPr>
      </w:pPr>
      <w:r>
        <w:t xml:space="preserve">New Technology Stack (JDK 6, </w:t>
      </w:r>
      <w:r w:rsidR="00246165">
        <w:t xml:space="preserve">JBoss </w:t>
      </w:r>
      <w:ins w:id="4" w:author="Scott Oster" w:date="2009-08-20T12:20:00Z">
        <w:r w:rsidR="00B2737C">
          <w:t>5.x, Tomcat 6</w:t>
        </w:r>
      </w:ins>
      <w:del w:id="5" w:author="Scott Oster" w:date="2009-08-20T12:20:00Z">
        <w:r w:rsidR="00246165" w:rsidDel="00B2737C">
          <w:delText>6</w:delText>
        </w:r>
      </w:del>
      <w:r w:rsidR="00246165">
        <w:t>, etc.</w:t>
      </w:r>
      <w:r>
        <w:t>)</w:t>
      </w:r>
    </w:p>
    <w:p w:rsidR="00636D14" w:rsidRDefault="00D20E41" w:rsidP="0046527B">
      <w:pPr>
        <w:pStyle w:val="ListParagraph"/>
        <w:numPr>
          <w:ilvl w:val="0"/>
          <w:numId w:val="1"/>
          <w:numberingChange w:id="6" w:author="John Eisenschmidt" w:date="2009-06-29T16:01:00Z" w:original=""/>
        </w:numPr>
      </w:pPr>
      <w:r>
        <w:t>Ivy support for nightly builds and patch releases</w:t>
      </w:r>
    </w:p>
    <w:p w:rsidR="001575C2" w:rsidRDefault="00636D14" w:rsidP="0046527B">
      <w:pPr>
        <w:pStyle w:val="ListParagraph"/>
        <w:numPr>
          <w:ilvl w:val="0"/>
          <w:numId w:val="1"/>
          <w:numberingChange w:id="7" w:author="John Eisenschmidt" w:date="2009-06-29T16:01:00Z" w:original=""/>
        </w:numPr>
      </w:pPr>
      <w:r>
        <w:t>?? GME security</w:t>
      </w:r>
    </w:p>
    <w:p w:rsidR="0046527B" w:rsidRDefault="00246165" w:rsidP="0046527B">
      <w:pPr>
        <w:pStyle w:val="ListParagraph"/>
        <w:numPr>
          <w:ilvl w:val="0"/>
          <w:numId w:val="1"/>
          <w:numberingChange w:id="8" w:author="John Eisenschmidt" w:date="2009-06-29T16:01:00Z" w:original=""/>
        </w:numPr>
      </w:pPr>
      <w:r>
        <w:t>Integration of GAARDS Security into Workflow, including support for CDS</w:t>
      </w:r>
    </w:p>
    <w:p w:rsidR="0090567C" w:rsidRDefault="0090567C" w:rsidP="0046527B">
      <w:pPr>
        <w:pStyle w:val="ListParagraph"/>
        <w:numPr>
          <w:ilvl w:val="0"/>
          <w:numId w:val="1"/>
          <w:ins w:id="9" w:author="Scott Oster" w:date="2009-08-20T12:30:00Z"/>
        </w:numPr>
        <w:rPr>
          <w:ins w:id="10" w:author="Scott Oster" w:date="2009-08-20T13:50:00Z"/>
        </w:rPr>
      </w:pPr>
      <w:ins w:id="11" w:author="Scott Oster" w:date="2009-08-20T12:30:00Z">
        <w:r>
          <w:t>Taverna login mechanism to use Authn Profiles</w:t>
        </w:r>
      </w:ins>
    </w:p>
    <w:p w:rsidR="009E2341" w:rsidRDefault="009E2341" w:rsidP="0046527B">
      <w:pPr>
        <w:pStyle w:val="ListParagraph"/>
        <w:numPr>
          <w:ilvl w:val="0"/>
          <w:numId w:val="1"/>
          <w:ins w:id="12" w:author="Scott Oster" w:date="2009-08-20T13:50:00Z"/>
        </w:numPr>
        <w:rPr>
          <w:ins w:id="13" w:author="Scott Oster" w:date="2009-08-20T12:30:00Z"/>
        </w:rPr>
      </w:pPr>
      <w:ins w:id="14" w:author="Scott Oster" w:date="2009-08-20T13:50:00Z">
        <w:r>
          <w:t>Directory searching in Dorian?</w:t>
        </w:r>
      </w:ins>
      <w:ins w:id="15" w:author="Scott Oster" w:date="2009-08-20T13:55:00Z">
        <w:r w:rsidR="009149A1">
          <w:t xml:space="preserve"> (relates to COPPA)</w:t>
        </w:r>
      </w:ins>
    </w:p>
    <w:p w:rsidR="0046527B" w:rsidRDefault="0046527B" w:rsidP="0046527B">
      <w:pPr>
        <w:pStyle w:val="Heading2"/>
      </w:pPr>
      <w:r>
        <w:t>Deprecate:</w:t>
      </w:r>
    </w:p>
    <w:p w:rsidR="0046527B" w:rsidRDefault="0046527B" w:rsidP="0046527B">
      <w:pPr>
        <w:pStyle w:val="ListParagraph"/>
        <w:numPr>
          <w:ilvl w:val="0"/>
          <w:numId w:val="3"/>
          <w:numberingChange w:id="16" w:author="John Eisenschmidt" w:date="2009-06-29T16:01:00Z" w:original=""/>
        </w:numPr>
      </w:pPr>
      <w:r>
        <w:t>Data Services</w:t>
      </w:r>
      <w:r w:rsidR="00246165">
        <w:t xml:space="preserve"> support for CQL</w:t>
      </w:r>
    </w:p>
    <w:p w:rsidR="0046527B" w:rsidRDefault="0046527B" w:rsidP="0046527B">
      <w:pPr>
        <w:pStyle w:val="ListParagraph"/>
        <w:numPr>
          <w:ilvl w:val="0"/>
          <w:numId w:val="3"/>
          <w:numberingChange w:id="17" w:author="John Eisenschmidt" w:date="2009-06-29T16:01:00Z" w:original=""/>
        </w:numPr>
      </w:pPr>
      <w:r>
        <w:t>FQP supporting querying via CQL (and not CQL2)</w:t>
      </w:r>
    </w:p>
    <w:p w:rsidR="004734F5" w:rsidRPr="0046527B" w:rsidRDefault="004734F5" w:rsidP="0046527B">
      <w:pPr>
        <w:pStyle w:val="ListParagraph"/>
        <w:numPr>
          <w:ilvl w:val="0"/>
          <w:numId w:val="3"/>
          <w:ins w:id="18" w:author="Scott Oster" w:date="2009-08-20T12:35:00Z"/>
        </w:numPr>
        <w:rPr>
          <w:ins w:id="19" w:author="Scott Oster" w:date="2009-08-20T12:35:00Z"/>
        </w:rPr>
      </w:pPr>
      <w:ins w:id="20" w:author="Scott Oster" w:date="2009-08-20T12:35:00Z">
        <w:r>
          <w:t>Any tech stack stuff? (tomcat versions, etc)</w:t>
        </w:r>
      </w:ins>
    </w:p>
    <w:p w:rsidR="0046527B" w:rsidRDefault="0046527B" w:rsidP="0046527B">
      <w:pPr>
        <w:pStyle w:val="Heading2"/>
      </w:pPr>
      <w:r>
        <w:t>Remove:</w:t>
      </w:r>
    </w:p>
    <w:p w:rsidR="0046527B" w:rsidRDefault="0046527B" w:rsidP="0046527B">
      <w:pPr>
        <w:pStyle w:val="ListParagraph"/>
        <w:numPr>
          <w:ilvl w:val="0"/>
          <w:numId w:val="2"/>
          <w:numberingChange w:id="21" w:author="John Eisenschmidt" w:date="2009-06-29T16:01:00Z" w:original=""/>
        </w:numPr>
      </w:pPr>
      <w:r>
        <w:t>BDT</w:t>
      </w:r>
    </w:p>
    <w:p w:rsidR="00237135" w:rsidRDefault="00246165" w:rsidP="0089643C">
      <w:pPr>
        <w:pStyle w:val="ListParagraph"/>
        <w:numPr>
          <w:ilvl w:val="0"/>
          <w:numId w:val="2"/>
          <w:numberingChange w:id="22" w:author="John Eisenschmidt" w:date="2009-06-29T16:01:00Z" w:original=""/>
        </w:numPr>
      </w:pPr>
      <w:r>
        <w:t xml:space="preserve">Data Services support for </w:t>
      </w:r>
      <w:r w:rsidR="0046527B">
        <w:t>SDK 3.1, 3.2,</w:t>
      </w:r>
      <w:r>
        <w:t xml:space="preserve"> </w:t>
      </w:r>
      <w:r w:rsidR="0046527B">
        <w:t>3.2.1</w:t>
      </w:r>
    </w:p>
    <w:p w:rsidR="001C1A64" w:rsidRDefault="001C1A64" w:rsidP="0089643C">
      <w:pPr>
        <w:pStyle w:val="ListParagraph"/>
        <w:numPr>
          <w:ilvl w:val="0"/>
          <w:numId w:val="2"/>
          <w:ins w:id="23" w:author="Scott Oster" w:date="2009-08-20T12:31:00Z"/>
        </w:numPr>
        <w:rPr>
          <w:ins w:id="24" w:author="Scott Oster" w:date="2009-08-20T12:31:00Z"/>
        </w:rPr>
      </w:pPr>
      <w:ins w:id="25" w:author="Scott Oster" w:date="2009-08-20T12:31:00Z">
        <w:r>
          <w:t>?? (legacy) Authentication interface</w:t>
        </w:r>
      </w:ins>
    </w:p>
    <w:p w:rsidR="00237135" w:rsidRDefault="00237135" w:rsidP="00237135">
      <w:pPr>
        <w:pStyle w:val="Heading1"/>
      </w:pPr>
      <w:r>
        <w:t>caGrid 2.0</w:t>
      </w:r>
      <w:r w:rsidR="00930D12">
        <w:t xml:space="preserve"> (</w:t>
      </w:r>
      <w:ins w:id="26" w:author="John Eisenschmidt" w:date="2009-06-29T16:06:00Z">
        <w:r w:rsidR="00246165">
          <w:t xml:space="preserve">Tentative: </w:t>
        </w:r>
      </w:ins>
      <w:del w:id="27" w:author="John Eisenschmidt" w:date="2009-06-29T16:05:00Z">
        <w:r w:rsidR="00930D12" w:rsidDel="00246165">
          <w:delText xml:space="preserve">Q4 </w:delText>
        </w:r>
      </w:del>
      <w:ins w:id="28" w:author="John Eisenschmidt" w:date="2009-06-29T16:05:00Z">
        <w:r w:rsidR="00246165">
          <w:t xml:space="preserve">Q3 </w:t>
        </w:r>
      </w:ins>
      <w:r w:rsidR="00860F5D">
        <w:t>20</w:t>
      </w:r>
      <w:r w:rsidR="00930D12">
        <w:t>10</w:t>
      </w:r>
      <w:del w:id="29" w:author="John Eisenschmidt" w:date="2009-06-29T16:05:00Z">
        <w:r w:rsidR="00930D12" w:rsidDel="00246165">
          <w:delText>?</w:delText>
        </w:r>
      </w:del>
      <w:r w:rsidR="00930D12">
        <w:t>)</w:t>
      </w:r>
    </w:p>
    <w:p w:rsidR="00D20E41" w:rsidRPr="0046527B" w:rsidRDefault="00C4224C" w:rsidP="00D20E41">
      <w:pPr>
        <w:pStyle w:val="Heading2"/>
      </w:pPr>
      <w:r>
        <w:t xml:space="preserve">Major </w:t>
      </w:r>
      <w:r w:rsidR="00D20E41">
        <w:t>New Features:</w:t>
      </w:r>
    </w:p>
    <w:p w:rsidR="002D25D0" w:rsidRDefault="00D20E41" w:rsidP="00D20E41">
      <w:pPr>
        <w:pStyle w:val="ListParagraph"/>
        <w:numPr>
          <w:ilvl w:val="0"/>
          <w:numId w:val="1"/>
          <w:numberingChange w:id="30" w:author="John Eisenschmidt" w:date="2009-06-29T16:01:00Z" w:original=""/>
        </w:numPr>
      </w:pPr>
      <w:r>
        <w:t xml:space="preserve">Modern Web Service Framework (e.g. Apache CXF) as </w:t>
      </w:r>
      <w:r w:rsidR="002D25D0">
        <w:t>infrastructure</w:t>
      </w:r>
    </w:p>
    <w:p w:rsidR="002D25D0" w:rsidRDefault="002D25D0" w:rsidP="002D25D0">
      <w:pPr>
        <w:pStyle w:val="ListParagraph"/>
        <w:numPr>
          <w:ilvl w:val="1"/>
          <w:numId w:val="1"/>
          <w:numberingChange w:id="31" w:author="John Eisenschmidt" w:date="2009-06-29T16:01:00Z" w:original="o"/>
        </w:numPr>
      </w:pPr>
      <w:r>
        <w:t>Efficient SOAP processing</w:t>
      </w:r>
    </w:p>
    <w:p w:rsidR="002D25D0" w:rsidRDefault="002D25D0" w:rsidP="002D25D0">
      <w:pPr>
        <w:pStyle w:val="ListParagraph"/>
        <w:numPr>
          <w:ilvl w:val="1"/>
          <w:numId w:val="1"/>
          <w:numberingChange w:id="32" w:author="John Eisenschmidt" w:date="2009-06-29T16:01:00Z" w:original="o"/>
        </w:numPr>
      </w:pPr>
      <w:r>
        <w:t>Final specifications</w:t>
      </w:r>
    </w:p>
    <w:p w:rsidR="002D25D0" w:rsidRDefault="002D25D0" w:rsidP="002D25D0">
      <w:pPr>
        <w:pStyle w:val="ListParagraph"/>
        <w:numPr>
          <w:ilvl w:val="1"/>
          <w:numId w:val="1"/>
          <w:numberingChange w:id="33" w:author="John Eisenschmidt" w:date="2009-06-29T16:01:00Z" w:original="o"/>
        </w:numPr>
      </w:pPr>
      <w:r>
        <w:t>JAX-WS based</w:t>
      </w:r>
    </w:p>
    <w:p w:rsidR="00796ED5" w:rsidRDefault="00796ED5" w:rsidP="002D25D0">
      <w:pPr>
        <w:pStyle w:val="ListParagraph"/>
        <w:numPr>
          <w:ilvl w:val="1"/>
          <w:numId w:val="1"/>
          <w:numberingChange w:id="34" w:author="John Eisenschmidt" w:date="2009-06-29T16:01:00Z" w:original="o"/>
        </w:numPr>
      </w:pPr>
      <w:r>
        <w:t>WS-Security support</w:t>
      </w:r>
    </w:p>
    <w:p w:rsidR="00796ED5" w:rsidRDefault="00796ED5" w:rsidP="002D25D0">
      <w:pPr>
        <w:pStyle w:val="ListParagraph"/>
        <w:numPr>
          <w:ilvl w:val="1"/>
          <w:numId w:val="1"/>
          <w:numberingChange w:id="35" w:author="John Eisenschmidt" w:date="2009-06-29T16:01:00Z" w:original="o"/>
        </w:numPr>
      </w:pPr>
      <w:r>
        <w:t>Multiple bindings to business logic (e.g REST interface as well)</w:t>
      </w:r>
    </w:p>
    <w:p w:rsidR="00796ED5" w:rsidRDefault="00796ED5" w:rsidP="002D25D0">
      <w:pPr>
        <w:pStyle w:val="ListParagraph"/>
        <w:numPr>
          <w:ilvl w:val="1"/>
          <w:numId w:val="1"/>
          <w:numberingChange w:id="36" w:author="John Eisenschmidt" w:date="2009-06-29T16:01:00Z" w:original="o"/>
        </w:numPr>
      </w:pPr>
      <w:r>
        <w:t>JMX management</w:t>
      </w:r>
    </w:p>
    <w:p w:rsidR="00796ED5" w:rsidRDefault="00796ED5" w:rsidP="002D25D0">
      <w:pPr>
        <w:pStyle w:val="ListParagraph"/>
        <w:numPr>
          <w:ilvl w:val="1"/>
          <w:numId w:val="1"/>
          <w:numberingChange w:id="37" w:author="John Eisenschmidt" w:date="2009-06-29T16:01:00Z" w:original="o"/>
        </w:numPr>
      </w:pPr>
      <w:r>
        <w:t>JAXB for data binding</w:t>
      </w:r>
    </w:p>
    <w:p w:rsidR="00641704" w:rsidRDefault="00796ED5" w:rsidP="002D25D0">
      <w:pPr>
        <w:pStyle w:val="ListParagraph"/>
        <w:numPr>
          <w:ilvl w:val="1"/>
          <w:numId w:val="1"/>
          <w:numberingChange w:id="38" w:author="John Eisenschmidt" w:date="2009-06-29T16:01:00Z" w:original="o"/>
        </w:numPr>
      </w:pPr>
      <w:r>
        <w:t>Standard deployment model (e.g. WAR-based)</w:t>
      </w:r>
    </w:p>
    <w:p w:rsidR="00796ED5" w:rsidRDefault="00641704" w:rsidP="002D25D0">
      <w:pPr>
        <w:pStyle w:val="ListParagraph"/>
        <w:numPr>
          <w:ilvl w:val="1"/>
          <w:numId w:val="1"/>
          <w:numberingChange w:id="39" w:author="John Eisenschmidt" w:date="2009-06-29T16:01:00Z" w:original="o"/>
        </w:numPr>
      </w:pPr>
      <w:r>
        <w:t xml:space="preserve">MTOM support for in-band efficient binary transfer </w:t>
      </w:r>
    </w:p>
    <w:p w:rsidR="00796ED5" w:rsidRDefault="00796ED5" w:rsidP="002D25D0">
      <w:pPr>
        <w:pStyle w:val="ListParagraph"/>
        <w:numPr>
          <w:ilvl w:val="1"/>
          <w:numId w:val="1"/>
          <w:numberingChange w:id="40" w:author="John Eisenschmidt" w:date="2009-06-29T16:01:00Z" w:original="o"/>
        </w:numPr>
      </w:pPr>
      <w:r>
        <w:t>Better and more extensible configuration (e.g Spring-based)</w:t>
      </w:r>
    </w:p>
    <w:p w:rsidR="00E3132C" w:rsidRDefault="00796ED5" w:rsidP="002D25D0">
      <w:pPr>
        <w:pStyle w:val="ListParagraph"/>
        <w:numPr>
          <w:ilvl w:val="1"/>
          <w:numId w:val="1"/>
          <w:numberingChange w:id="41" w:author="John Eisenschmidt" w:date="2009-06-29T16:01:00Z" w:original="o"/>
        </w:numPr>
      </w:pPr>
      <w:r>
        <w:t>Greater interoperability with other frameworks (e.g .Net, plain web services, ESBs, etc)</w:t>
      </w:r>
    </w:p>
    <w:p w:rsidR="00E3132C" w:rsidRDefault="0011671A" w:rsidP="00E3132C">
      <w:pPr>
        <w:pStyle w:val="ListParagraph"/>
        <w:numPr>
          <w:ilvl w:val="0"/>
          <w:numId w:val="1"/>
          <w:numberingChange w:id="42" w:author="John Eisenschmidt" w:date="2009-06-29T16:01:00Z" w:original=""/>
        </w:numPr>
      </w:pPr>
      <w:r>
        <w:t>Service migration project and supporting software (e.g Introduce upgraders)</w:t>
      </w:r>
      <w:r w:rsidDel="0011671A">
        <w:t xml:space="preserve"> </w:t>
      </w:r>
      <w:r w:rsidR="00E3132C">
        <w:t>Migration of core services to new stack/infrastructure</w:t>
      </w:r>
    </w:p>
    <w:p w:rsidR="00930D12" w:rsidRDefault="00E3132C" w:rsidP="00E3132C">
      <w:pPr>
        <w:pStyle w:val="ListParagraph"/>
        <w:numPr>
          <w:ilvl w:val="0"/>
          <w:numId w:val="1"/>
          <w:numberingChange w:id="43" w:author="John Eisenschmidt" w:date="2009-06-29T16:01:00Z" w:original=""/>
        </w:numPr>
      </w:pPr>
      <w:r>
        <w:t>?? Remote (standard) Ivy repository for third party dependencies</w:t>
      </w:r>
    </w:p>
    <w:p w:rsidR="00246165" w:rsidRDefault="00246165" w:rsidP="00E3132C">
      <w:pPr>
        <w:pStyle w:val="ListParagraph"/>
        <w:numPr>
          <w:ilvl w:val="0"/>
          <w:numId w:val="1"/>
          <w:numberingChange w:id="44" w:author="Scott Oster" w:date="2009-06-29T16:43:00Z" w:original=""/>
        </w:numPr>
      </w:pPr>
      <w:r>
        <w:t>Support new Semantics Infrastructure</w:t>
      </w:r>
    </w:p>
    <w:p w:rsidR="00D20E41" w:rsidRDefault="00D20E41" w:rsidP="00D20E41">
      <w:pPr>
        <w:pStyle w:val="Heading2"/>
      </w:pPr>
      <w:r>
        <w:t>Deprecate:</w:t>
      </w:r>
    </w:p>
    <w:p w:rsidR="00D20E41" w:rsidRPr="00D20E41" w:rsidRDefault="00D20E41" w:rsidP="00D20E41">
      <w:pPr>
        <w:pStyle w:val="ListParagraph"/>
        <w:numPr>
          <w:ilvl w:val="0"/>
          <w:numId w:val="4"/>
          <w:numberingChange w:id="45" w:author="Scott Oster" w:date="2009-06-29T16:40:00Z" w:original=""/>
        </w:numPr>
      </w:pPr>
      <w:r>
        <w:t>Draft Addressing/WSRF specifications</w:t>
      </w:r>
    </w:p>
    <w:p w:rsidR="00D20E41" w:rsidRDefault="00D20E41" w:rsidP="00D20E41">
      <w:pPr>
        <w:pStyle w:val="Heading2"/>
      </w:pPr>
      <w:r>
        <w:t>Remove:</w:t>
      </w:r>
    </w:p>
    <w:p w:rsidR="00D20E41" w:rsidRDefault="00D20E41" w:rsidP="00D20E41">
      <w:pPr>
        <w:pStyle w:val="ListParagraph"/>
        <w:numPr>
          <w:ilvl w:val="0"/>
          <w:numId w:val="2"/>
          <w:numberingChange w:id="46" w:author="John Eisenschmidt" w:date="2009-06-29T16:01:00Z" w:original=""/>
        </w:numPr>
      </w:pPr>
      <w:r>
        <w:t>CQL support in Data Services</w:t>
      </w:r>
    </w:p>
    <w:p w:rsidR="00D20E41" w:rsidRDefault="00D20E41" w:rsidP="00E3132C">
      <w:pPr>
        <w:pStyle w:val="ListParagraph"/>
        <w:numPr>
          <w:ilvl w:val="0"/>
          <w:numId w:val="2"/>
          <w:numberingChange w:id="47" w:author="John Eisenschmidt" w:date="2009-06-29T16:01:00Z" w:original=""/>
        </w:numPr>
      </w:pPr>
      <w:r>
        <w:t>FQP supporting querying via CQL (and not CQL2)</w:t>
      </w:r>
    </w:p>
    <w:sectPr w:rsidR="00D20E41" w:rsidSect="0011671A">
      <w:pgSz w:w="12240" w:h="15840"/>
      <w:pgMar w:top="1440" w:right="1800" w:bottom="1440" w:left="1800" w:gutter="0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208252CA"/>
    <w:multiLevelType w:val="hybridMultilevel"/>
    <w:tmpl w:val="C5EC8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E000C8"/>
    <w:multiLevelType w:val="hybridMultilevel"/>
    <w:tmpl w:val="2E90D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29389C"/>
    <w:multiLevelType w:val="hybridMultilevel"/>
    <w:tmpl w:val="F7647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A703EA"/>
    <w:multiLevelType w:val="hybridMultilevel"/>
    <w:tmpl w:val="AECC4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trackRevision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4932DC"/>
    <w:rsid w:val="0011671A"/>
    <w:rsid w:val="001575C2"/>
    <w:rsid w:val="001C1A64"/>
    <w:rsid w:val="00237135"/>
    <w:rsid w:val="00246165"/>
    <w:rsid w:val="002D25D0"/>
    <w:rsid w:val="0046527B"/>
    <w:rsid w:val="004734F5"/>
    <w:rsid w:val="004932DC"/>
    <w:rsid w:val="00636D14"/>
    <w:rsid w:val="00641704"/>
    <w:rsid w:val="00796ED5"/>
    <w:rsid w:val="00822A02"/>
    <w:rsid w:val="00860F5D"/>
    <w:rsid w:val="0089643C"/>
    <w:rsid w:val="0090567C"/>
    <w:rsid w:val="009149A1"/>
    <w:rsid w:val="00930D12"/>
    <w:rsid w:val="009A01B2"/>
    <w:rsid w:val="009E2341"/>
    <w:rsid w:val="00B2737C"/>
    <w:rsid w:val="00C12E51"/>
    <w:rsid w:val="00C4224C"/>
    <w:rsid w:val="00D20E41"/>
    <w:rsid w:val="00E3132C"/>
  </w:rsids>
  <m:mathPr>
    <m:mathFont m:val="Batang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C4D"/>
  </w:style>
  <w:style w:type="paragraph" w:styleId="Heading1">
    <w:name w:val="heading 1"/>
    <w:basedOn w:val="Normal"/>
    <w:next w:val="Normal"/>
    <w:link w:val="Heading1Char"/>
    <w:uiPriority w:val="9"/>
    <w:qFormat/>
    <w:rsid w:val="002371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2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13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652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52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165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165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4616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616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616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616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6165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203</Words>
  <Characters>1162</Characters>
  <Application>Microsoft Macintosh Word</Application>
  <DocSecurity>0</DocSecurity>
  <Lines>9</Lines>
  <Paragraphs>2</Paragraphs>
  <ScaleCrop>false</ScaleCrop>
  <Company>Ohio State University</Company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Oster</dc:creator>
  <cp:keywords/>
  <cp:lastModifiedBy>Scott Oster</cp:lastModifiedBy>
  <cp:revision>21</cp:revision>
  <dcterms:created xsi:type="dcterms:W3CDTF">2009-06-29T13:43:00Z</dcterms:created>
  <dcterms:modified xsi:type="dcterms:W3CDTF">2009-08-20T17:55:00Z</dcterms:modified>
</cp:coreProperties>
</file>