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7506" w:rsidRDefault="0011772B">
      <w:pPr>
        <w:pStyle w:val="CompanyName"/>
      </w:pPr>
      <w:bookmarkStart w:id="0" w:name="OLE_LINK1"/>
      <w:bookmarkStart w:id="1" w:name="OLE_LINK2"/>
      <w:r w:rsidRPr="0011772B">
        <w:rPr>
          <w:noProof/>
          <w:sz w:val="36"/>
          <w:szCs w:val="36"/>
        </w:rPr>
        <w:pict>
          <v:shapetype id="_x0000_t202" coordsize="21600,21600" o:spt="202" path="m0,0l0,21600,21600,21600,21600,0xe">
            <v:stroke joinstyle="miter"/>
            <v:path gradientshapeok="t" o:connecttype="rect"/>
          </v:shapetype>
          <v:shape id="_x0000_s3279" type="#_x0000_t202" style="position:absolute;margin-left:4.05pt;margin-top:36.2pt;width:486pt;height:99pt;z-index:251655680;mso-position-horizontal:absolute;mso-position-vertical:absolute" fillcolor="#afafff" stroked="f">
            <v:textbox style="mso-next-textbox:#_x0000_s3279" inset=",7.2pt,54pt,7.2pt">
              <w:txbxContent>
                <w:p w:rsidR="007A06BF" w:rsidRDefault="007A06BF"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rsidR="007A06BF" w:rsidRPr="002A1974" w:rsidRDefault="007A06BF"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del w:id="2" w:author="Calixto Melean" w:date="2009-07-21T12:03:00Z">
                    <w:r w:rsidRPr="002A1974" w:rsidDel="00ED1A52">
                      <w:rPr>
                        <w:rFonts w:ascii="Palatino Linotype" w:hAnsi="Palatino Linotype" w:cs="Arial"/>
                        <w:b/>
                        <w:smallCaps/>
                        <w:color w:val="333399"/>
                        <w:sz w:val="56"/>
                        <w:szCs w:val="64"/>
                      </w:rPr>
                      <w:delText xml:space="preserve">r </w:delText>
                    </w:r>
                  </w:del>
                  <w:del w:id="3" w:author="Calixto Melean" w:date="2009-07-21T12:02:00Z">
                    <w:r w:rsidRPr="002A1974" w:rsidDel="00ED1A52">
                      <w:rPr>
                        <w:rFonts w:ascii="Palatino Linotype" w:hAnsi="Palatino Linotype" w:cs="Arial"/>
                        <w:b/>
                        <w:smallCaps/>
                        <w:color w:val="333399"/>
                        <w:sz w:val="56"/>
                        <w:szCs w:val="64"/>
                      </w:rPr>
                      <w:delText>Services</w:delText>
                    </w:r>
                  </w:del>
                  <w:del w:id="4" w:author="Calixto Melean" w:date="2009-07-21T12:03:00Z">
                    <w:r w:rsidRPr="002A1974" w:rsidDel="00ED1A52">
                      <w:rPr>
                        <w:rFonts w:ascii="Palatino Linotype" w:hAnsi="Palatino Linotype" w:cs="Arial"/>
                        <w:b/>
                        <w:smallCaps/>
                        <w:color w:val="333399"/>
                        <w:sz w:val="56"/>
                        <w:szCs w:val="64"/>
                      </w:rPr>
                      <w:delText xml:space="preserve"> </w:delText>
                    </w:r>
                  </w:del>
                  <w:r w:rsidRPr="002A1974">
                    <w:rPr>
                      <w:rFonts w:ascii="Palatino Linotype" w:hAnsi="Palatino Linotype" w:cs="Arial"/>
                      <w:b/>
                      <w:smallCaps/>
                      <w:color w:val="333399"/>
                      <w:sz w:val="56"/>
                      <w:szCs w:val="64"/>
                    </w:rPr>
                    <w:t>Framework</w:t>
                  </w:r>
                </w:p>
                <w:p w:rsidR="007A06BF" w:rsidRDefault="007A06BF"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7A06BF" w:rsidRDefault="007A06BF"/>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r w:rsidRPr="0011772B">
        <w:rPr>
          <w:noProof/>
          <w:sz w:val="36"/>
          <w:szCs w:val="36"/>
        </w:rPr>
        <w:pict>
          <v:shape id="_x0000_s3281" type="#_x0000_t202" style="position:absolute;margin-left:31.05pt;margin-top:135.2pt;width:459pt;height:36pt;z-index:251656704;mso-position-horizontal-relative:text;mso-position-vertical-relative:text" stroked="f">
            <v:textbox style="mso-next-textbox:#_x0000_s3281" inset=",.72pt,54pt">
              <w:txbxContent>
                <w:p w:rsidR="007A06BF" w:rsidRDefault="007A06BF" w:rsidP="00987D95">
                  <w:pPr>
                    <w:jc w:val="right"/>
                    <w:rPr>
                      <w:rFonts w:ascii="Palatino Linotype" w:hAnsi="Palatino Linotype"/>
                      <w:b/>
                      <w:i/>
                      <w:color w:val="333399"/>
                      <w:sz w:val="48"/>
                      <w:szCs w:val="48"/>
                    </w:rPr>
                  </w:pPr>
                  <w:r>
                    <w:rPr>
                      <w:rFonts w:ascii="Palatino Linotype" w:hAnsi="Palatino Linotype"/>
                      <w:b/>
                      <w:i/>
                      <w:color w:val="333399"/>
                      <w:sz w:val="48"/>
                      <w:szCs w:val="48"/>
                    </w:rPr>
                    <w:t>Design</w:t>
                  </w:r>
                  <w:r w:rsidR="00987D95">
                    <w:rPr>
                      <w:rFonts w:ascii="Palatino Linotype" w:hAnsi="Palatino Linotype"/>
                      <w:b/>
                      <w:i/>
                      <w:color w:val="333399"/>
                      <w:sz w:val="48"/>
                      <w:szCs w:val="48"/>
                    </w:rPr>
                    <w:t xml:space="preserve"> v. 0.1</w:t>
                  </w:r>
                </w:p>
                <w:p w:rsidR="007A06BF" w:rsidRDefault="007A06BF"/>
              </w:txbxContent>
            </v:textbox>
            <w10:wrap type="square"/>
          </v:shape>
        </w:pict>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11772B" w:rsidP="00B87506">
      <w:pPr>
        <w:pStyle w:val="BodyText"/>
        <w:tabs>
          <w:tab w:val="left" w:pos="7920"/>
          <w:tab w:val="left" w:pos="8280"/>
        </w:tabs>
        <w:jc w:val="center"/>
        <w:rPr>
          <w:rStyle w:val="Strong"/>
        </w:rPr>
      </w:pPr>
      <w:r w:rsidRPr="0011772B">
        <w:rPr>
          <w:noProof/>
        </w:rPr>
        <w:pict>
          <v:rect id="_x0000_s5055" style="position:absolute;left:0;text-align:left;margin-left:-4.95pt;margin-top:227.6pt;width:459pt;height:27pt;z-index:251658752" filled="f" fillcolor="#bbe0e3" stroked="f">
            <v:fill o:detectmouseclick="t"/>
            <v:textbox style="mso-next-textbox:#_x0000_s5055">
              <w:txbxContent>
                <w:p w:rsidR="007A06BF" w:rsidRDefault="007A06BF" w:rsidP="0089072B">
                  <w:pPr>
                    <w:autoSpaceDE w:val="0"/>
                    <w:autoSpaceDN w:val="0"/>
                    <w:rPr>
                      <w:rFonts w:ascii="Arial" w:hAnsi="Arial" w:cs="Arial"/>
                      <w:i/>
                      <w:iCs/>
                      <w:color w:val="000000"/>
                      <w:sz w:val="30"/>
                      <w:szCs w:val="28"/>
                    </w:rPr>
                  </w:pPr>
                </w:p>
              </w:txbxContent>
            </v:textbox>
            <w10:wrap type="square"/>
          </v:rect>
        </w:pict>
      </w:r>
      <w:r w:rsidRPr="0011772B">
        <w:rPr>
          <w:noProof/>
        </w:rPr>
        <w:pict>
          <v:rect id="_x0000_s5057" style="position:absolute;left:0;text-align:left;margin-left:-13.95pt;margin-top:146.6pt;width:514.25pt;height:26.5pt;z-index:251660800;v-text-anchor:top-baseline" o:userdrawn="t" filled="f" fillcolor="#cff" stroked="f" strokeweight="2.25pt">
            <v:textbox style="mso-next-textbox:#_x0000_s5057">
              <w:txbxContent>
                <w:p w:rsidR="007A06BF" w:rsidRDefault="007A06BF">
                  <w:pPr>
                    <w:rPr>
                      <w:sz w:val="32"/>
                      <w:szCs w:val="32"/>
                    </w:rPr>
                  </w:pPr>
                </w:p>
              </w:txbxContent>
            </v:textbox>
          </v:rect>
        </w:pict>
      </w:r>
      <w:r w:rsidRPr="0011772B">
        <w:rPr>
          <w:noProof/>
        </w:rPr>
        <w:pict>
          <v:rect id="_x0000_s5043"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11772B">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11772B">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11772B">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11772B">
            <w:pPr>
              <w:pStyle w:val="Justified"/>
              <w:spacing w:before="60" w:afterLines="60"/>
              <w:jc w:val="center"/>
              <w:rPr>
                <w:rStyle w:val="Strong"/>
              </w:rPr>
            </w:pPr>
            <w:r>
              <w:rPr>
                <w:rFonts w:ascii="Arial" w:hAnsi="Arial" w:cs="Arial"/>
              </w:rPr>
              <w:t xml:space="preserve">Scott </w:t>
            </w:r>
            <w:proofErr w:type="spellStart"/>
            <w:r>
              <w:rPr>
                <w:rFonts w:ascii="Arial" w:hAnsi="Arial" w:cs="Arial"/>
              </w:rPr>
              <w:t>Oster</w:t>
            </w:r>
            <w:proofErr w:type="spellEnd"/>
            <w:r>
              <w:rPr>
                <w:rFonts w:ascii="Arial" w:hAnsi="Arial" w:cs="Arial"/>
              </w:rPr>
              <w:t xml:space="preserve">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11772B">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11772B">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11772B">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11772B">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11772B">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11772B">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11772B">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A74E7E" w:rsidP="0011772B">
            <w:pPr>
              <w:pStyle w:val="Justified"/>
              <w:spacing w:before="60" w:afterLines="60"/>
              <w:jc w:val="center"/>
              <w:rPr>
                <w:rFonts w:ascii="Arial" w:hAnsi="Arial" w:cs="Arial"/>
              </w:rPr>
            </w:pPr>
          </w:p>
        </w:tc>
        <w:tc>
          <w:tcPr>
            <w:tcW w:w="856" w:type="pct"/>
            <w:vAlign w:val="center"/>
          </w:tcPr>
          <w:p w:rsidR="00A74E7E" w:rsidRPr="00A74E7E" w:rsidRDefault="00A74E7E" w:rsidP="00B87506">
            <w:pPr>
              <w:pStyle w:val="Justified"/>
              <w:spacing w:after="0"/>
              <w:jc w:val="center"/>
              <w:rPr>
                <w:rFonts w:ascii="Arial" w:hAnsi="Arial" w:cs="Arial"/>
              </w:rPr>
            </w:pPr>
          </w:p>
        </w:tc>
        <w:tc>
          <w:tcPr>
            <w:tcW w:w="1067" w:type="pct"/>
            <w:vAlign w:val="center"/>
          </w:tcPr>
          <w:p w:rsidR="00A74E7E" w:rsidRPr="00A74E7E" w:rsidRDefault="00A74E7E" w:rsidP="00B87506">
            <w:pPr>
              <w:pStyle w:val="Justified"/>
              <w:spacing w:after="0"/>
              <w:jc w:val="center"/>
              <w:rPr>
                <w:rFonts w:ascii="Arial" w:hAnsi="Arial" w:cs="Arial"/>
              </w:rPr>
            </w:pPr>
          </w:p>
        </w:tc>
        <w:tc>
          <w:tcPr>
            <w:tcW w:w="2453" w:type="pct"/>
            <w:vAlign w:val="center"/>
          </w:tcPr>
          <w:p w:rsidR="00A74E7E" w:rsidRPr="00A74E7E" w:rsidRDefault="00A74E7E" w:rsidP="00B87506">
            <w:pPr>
              <w:pStyle w:val="Justified"/>
              <w:spacing w:after="0"/>
              <w:jc w:val="center"/>
              <w:rPr>
                <w:rFonts w:ascii="Arial" w:hAnsi="Arial" w:cs="Arial"/>
              </w:rPr>
            </w:pPr>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7A68E0" w:rsidRDefault="0011772B">
      <w:pPr>
        <w:pStyle w:val="TOC1"/>
        <w:tabs>
          <w:tab w:val="left" w:pos="1407"/>
          <w:tab w:val="right" w:leader="dot" w:pos="9350"/>
        </w:tabs>
        <w:rPr>
          <w:rFonts w:eastAsiaTheme="minorEastAsia" w:cstheme="minorBidi"/>
          <w:b w:val="0"/>
          <w:caps w:val="0"/>
          <w:noProof/>
          <w:sz w:val="24"/>
          <w:szCs w:val="24"/>
        </w:rPr>
      </w:pPr>
      <w:r w:rsidRPr="0011772B">
        <w:fldChar w:fldCharType="begin"/>
      </w:r>
      <w:r w:rsidR="00533E4F">
        <w:instrText xml:space="preserve"> TOC \o "1-5" </w:instrText>
      </w:r>
      <w:r w:rsidRPr="0011772B">
        <w:fldChar w:fldCharType="separate"/>
      </w:r>
      <w:r w:rsidR="007A68E0" w:rsidRPr="000B2317">
        <w:rPr>
          <w:b w:val="0"/>
          <w:noProof/>
        </w:rPr>
        <w:t>Chapter 1</w:t>
      </w:r>
      <w:r w:rsidR="007A68E0">
        <w:rPr>
          <w:rFonts w:eastAsiaTheme="minorEastAsia" w:cstheme="minorBidi"/>
          <w:b w:val="0"/>
          <w:caps w:val="0"/>
          <w:noProof/>
          <w:sz w:val="24"/>
          <w:szCs w:val="24"/>
        </w:rPr>
        <w:tab/>
      </w:r>
      <w:r w:rsidR="007A68E0" w:rsidRPr="000B2317">
        <w:rPr>
          <w:bCs/>
          <w:noProof/>
        </w:rPr>
        <w:t>Introduction</w:t>
      </w:r>
      <w:r w:rsidR="007A68E0">
        <w:rPr>
          <w:noProof/>
        </w:rPr>
        <w:tab/>
      </w:r>
      <w:r>
        <w:rPr>
          <w:noProof/>
        </w:rPr>
        <w:fldChar w:fldCharType="begin"/>
      </w:r>
      <w:r w:rsidR="007A68E0">
        <w:rPr>
          <w:noProof/>
        </w:rPr>
        <w:instrText xml:space="preserve"> PAGEREF _Toc111017140 \h </w:instrText>
      </w:r>
      <w:r w:rsidR="00937B8E">
        <w:rPr>
          <w:noProof/>
        </w:rPr>
      </w:r>
      <w:r>
        <w:rPr>
          <w:noProof/>
        </w:rPr>
        <w:fldChar w:fldCharType="separate"/>
      </w:r>
      <w:r w:rsidR="007A68E0">
        <w:rPr>
          <w:noProof/>
        </w:rPr>
        <w:t>5</w:t>
      </w:r>
      <w:r>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Introduction</w:t>
      </w:r>
      <w:r>
        <w:rPr>
          <w:noProof/>
        </w:rPr>
        <w:tab/>
      </w:r>
      <w:r w:rsidR="0011772B">
        <w:rPr>
          <w:noProof/>
        </w:rPr>
        <w:fldChar w:fldCharType="begin"/>
      </w:r>
      <w:r>
        <w:rPr>
          <w:noProof/>
        </w:rPr>
        <w:instrText xml:space="preserve"> PAGEREF _Toc111017141 \h </w:instrText>
      </w:r>
      <w:r w:rsidR="00937B8E">
        <w:rPr>
          <w:noProof/>
        </w:rPr>
      </w:r>
      <w:r w:rsidR="0011772B">
        <w:rPr>
          <w:noProof/>
        </w:rPr>
        <w:fldChar w:fldCharType="separate"/>
      </w:r>
      <w:r>
        <w:rPr>
          <w:noProof/>
        </w:rPr>
        <w:t>5</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 Framework</w:t>
      </w:r>
      <w:r>
        <w:rPr>
          <w:noProof/>
        </w:rPr>
        <w:tab/>
      </w:r>
      <w:r w:rsidR="0011772B">
        <w:rPr>
          <w:noProof/>
        </w:rPr>
        <w:fldChar w:fldCharType="begin"/>
      </w:r>
      <w:r>
        <w:rPr>
          <w:noProof/>
        </w:rPr>
        <w:instrText xml:space="preserve"> PAGEREF _Toc111017142 \h </w:instrText>
      </w:r>
      <w:r w:rsidR="00937B8E">
        <w:rPr>
          <w:noProof/>
        </w:rPr>
      </w:r>
      <w:r w:rsidR="0011772B">
        <w:rPr>
          <w:noProof/>
        </w:rPr>
        <w:fldChar w:fldCharType="separate"/>
      </w:r>
      <w:r>
        <w:rPr>
          <w:noProof/>
        </w:rPr>
        <w:t>5</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Globally Unique Identifiers</w:t>
      </w:r>
      <w:r>
        <w:rPr>
          <w:noProof/>
        </w:rPr>
        <w:tab/>
      </w:r>
      <w:r w:rsidR="0011772B">
        <w:rPr>
          <w:noProof/>
        </w:rPr>
        <w:fldChar w:fldCharType="begin"/>
      </w:r>
      <w:r>
        <w:rPr>
          <w:noProof/>
        </w:rPr>
        <w:instrText xml:space="preserve"> PAGEREF _Toc111017143 \h </w:instrText>
      </w:r>
      <w:r w:rsidR="00937B8E">
        <w:rPr>
          <w:noProof/>
        </w:rPr>
      </w:r>
      <w:r w:rsidR="0011772B">
        <w:rPr>
          <w:noProof/>
        </w:rPr>
        <w:fldChar w:fldCharType="separate"/>
      </w:r>
      <w:r>
        <w:rPr>
          <w:noProof/>
        </w:rPr>
        <w:t>5</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 and Data-Object Properties</w:t>
      </w:r>
      <w:r>
        <w:rPr>
          <w:noProof/>
        </w:rPr>
        <w:tab/>
      </w:r>
      <w:r w:rsidR="0011772B">
        <w:rPr>
          <w:noProof/>
        </w:rPr>
        <w:fldChar w:fldCharType="begin"/>
      </w:r>
      <w:r>
        <w:rPr>
          <w:noProof/>
        </w:rPr>
        <w:instrText xml:space="preserve"> PAGEREF _Toc111017144 \h </w:instrText>
      </w:r>
      <w:r w:rsidR="00937B8E">
        <w:rPr>
          <w:noProof/>
        </w:rPr>
      </w:r>
      <w:r w:rsidR="0011772B">
        <w:rPr>
          <w:noProof/>
        </w:rPr>
        <w:fldChar w:fldCharType="separate"/>
      </w:r>
      <w:r>
        <w:rPr>
          <w:noProof/>
        </w:rPr>
        <w:t>5</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 Values / Metadata</w:t>
      </w:r>
      <w:r>
        <w:rPr>
          <w:noProof/>
        </w:rPr>
        <w:tab/>
      </w:r>
      <w:r w:rsidR="0011772B">
        <w:rPr>
          <w:noProof/>
        </w:rPr>
        <w:fldChar w:fldCharType="begin"/>
      </w:r>
      <w:r>
        <w:rPr>
          <w:noProof/>
        </w:rPr>
        <w:instrText xml:space="preserve"> PAGEREF _Toc111017145 \h </w:instrText>
      </w:r>
      <w:r w:rsidR="00937B8E">
        <w:rPr>
          <w:noProof/>
        </w:rPr>
      </w:r>
      <w:r w:rsidR="0011772B">
        <w:rPr>
          <w:noProof/>
        </w:rPr>
        <w:fldChar w:fldCharType="separate"/>
      </w:r>
      <w:r>
        <w:rPr>
          <w:noProof/>
        </w:rPr>
        <w:t>6</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Conceptual Model of Identifier Framework</w:t>
      </w:r>
      <w:r>
        <w:rPr>
          <w:noProof/>
        </w:rPr>
        <w:tab/>
      </w:r>
      <w:r w:rsidR="0011772B">
        <w:rPr>
          <w:noProof/>
        </w:rPr>
        <w:fldChar w:fldCharType="begin"/>
      </w:r>
      <w:r>
        <w:rPr>
          <w:noProof/>
        </w:rPr>
        <w:instrText xml:space="preserve"> PAGEREF _Toc111017146 \h </w:instrText>
      </w:r>
      <w:r w:rsidR="00937B8E">
        <w:rPr>
          <w:noProof/>
        </w:rPr>
      </w:r>
      <w:r w:rsidR="0011772B">
        <w:rPr>
          <w:noProof/>
        </w:rPr>
        <w:fldChar w:fldCharType="separate"/>
      </w:r>
      <w:r>
        <w:rPr>
          <w:noProof/>
        </w:rPr>
        <w:t>6</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Data Owner</w:t>
      </w:r>
      <w:r>
        <w:rPr>
          <w:noProof/>
        </w:rPr>
        <w:tab/>
      </w:r>
      <w:r w:rsidR="0011772B">
        <w:rPr>
          <w:noProof/>
        </w:rPr>
        <w:fldChar w:fldCharType="begin"/>
      </w:r>
      <w:r>
        <w:rPr>
          <w:noProof/>
        </w:rPr>
        <w:instrText xml:space="preserve"> PAGEREF _Toc111017147 \h </w:instrText>
      </w:r>
      <w:r w:rsidR="00937B8E">
        <w:rPr>
          <w:noProof/>
        </w:rPr>
      </w:r>
      <w:r w:rsidR="0011772B">
        <w:rPr>
          <w:noProof/>
        </w:rPr>
        <w:fldChar w:fldCharType="separate"/>
      </w:r>
      <w:r>
        <w:rPr>
          <w:noProof/>
        </w:rPr>
        <w:t>6</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Naming Authority</w:t>
      </w:r>
      <w:r>
        <w:rPr>
          <w:noProof/>
        </w:rPr>
        <w:tab/>
      </w:r>
      <w:r w:rsidR="0011772B">
        <w:rPr>
          <w:noProof/>
        </w:rPr>
        <w:fldChar w:fldCharType="begin"/>
      </w:r>
      <w:r>
        <w:rPr>
          <w:noProof/>
        </w:rPr>
        <w:instrText xml:space="preserve"> PAGEREF _Toc111017148 \h </w:instrText>
      </w:r>
      <w:r w:rsidR="00937B8E">
        <w:rPr>
          <w:noProof/>
        </w:rPr>
      </w:r>
      <w:r w:rsidR="0011772B">
        <w:rPr>
          <w:noProof/>
        </w:rPr>
        <w:fldChar w:fldCharType="separate"/>
      </w:r>
      <w:r>
        <w:rPr>
          <w:noProof/>
        </w:rPr>
        <w:t>6</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Identifier Curator</w:t>
      </w:r>
      <w:r>
        <w:rPr>
          <w:noProof/>
        </w:rPr>
        <w:tab/>
      </w:r>
      <w:r w:rsidR="0011772B">
        <w:rPr>
          <w:noProof/>
        </w:rPr>
        <w:fldChar w:fldCharType="begin"/>
      </w:r>
      <w:r>
        <w:rPr>
          <w:noProof/>
        </w:rPr>
        <w:instrText xml:space="preserve"> PAGEREF _Toc111017149 \h </w:instrText>
      </w:r>
      <w:r w:rsidR="00937B8E">
        <w:rPr>
          <w:noProof/>
        </w:rPr>
      </w:r>
      <w:r w:rsidR="0011772B">
        <w:rPr>
          <w:noProof/>
        </w:rPr>
        <w:fldChar w:fldCharType="separate"/>
      </w:r>
      <w:r>
        <w:rPr>
          <w:noProof/>
        </w:rPr>
        <w:t>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User</w:t>
      </w:r>
      <w:r>
        <w:rPr>
          <w:noProof/>
        </w:rPr>
        <w:tab/>
      </w:r>
      <w:r w:rsidR="0011772B">
        <w:rPr>
          <w:noProof/>
        </w:rPr>
        <w:fldChar w:fldCharType="begin"/>
      </w:r>
      <w:r>
        <w:rPr>
          <w:noProof/>
        </w:rPr>
        <w:instrText xml:space="preserve"> PAGEREF _Toc111017150 \h </w:instrText>
      </w:r>
      <w:r w:rsidR="00937B8E">
        <w:rPr>
          <w:noProof/>
        </w:rPr>
      </w:r>
      <w:r w:rsidR="0011772B">
        <w:rPr>
          <w:noProof/>
        </w:rPr>
        <w:fldChar w:fldCharType="separate"/>
      </w:r>
      <w:r>
        <w:rPr>
          <w:noProof/>
        </w:rPr>
        <w:t>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The Prefix Authority</w:t>
      </w:r>
      <w:r>
        <w:rPr>
          <w:noProof/>
        </w:rPr>
        <w:tab/>
      </w:r>
      <w:r w:rsidR="0011772B">
        <w:rPr>
          <w:noProof/>
        </w:rPr>
        <w:fldChar w:fldCharType="begin"/>
      </w:r>
      <w:r>
        <w:rPr>
          <w:noProof/>
        </w:rPr>
        <w:instrText xml:space="preserve"> PAGEREF _Toc111017151 \h </w:instrText>
      </w:r>
      <w:r w:rsidR="00937B8E">
        <w:rPr>
          <w:noProof/>
        </w:rPr>
      </w:r>
      <w:r w:rsidR="0011772B">
        <w:rPr>
          <w:noProof/>
        </w:rPr>
        <w:fldChar w:fldCharType="separate"/>
      </w:r>
      <w:r>
        <w:rPr>
          <w:noProof/>
        </w:rPr>
        <w:t>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Putting it all together</w:t>
      </w:r>
      <w:r>
        <w:rPr>
          <w:noProof/>
        </w:rPr>
        <w:tab/>
      </w:r>
      <w:r w:rsidR="0011772B">
        <w:rPr>
          <w:noProof/>
        </w:rPr>
        <w:fldChar w:fldCharType="begin"/>
      </w:r>
      <w:r>
        <w:rPr>
          <w:noProof/>
        </w:rPr>
        <w:instrText xml:space="preserve"> PAGEREF _Toc111017152 \h </w:instrText>
      </w:r>
      <w:r w:rsidR="00937B8E">
        <w:rPr>
          <w:noProof/>
        </w:rPr>
      </w:r>
      <w:r w:rsidR="0011772B">
        <w:rPr>
          <w:noProof/>
        </w:rPr>
        <w:fldChar w:fldCharType="separate"/>
      </w:r>
      <w:r>
        <w:rPr>
          <w:noProof/>
        </w:rPr>
        <w:t>7</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The Resolution Process</w:t>
      </w:r>
      <w:r>
        <w:rPr>
          <w:noProof/>
        </w:rPr>
        <w:tab/>
      </w:r>
      <w:r w:rsidR="0011772B">
        <w:rPr>
          <w:noProof/>
        </w:rPr>
        <w:fldChar w:fldCharType="begin"/>
      </w:r>
      <w:r>
        <w:rPr>
          <w:noProof/>
        </w:rPr>
        <w:instrText xml:space="preserve"> PAGEREF _Toc111017153 \h </w:instrText>
      </w:r>
      <w:r w:rsidR="00937B8E">
        <w:rPr>
          <w:noProof/>
        </w:rPr>
      </w:r>
      <w:r w:rsidR="0011772B">
        <w:rPr>
          <w:noProof/>
        </w:rPr>
        <w:fldChar w:fldCharType="separate"/>
      </w:r>
      <w:r>
        <w:rPr>
          <w:noProof/>
        </w:rPr>
        <w:t>8</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The Data Retrieval Process</w:t>
      </w:r>
      <w:r>
        <w:rPr>
          <w:noProof/>
        </w:rPr>
        <w:tab/>
      </w:r>
      <w:r w:rsidR="0011772B">
        <w:rPr>
          <w:noProof/>
        </w:rPr>
        <w:fldChar w:fldCharType="begin"/>
      </w:r>
      <w:r>
        <w:rPr>
          <w:noProof/>
        </w:rPr>
        <w:instrText xml:space="preserve"> PAGEREF _Toc111017154 \h </w:instrText>
      </w:r>
      <w:r w:rsidR="00937B8E">
        <w:rPr>
          <w:noProof/>
        </w:rPr>
      </w:r>
      <w:r w:rsidR="0011772B">
        <w:rPr>
          <w:noProof/>
        </w:rPr>
        <w:fldChar w:fldCharType="separate"/>
      </w:r>
      <w:r>
        <w:rPr>
          <w:noProof/>
        </w:rPr>
        <w:t>8</w:t>
      </w:r>
      <w:r w:rsidR="0011772B">
        <w:rPr>
          <w:noProof/>
        </w:rPr>
        <w:fldChar w:fldCharType="end"/>
      </w:r>
    </w:p>
    <w:p w:rsidR="007A68E0" w:rsidRDefault="007A68E0">
      <w:pPr>
        <w:pStyle w:val="TOC1"/>
        <w:tabs>
          <w:tab w:val="left" w:pos="1407"/>
          <w:tab w:val="right" w:leader="dot" w:pos="9350"/>
        </w:tabs>
        <w:rPr>
          <w:rFonts w:eastAsiaTheme="minorEastAsia" w:cstheme="minorBidi"/>
          <w:b w:val="0"/>
          <w:caps w:val="0"/>
          <w:noProof/>
          <w:sz w:val="24"/>
          <w:szCs w:val="24"/>
        </w:rPr>
      </w:pPr>
      <w:r w:rsidRPr="000B2317">
        <w:rPr>
          <w:b w:val="0"/>
          <w:bCs/>
          <w:noProof/>
        </w:rPr>
        <w:t>Chapter 2</w:t>
      </w:r>
      <w:r>
        <w:rPr>
          <w:rFonts w:eastAsiaTheme="minorEastAsia" w:cstheme="minorBidi"/>
          <w:b w:val="0"/>
          <w:caps w:val="0"/>
          <w:noProof/>
          <w:sz w:val="24"/>
          <w:szCs w:val="24"/>
        </w:rPr>
        <w:tab/>
      </w:r>
      <w:r w:rsidRPr="000B2317">
        <w:rPr>
          <w:bCs/>
          <w:noProof/>
        </w:rPr>
        <w:t>High Level Design</w:t>
      </w:r>
      <w:r>
        <w:rPr>
          <w:noProof/>
        </w:rPr>
        <w:tab/>
      </w:r>
      <w:r w:rsidR="0011772B">
        <w:rPr>
          <w:noProof/>
        </w:rPr>
        <w:fldChar w:fldCharType="begin"/>
      </w:r>
      <w:r>
        <w:rPr>
          <w:noProof/>
        </w:rPr>
        <w:instrText xml:space="preserve"> PAGEREF _Toc111017155 \h </w:instrText>
      </w:r>
      <w:r w:rsidR="00937B8E">
        <w:rPr>
          <w:noProof/>
        </w:rPr>
      </w:r>
      <w:r w:rsidR="0011772B">
        <w:rPr>
          <w:noProof/>
        </w:rPr>
        <w:fldChar w:fldCharType="separate"/>
      </w:r>
      <w:r>
        <w:rPr>
          <w:noProof/>
        </w:rPr>
        <w:t>9</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Identifier</w:t>
      </w:r>
      <w:r>
        <w:rPr>
          <w:noProof/>
        </w:rPr>
        <w:tab/>
      </w:r>
      <w:r w:rsidR="0011772B">
        <w:rPr>
          <w:noProof/>
        </w:rPr>
        <w:fldChar w:fldCharType="begin"/>
      </w:r>
      <w:r>
        <w:rPr>
          <w:noProof/>
        </w:rPr>
        <w:instrText xml:space="preserve"> PAGEREF _Toc111017156 \h </w:instrText>
      </w:r>
      <w:r w:rsidR="00937B8E">
        <w:rPr>
          <w:noProof/>
        </w:rPr>
      </w:r>
      <w:r w:rsidR="0011772B">
        <w:rPr>
          <w:noProof/>
        </w:rPr>
        <w:fldChar w:fldCharType="separate"/>
      </w:r>
      <w:r>
        <w:rPr>
          <w:noProof/>
        </w:rPr>
        <w:t>9</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Naming Authority (NA)</w:t>
      </w:r>
      <w:r>
        <w:rPr>
          <w:noProof/>
        </w:rPr>
        <w:tab/>
      </w:r>
      <w:r w:rsidR="0011772B">
        <w:rPr>
          <w:noProof/>
        </w:rPr>
        <w:fldChar w:fldCharType="begin"/>
      </w:r>
      <w:r>
        <w:rPr>
          <w:noProof/>
        </w:rPr>
        <w:instrText xml:space="preserve"> PAGEREF _Toc111017157 \h </w:instrText>
      </w:r>
      <w:r w:rsidR="00937B8E">
        <w:rPr>
          <w:noProof/>
        </w:rPr>
      </w:r>
      <w:r w:rsidR="0011772B">
        <w:rPr>
          <w:noProof/>
        </w:rPr>
        <w:fldChar w:fldCharType="separate"/>
      </w:r>
      <w:r>
        <w:rPr>
          <w:noProof/>
        </w:rPr>
        <w:t>9</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Prefix Authority</w:t>
      </w:r>
      <w:r>
        <w:rPr>
          <w:noProof/>
        </w:rPr>
        <w:tab/>
      </w:r>
      <w:r w:rsidR="0011772B">
        <w:rPr>
          <w:noProof/>
        </w:rPr>
        <w:fldChar w:fldCharType="begin"/>
      </w:r>
      <w:r>
        <w:rPr>
          <w:noProof/>
        </w:rPr>
        <w:instrText xml:space="preserve"> PAGEREF _Toc111017158 \h </w:instrText>
      </w:r>
      <w:r w:rsidR="00937B8E">
        <w:rPr>
          <w:noProof/>
        </w:rPr>
      </w:r>
      <w:r w:rsidR="0011772B">
        <w:rPr>
          <w:noProof/>
        </w:rPr>
        <w:fldChar w:fldCharType="separate"/>
      </w:r>
      <w:r>
        <w:rPr>
          <w:noProof/>
        </w:rPr>
        <w:t>10</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Persistent Uniform Resource Locator (PURL) as a Prefix Authority</w:t>
      </w:r>
      <w:r>
        <w:rPr>
          <w:noProof/>
        </w:rPr>
        <w:tab/>
      </w:r>
      <w:r w:rsidR="0011772B">
        <w:rPr>
          <w:noProof/>
        </w:rPr>
        <w:fldChar w:fldCharType="begin"/>
      </w:r>
      <w:r>
        <w:rPr>
          <w:noProof/>
        </w:rPr>
        <w:instrText xml:space="preserve"> PAGEREF _Toc111017159 \h </w:instrText>
      </w:r>
      <w:r w:rsidR="00937B8E">
        <w:rPr>
          <w:noProof/>
        </w:rPr>
      </w:r>
      <w:r w:rsidR="0011772B">
        <w:rPr>
          <w:noProof/>
        </w:rPr>
        <w:fldChar w:fldCharType="separate"/>
      </w:r>
      <w:r>
        <w:rPr>
          <w:noProof/>
        </w:rPr>
        <w:t>10</w:t>
      </w:r>
      <w:r w:rsidR="0011772B">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Partial-redirect PURL</w:t>
      </w:r>
      <w:r>
        <w:rPr>
          <w:noProof/>
        </w:rPr>
        <w:tab/>
      </w:r>
      <w:r w:rsidR="0011772B">
        <w:rPr>
          <w:noProof/>
        </w:rPr>
        <w:fldChar w:fldCharType="begin"/>
      </w:r>
      <w:r>
        <w:rPr>
          <w:noProof/>
        </w:rPr>
        <w:instrText xml:space="preserve"> PAGEREF _Toc111017160 \h </w:instrText>
      </w:r>
      <w:r w:rsidR="00937B8E">
        <w:rPr>
          <w:noProof/>
        </w:rPr>
      </w:r>
      <w:r w:rsidR="0011772B">
        <w:rPr>
          <w:noProof/>
        </w:rPr>
        <w:fldChar w:fldCharType="separate"/>
      </w:r>
      <w:r>
        <w:rPr>
          <w:noProof/>
        </w:rPr>
        <w:t>10</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PURL-based Identifiers</w:t>
      </w:r>
      <w:r>
        <w:rPr>
          <w:noProof/>
        </w:rPr>
        <w:tab/>
      </w:r>
      <w:r w:rsidR="0011772B">
        <w:rPr>
          <w:noProof/>
        </w:rPr>
        <w:fldChar w:fldCharType="begin"/>
      </w:r>
      <w:r>
        <w:rPr>
          <w:noProof/>
        </w:rPr>
        <w:instrText xml:space="preserve"> PAGEREF _Toc111017161 \h </w:instrText>
      </w:r>
      <w:r w:rsidR="00937B8E">
        <w:rPr>
          <w:noProof/>
        </w:rPr>
      </w:r>
      <w:r w:rsidR="0011772B">
        <w:rPr>
          <w:noProof/>
        </w:rPr>
        <w:fldChar w:fldCharType="separate"/>
      </w:r>
      <w:r>
        <w:rPr>
          <w:noProof/>
        </w:rPr>
        <w:t>11</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Resolution Process</w:t>
      </w:r>
      <w:r>
        <w:rPr>
          <w:noProof/>
        </w:rPr>
        <w:tab/>
      </w:r>
      <w:r w:rsidR="0011772B">
        <w:rPr>
          <w:noProof/>
        </w:rPr>
        <w:fldChar w:fldCharType="begin"/>
      </w:r>
      <w:r>
        <w:rPr>
          <w:noProof/>
        </w:rPr>
        <w:instrText xml:space="preserve"> PAGEREF _Toc111017162 \h </w:instrText>
      </w:r>
      <w:r w:rsidR="00937B8E">
        <w:rPr>
          <w:noProof/>
        </w:rPr>
      </w:r>
      <w:r w:rsidR="0011772B">
        <w:rPr>
          <w:noProof/>
        </w:rPr>
        <w:fldChar w:fldCharType="separate"/>
      </w:r>
      <w:r>
        <w:rPr>
          <w:noProof/>
        </w:rPr>
        <w:t>12</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The Data Retrieval Process</w:t>
      </w:r>
      <w:r>
        <w:rPr>
          <w:noProof/>
        </w:rPr>
        <w:tab/>
      </w:r>
      <w:r w:rsidR="0011772B">
        <w:rPr>
          <w:noProof/>
        </w:rPr>
        <w:fldChar w:fldCharType="begin"/>
      </w:r>
      <w:r>
        <w:rPr>
          <w:noProof/>
        </w:rPr>
        <w:instrText xml:space="preserve"> PAGEREF _Toc111017163 \h </w:instrText>
      </w:r>
      <w:r w:rsidR="00937B8E">
        <w:rPr>
          <w:noProof/>
        </w:rPr>
      </w:r>
      <w:r w:rsidR="0011772B">
        <w:rPr>
          <w:noProof/>
        </w:rPr>
        <w:fldChar w:fldCharType="separate"/>
      </w:r>
      <w:r>
        <w:rPr>
          <w:noProof/>
        </w:rPr>
        <w:t>15</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Use Case</w:t>
      </w:r>
      <w:r>
        <w:rPr>
          <w:noProof/>
        </w:rPr>
        <w:tab/>
      </w:r>
      <w:r w:rsidR="0011772B">
        <w:rPr>
          <w:noProof/>
        </w:rPr>
        <w:fldChar w:fldCharType="begin"/>
      </w:r>
      <w:r>
        <w:rPr>
          <w:noProof/>
        </w:rPr>
        <w:instrText xml:space="preserve"> PAGEREF _Toc111017164 \h </w:instrText>
      </w:r>
      <w:r w:rsidR="00937B8E">
        <w:rPr>
          <w:noProof/>
        </w:rPr>
      </w:r>
      <w:r w:rsidR="0011772B">
        <w:rPr>
          <w:noProof/>
        </w:rPr>
        <w:fldChar w:fldCharType="separate"/>
      </w:r>
      <w:r>
        <w:rPr>
          <w:noProof/>
        </w:rPr>
        <w:t>15</w:t>
      </w:r>
      <w:r w:rsidR="0011772B">
        <w:rPr>
          <w:noProof/>
        </w:rPr>
        <w:fldChar w:fldCharType="end"/>
      </w:r>
    </w:p>
    <w:p w:rsidR="007A68E0" w:rsidRDefault="007A68E0">
      <w:pPr>
        <w:pStyle w:val="TOC1"/>
        <w:tabs>
          <w:tab w:val="left" w:pos="1407"/>
          <w:tab w:val="right" w:leader="dot" w:pos="9350"/>
        </w:tabs>
        <w:rPr>
          <w:rFonts w:eastAsiaTheme="minorEastAsia" w:cstheme="minorBidi"/>
          <w:b w:val="0"/>
          <w:caps w:val="0"/>
          <w:noProof/>
          <w:sz w:val="24"/>
          <w:szCs w:val="24"/>
        </w:rPr>
      </w:pPr>
      <w:r w:rsidRPr="000B2317">
        <w:rPr>
          <w:b w:val="0"/>
          <w:noProof/>
        </w:rPr>
        <w:t>Chapter 3</w:t>
      </w:r>
      <w:r>
        <w:rPr>
          <w:rFonts w:eastAsiaTheme="minorEastAsia" w:cstheme="minorBidi"/>
          <w:b w:val="0"/>
          <w:caps w:val="0"/>
          <w:noProof/>
          <w:sz w:val="24"/>
          <w:szCs w:val="24"/>
        </w:rPr>
        <w:tab/>
      </w:r>
      <w:r>
        <w:rPr>
          <w:noProof/>
        </w:rPr>
        <w:t>Toolkit</w:t>
      </w:r>
      <w:r>
        <w:rPr>
          <w:noProof/>
        </w:rPr>
        <w:tab/>
      </w:r>
      <w:r w:rsidR="0011772B">
        <w:rPr>
          <w:noProof/>
        </w:rPr>
        <w:fldChar w:fldCharType="begin"/>
      </w:r>
      <w:r>
        <w:rPr>
          <w:noProof/>
        </w:rPr>
        <w:instrText xml:space="preserve"> PAGEREF _Toc111017165 \h </w:instrText>
      </w:r>
      <w:r w:rsidR="00937B8E">
        <w:rPr>
          <w:noProof/>
        </w:rPr>
      </w:r>
      <w:r w:rsidR="0011772B">
        <w:rPr>
          <w:noProof/>
        </w:rPr>
        <w:fldChar w:fldCharType="separate"/>
      </w:r>
      <w:r>
        <w:rPr>
          <w:noProof/>
        </w:rPr>
        <w:t>17</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Identifiers-NamingAuthority</w:t>
      </w:r>
      <w:r>
        <w:rPr>
          <w:noProof/>
        </w:rPr>
        <w:tab/>
      </w:r>
      <w:r w:rsidR="0011772B">
        <w:rPr>
          <w:noProof/>
        </w:rPr>
        <w:fldChar w:fldCharType="begin"/>
      </w:r>
      <w:r>
        <w:rPr>
          <w:noProof/>
        </w:rPr>
        <w:instrText xml:space="preserve"> PAGEREF _Toc111017166 \h </w:instrText>
      </w:r>
      <w:r w:rsidR="00937B8E">
        <w:rPr>
          <w:noProof/>
        </w:rPr>
      </w:r>
      <w:r w:rsidR="0011772B">
        <w:rPr>
          <w:noProof/>
        </w:rPr>
        <w:fldChar w:fldCharType="separate"/>
      </w:r>
      <w:r>
        <w:rPr>
          <w:noProof/>
        </w:rPr>
        <w:t>17</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org.cagrid.identifiers.namingauthority.http</w:t>
      </w:r>
      <w:r>
        <w:rPr>
          <w:noProof/>
        </w:rPr>
        <w:tab/>
      </w:r>
      <w:r w:rsidR="0011772B">
        <w:rPr>
          <w:noProof/>
        </w:rPr>
        <w:fldChar w:fldCharType="begin"/>
      </w:r>
      <w:r>
        <w:rPr>
          <w:noProof/>
        </w:rPr>
        <w:instrText xml:space="preserve"> PAGEREF _Toc111017167 \h </w:instrText>
      </w:r>
      <w:r w:rsidR="00937B8E">
        <w:rPr>
          <w:noProof/>
        </w:rPr>
      </w:r>
      <w:r w:rsidR="0011772B">
        <w:rPr>
          <w:noProof/>
        </w:rPr>
        <w:fldChar w:fldCharType="separate"/>
      </w:r>
      <w:r>
        <w:rPr>
          <w:noProof/>
        </w:rPr>
        <w:t>17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HttpProcessor Class</w:t>
      </w:r>
      <w:r>
        <w:rPr>
          <w:noProof/>
        </w:rPr>
        <w:tab/>
      </w:r>
      <w:r w:rsidR="0011772B">
        <w:rPr>
          <w:noProof/>
        </w:rPr>
        <w:fldChar w:fldCharType="begin"/>
      </w:r>
      <w:r>
        <w:rPr>
          <w:noProof/>
        </w:rPr>
        <w:instrText xml:space="preserve"> PAGEREF _Toc111017168 \h </w:instrText>
      </w:r>
      <w:r w:rsidR="00937B8E">
        <w:rPr>
          <w:noProof/>
        </w:rPr>
      </w:r>
      <w:r w:rsidR="0011772B">
        <w:rPr>
          <w:noProof/>
        </w:rPr>
        <w:fldChar w:fldCharType="separate"/>
      </w:r>
      <w:r>
        <w:rPr>
          <w:noProof/>
        </w:rPr>
        <w:t>17</w:t>
      </w:r>
      <w:r w:rsidR="0011772B">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Resolution Request</w:t>
      </w:r>
      <w:r>
        <w:rPr>
          <w:noProof/>
        </w:rPr>
        <w:tab/>
      </w:r>
      <w:r w:rsidR="0011772B">
        <w:rPr>
          <w:noProof/>
        </w:rPr>
        <w:fldChar w:fldCharType="begin"/>
      </w:r>
      <w:r>
        <w:rPr>
          <w:noProof/>
        </w:rPr>
        <w:instrText xml:space="preserve"> PAGEREF _Toc111017169 \h </w:instrText>
      </w:r>
      <w:r w:rsidR="00937B8E">
        <w:rPr>
          <w:noProof/>
        </w:rPr>
      </w:r>
      <w:r w:rsidR="0011772B">
        <w:rPr>
          <w:noProof/>
        </w:rPr>
        <w:fldChar w:fldCharType="separate"/>
      </w:r>
      <w:r>
        <w:rPr>
          <w:noProof/>
        </w:rPr>
        <w:t>17</w:t>
      </w:r>
      <w:r w:rsidR="0011772B">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Resolution Response</w:t>
      </w:r>
      <w:r>
        <w:rPr>
          <w:noProof/>
        </w:rPr>
        <w:tab/>
      </w:r>
      <w:r w:rsidR="0011772B">
        <w:rPr>
          <w:noProof/>
        </w:rPr>
        <w:fldChar w:fldCharType="begin"/>
      </w:r>
      <w:r>
        <w:rPr>
          <w:noProof/>
        </w:rPr>
        <w:instrText xml:space="preserve"> PAGEREF _Toc111017170 \h </w:instrText>
      </w:r>
      <w:r w:rsidR="00937B8E">
        <w:rPr>
          <w:noProof/>
        </w:rPr>
      </w:r>
      <w:r w:rsidR="0011772B">
        <w:rPr>
          <w:noProof/>
        </w:rPr>
        <w:fldChar w:fldCharType="separate"/>
      </w:r>
      <w:r>
        <w:rPr>
          <w:noProof/>
        </w:rPr>
        <w:t>18</w:t>
      </w:r>
      <w:r w:rsidR="0011772B">
        <w:rPr>
          <w:noProof/>
        </w:rPr>
        <w:fldChar w:fldCharType="end"/>
      </w:r>
    </w:p>
    <w:p w:rsidR="007A68E0" w:rsidRDefault="007A68E0">
      <w:pPr>
        <w:pStyle w:val="TOC5"/>
        <w:tabs>
          <w:tab w:val="right" w:leader="dot" w:pos="9350"/>
        </w:tabs>
        <w:rPr>
          <w:rFonts w:eastAsiaTheme="minorEastAsia" w:cstheme="minorBidi"/>
          <w:noProof/>
          <w:sz w:val="24"/>
          <w:szCs w:val="24"/>
        </w:rPr>
      </w:pPr>
      <w:r>
        <w:rPr>
          <w:noProof/>
        </w:rPr>
        <w:t>Retrieving Naming Authority Configuration</w:t>
      </w:r>
      <w:r>
        <w:rPr>
          <w:noProof/>
        </w:rPr>
        <w:tab/>
      </w:r>
      <w:r w:rsidR="0011772B">
        <w:rPr>
          <w:noProof/>
        </w:rPr>
        <w:fldChar w:fldCharType="begin"/>
      </w:r>
      <w:r>
        <w:rPr>
          <w:noProof/>
        </w:rPr>
        <w:instrText xml:space="preserve"> PAGEREF _Toc111017171 \h </w:instrText>
      </w:r>
      <w:r w:rsidR="00937B8E">
        <w:rPr>
          <w:noProof/>
        </w:rPr>
      </w:r>
      <w:r w:rsidR="0011772B">
        <w:rPr>
          <w:noProof/>
        </w:rPr>
        <w:fldChar w:fldCharType="separate"/>
      </w:r>
      <w:r>
        <w:rPr>
          <w:noProof/>
        </w:rPr>
        <w:t>18</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NamingAuthorityConfig Class</w:t>
      </w:r>
      <w:r>
        <w:rPr>
          <w:noProof/>
        </w:rPr>
        <w:tab/>
      </w:r>
      <w:r w:rsidR="0011772B">
        <w:rPr>
          <w:noProof/>
        </w:rPr>
        <w:fldChar w:fldCharType="begin"/>
      </w:r>
      <w:r>
        <w:rPr>
          <w:noProof/>
        </w:rPr>
        <w:instrText xml:space="preserve"> PAGEREF _Toc111017172 \h </w:instrText>
      </w:r>
      <w:r w:rsidR="00937B8E">
        <w:rPr>
          <w:noProof/>
        </w:rPr>
      </w:r>
      <w:r w:rsidR="0011772B">
        <w:rPr>
          <w:noProof/>
        </w:rPr>
        <w:fldChar w:fldCharType="separate"/>
      </w:r>
      <w:r>
        <w:rPr>
          <w:noProof/>
        </w:rPr>
        <w:t>19</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HttpServer Class</w:t>
      </w:r>
      <w:r>
        <w:rPr>
          <w:noProof/>
        </w:rPr>
        <w:tab/>
      </w:r>
      <w:r w:rsidR="0011772B">
        <w:rPr>
          <w:noProof/>
        </w:rPr>
        <w:fldChar w:fldCharType="begin"/>
      </w:r>
      <w:r>
        <w:rPr>
          <w:noProof/>
        </w:rPr>
        <w:instrText xml:space="preserve"> PAGEREF _Toc111017173 \h </w:instrText>
      </w:r>
      <w:r w:rsidR="00937B8E">
        <w:rPr>
          <w:noProof/>
        </w:rPr>
      </w:r>
      <w:r w:rsidR="0011772B">
        <w:rPr>
          <w:noProof/>
        </w:rPr>
        <w:fldChar w:fldCharType="separate"/>
      </w:r>
      <w:r>
        <w:rPr>
          <w:noProof/>
        </w:rPr>
        <w:t>19</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w:t>
      </w:r>
      <w:r>
        <w:rPr>
          <w:noProof/>
        </w:rPr>
        <w:tab/>
      </w:r>
      <w:r w:rsidR="0011772B">
        <w:rPr>
          <w:noProof/>
        </w:rPr>
        <w:fldChar w:fldCharType="begin"/>
      </w:r>
      <w:r>
        <w:rPr>
          <w:noProof/>
        </w:rPr>
        <w:instrText xml:space="preserve"> PAGEREF _Toc111017174 \h </w:instrText>
      </w:r>
      <w:r w:rsidR="00937B8E">
        <w:rPr>
          <w:noProof/>
        </w:rPr>
      </w:r>
      <w:r w:rsidR="0011772B">
        <w:rPr>
          <w:noProof/>
        </w:rPr>
        <w:fldChar w:fldCharType="separate"/>
      </w:r>
      <w:r>
        <w:rPr>
          <w:noProof/>
        </w:rPr>
        <w:t>19</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IdentifierValues Interface</w:t>
      </w:r>
      <w:r>
        <w:rPr>
          <w:noProof/>
        </w:rPr>
        <w:tab/>
      </w:r>
      <w:r w:rsidR="0011772B">
        <w:rPr>
          <w:noProof/>
        </w:rPr>
        <w:fldChar w:fldCharType="begin"/>
      </w:r>
      <w:r>
        <w:rPr>
          <w:noProof/>
        </w:rPr>
        <w:instrText xml:space="preserve"> PAGEREF _Toc111017175 \h </w:instrText>
      </w:r>
      <w:r w:rsidR="00937B8E">
        <w:rPr>
          <w:noProof/>
        </w:rPr>
      </w:r>
      <w:r w:rsidR="0011772B">
        <w:rPr>
          <w:noProof/>
        </w:rPr>
        <w:fldChar w:fldCharType="separate"/>
      </w:r>
      <w:r>
        <w:rPr>
          <w:noProof/>
        </w:rPr>
        <w:t>19</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NamingAuthorityConfig Interface</w:t>
      </w:r>
      <w:r>
        <w:rPr>
          <w:noProof/>
        </w:rPr>
        <w:tab/>
      </w:r>
      <w:r w:rsidR="0011772B">
        <w:rPr>
          <w:noProof/>
        </w:rPr>
        <w:fldChar w:fldCharType="begin"/>
      </w:r>
      <w:r>
        <w:rPr>
          <w:noProof/>
        </w:rPr>
        <w:instrText xml:space="preserve"> PAGEREF _Toc111017176 \h </w:instrText>
      </w:r>
      <w:r w:rsidR="00937B8E">
        <w:rPr>
          <w:noProof/>
        </w:rPr>
      </w:r>
      <w:r w:rsidR="0011772B">
        <w:rPr>
          <w:noProof/>
        </w:rPr>
        <w:fldChar w:fldCharType="separate"/>
      </w:r>
      <w:r>
        <w:rPr>
          <w:noProof/>
        </w:rPr>
        <w:t>20</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IdentifierGenerator Interface</w:t>
      </w:r>
      <w:r>
        <w:rPr>
          <w:noProof/>
        </w:rPr>
        <w:tab/>
      </w:r>
      <w:r w:rsidR="0011772B">
        <w:rPr>
          <w:noProof/>
        </w:rPr>
        <w:fldChar w:fldCharType="begin"/>
      </w:r>
      <w:r>
        <w:rPr>
          <w:noProof/>
        </w:rPr>
        <w:instrText xml:space="preserve"> PAGEREF _Toc111017177 \h </w:instrText>
      </w:r>
      <w:r w:rsidR="00937B8E">
        <w:rPr>
          <w:noProof/>
        </w:rPr>
      </w:r>
      <w:r w:rsidR="0011772B">
        <w:rPr>
          <w:noProof/>
        </w:rPr>
        <w:fldChar w:fldCharType="separate"/>
      </w:r>
      <w:r>
        <w:rPr>
          <w:noProof/>
        </w:rPr>
        <w:t>20</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 Class</w:t>
      </w:r>
      <w:r>
        <w:rPr>
          <w:noProof/>
        </w:rPr>
        <w:tab/>
      </w:r>
      <w:r w:rsidR="0011772B">
        <w:rPr>
          <w:noProof/>
        </w:rPr>
        <w:fldChar w:fldCharType="begin"/>
      </w:r>
      <w:r>
        <w:rPr>
          <w:noProof/>
        </w:rPr>
        <w:instrText xml:space="preserve"> PAGEREF _Toc111017178 \h </w:instrText>
      </w:r>
      <w:r w:rsidR="00937B8E">
        <w:rPr>
          <w:noProof/>
        </w:rPr>
      </w:r>
      <w:r w:rsidR="0011772B">
        <w:rPr>
          <w:noProof/>
        </w:rPr>
        <w:fldChar w:fldCharType="separate"/>
      </w:r>
      <w:r>
        <w:rPr>
          <w:noProof/>
        </w:rPr>
        <w:t>20</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NamingAuthorityLoader Class</w:t>
      </w:r>
      <w:r>
        <w:rPr>
          <w:noProof/>
        </w:rPr>
        <w:tab/>
      </w:r>
      <w:r w:rsidR="0011772B">
        <w:rPr>
          <w:noProof/>
        </w:rPr>
        <w:fldChar w:fldCharType="begin"/>
      </w:r>
      <w:r>
        <w:rPr>
          <w:noProof/>
        </w:rPr>
        <w:instrText xml:space="preserve"> PAGEREF _Toc111017179 \h </w:instrText>
      </w:r>
      <w:r w:rsidR="00937B8E">
        <w:rPr>
          <w:noProof/>
        </w:rPr>
      </w:r>
      <w:r w:rsidR="0011772B">
        <w:rPr>
          <w:noProof/>
        </w:rPr>
        <w:fldChar w:fldCharType="separate"/>
      </w:r>
      <w:r>
        <w:rPr>
          <w:noProof/>
        </w:rPr>
        <w:t>20</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org.cagrid.identifiers.namingauthority.impl</w:t>
      </w:r>
      <w:r>
        <w:rPr>
          <w:noProof/>
        </w:rPr>
        <w:tab/>
      </w:r>
      <w:r w:rsidR="0011772B">
        <w:rPr>
          <w:noProof/>
        </w:rPr>
        <w:fldChar w:fldCharType="begin"/>
      </w:r>
      <w:r>
        <w:rPr>
          <w:noProof/>
        </w:rPr>
        <w:instrText xml:space="preserve"> PAGEREF _Toc111017180 \h </w:instrText>
      </w:r>
      <w:r w:rsidR="00937B8E">
        <w:rPr>
          <w:noProof/>
        </w:rPr>
      </w:r>
      <w:r w:rsidR="0011772B">
        <w:rPr>
          <w:noProof/>
        </w:rPr>
        <w:fldChar w:fldCharType="separate"/>
      </w:r>
      <w:r>
        <w:rPr>
          <w:noProof/>
        </w:rPr>
        <w:t>21</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IdentifierValuesImpl Class</w:t>
      </w:r>
      <w:r>
        <w:rPr>
          <w:noProof/>
        </w:rPr>
        <w:tab/>
      </w:r>
      <w:r w:rsidR="0011772B">
        <w:rPr>
          <w:noProof/>
        </w:rPr>
        <w:fldChar w:fldCharType="begin"/>
      </w:r>
      <w:r>
        <w:rPr>
          <w:noProof/>
        </w:rPr>
        <w:instrText xml:space="preserve"> PAGEREF _Toc111017181 \h </w:instrText>
      </w:r>
      <w:r w:rsidR="00937B8E">
        <w:rPr>
          <w:noProof/>
        </w:rPr>
      </w:r>
      <w:r w:rsidR="0011772B">
        <w:rPr>
          <w:noProof/>
        </w:rPr>
        <w:fldChar w:fldCharType="separate"/>
      </w:r>
      <w:r>
        <w:rPr>
          <w:noProof/>
        </w:rPr>
        <w:t>21</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NamingAuthorityConfigImpl Class</w:t>
      </w:r>
      <w:r>
        <w:rPr>
          <w:noProof/>
        </w:rPr>
        <w:tab/>
      </w:r>
      <w:r w:rsidR="0011772B">
        <w:rPr>
          <w:noProof/>
        </w:rPr>
        <w:fldChar w:fldCharType="begin"/>
      </w:r>
      <w:r>
        <w:rPr>
          <w:noProof/>
        </w:rPr>
        <w:instrText xml:space="preserve"> PAGEREF _Toc111017182 \h </w:instrText>
      </w:r>
      <w:r w:rsidR="00937B8E">
        <w:rPr>
          <w:noProof/>
        </w:rPr>
      </w:r>
      <w:r w:rsidR="0011772B">
        <w:rPr>
          <w:noProof/>
        </w:rPr>
        <w:fldChar w:fldCharType="separate"/>
      </w:r>
      <w:r>
        <w:rPr>
          <w:noProof/>
        </w:rPr>
        <w:t>22</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IdentifierGeneratorImpl Class</w:t>
      </w:r>
      <w:r>
        <w:rPr>
          <w:noProof/>
        </w:rPr>
        <w:tab/>
      </w:r>
      <w:r w:rsidR="0011772B">
        <w:rPr>
          <w:noProof/>
        </w:rPr>
        <w:fldChar w:fldCharType="begin"/>
      </w:r>
      <w:r>
        <w:rPr>
          <w:noProof/>
        </w:rPr>
        <w:instrText xml:space="preserve"> PAGEREF _Toc111017183 \h </w:instrText>
      </w:r>
      <w:r w:rsidR="00937B8E">
        <w:rPr>
          <w:noProof/>
        </w:rPr>
      </w:r>
      <w:r w:rsidR="0011772B">
        <w:rPr>
          <w:noProof/>
        </w:rPr>
        <w:fldChar w:fldCharType="separate"/>
      </w:r>
      <w:r>
        <w:rPr>
          <w:noProof/>
        </w:rPr>
        <w:t>22</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NamingAuthorityImpl Class</w:t>
      </w:r>
      <w:r>
        <w:rPr>
          <w:noProof/>
        </w:rPr>
        <w:tab/>
      </w:r>
      <w:r w:rsidR="0011772B">
        <w:rPr>
          <w:noProof/>
        </w:rPr>
        <w:fldChar w:fldCharType="begin"/>
      </w:r>
      <w:r>
        <w:rPr>
          <w:noProof/>
        </w:rPr>
        <w:instrText xml:space="preserve"> PAGEREF _Toc111017184 \h </w:instrText>
      </w:r>
      <w:r w:rsidR="00937B8E">
        <w:rPr>
          <w:noProof/>
        </w:rPr>
      </w:r>
      <w:r w:rsidR="0011772B">
        <w:rPr>
          <w:noProof/>
        </w:rPr>
        <w:fldChar w:fldCharType="separate"/>
      </w:r>
      <w:r>
        <w:rPr>
          <w:noProof/>
        </w:rPr>
        <w:t>22</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NamingAuthorityService Class</w:t>
      </w:r>
      <w:r>
        <w:rPr>
          <w:noProof/>
        </w:rPr>
        <w:tab/>
      </w:r>
      <w:r w:rsidR="0011772B">
        <w:rPr>
          <w:noProof/>
        </w:rPr>
        <w:fldChar w:fldCharType="begin"/>
      </w:r>
      <w:r>
        <w:rPr>
          <w:noProof/>
        </w:rPr>
        <w:instrText xml:space="preserve"> PAGEREF _Toc111017185 \h </w:instrText>
      </w:r>
      <w:r w:rsidR="00937B8E">
        <w:rPr>
          <w:noProof/>
        </w:rPr>
      </w:r>
      <w:r w:rsidR="0011772B">
        <w:rPr>
          <w:noProof/>
        </w:rPr>
        <w:fldChar w:fldCharType="separate"/>
      </w:r>
      <w:r>
        <w:rPr>
          <w:noProof/>
        </w:rPr>
        <w:t>23</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org.cagrid.identifiers.namingauthority.util</w:t>
      </w:r>
      <w:r>
        <w:rPr>
          <w:noProof/>
        </w:rPr>
        <w:tab/>
      </w:r>
      <w:r w:rsidR="0011772B">
        <w:rPr>
          <w:noProof/>
        </w:rPr>
        <w:fldChar w:fldCharType="begin"/>
      </w:r>
      <w:r>
        <w:rPr>
          <w:noProof/>
        </w:rPr>
        <w:instrText xml:space="preserve"> PAGEREF _Toc111017186 \h </w:instrText>
      </w:r>
      <w:r w:rsidR="00937B8E">
        <w:rPr>
          <w:noProof/>
        </w:rPr>
      </w:r>
      <w:r w:rsidR="0011772B">
        <w:rPr>
          <w:noProof/>
        </w:rPr>
        <w:fldChar w:fldCharType="separate"/>
      </w:r>
      <w:r>
        <w:rPr>
          <w:noProof/>
        </w:rPr>
        <w:t>23</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Database Class</w:t>
      </w:r>
      <w:r>
        <w:rPr>
          <w:noProof/>
        </w:rPr>
        <w:tab/>
      </w:r>
      <w:r w:rsidR="0011772B">
        <w:rPr>
          <w:noProof/>
        </w:rPr>
        <w:fldChar w:fldCharType="begin"/>
      </w:r>
      <w:r>
        <w:rPr>
          <w:noProof/>
        </w:rPr>
        <w:instrText xml:space="preserve"> PAGEREF _Toc111017187 \h </w:instrText>
      </w:r>
      <w:r w:rsidR="00937B8E">
        <w:rPr>
          <w:noProof/>
        </w:rPr>
      </w:r>
      <w:r w:rsidR="0011772B">
        <w:rPr>
          <w:noProof/>
        </w:rPr>
        <w:fldChar w:fldCharType="separate"/>
      </w:r>
      <w:r>
        <w:rPr>
          <w:noProof/>
        </w:rPr>
        <w:t>23</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HibernateUtil Class</w:t>
      </w:r>
      <w:r>
        <w:rPr>
          <w:noProof/>
        </w:rPr>
        <w:tab/>
      </w:r>
      <w:r w:rsidR="0011772B">
        <w:rPr>
          <w:noProof/>
        </w:rPr>
        <w:fldChar w:fldCharType="begin"/>
      </w:r>
      <w:r>
        <w:rPr>
          <w:noProof/>
        </w:rPr>
        <w:instrText xml:space="preserve"> PAGEREF _Toc111017188 \h </w:instrText>
      </w:r>
      <w:r w:rsidR="00937B8E">
        <w:rPr>
          <w:noProof/>
        </w:rPr>
      </w:r>
      <w:r w:rsidR="0011772B">
        <w:rPr>
          <w:noProof/>
        </w:rPr>
        <w:fldChar w:fldCharType="separate"/>
      </w:r>
      <w:r>
        <w:rPr>
          <w:noProof/>
        </w:rPr>
        <w:t>23</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IdentifierUtil Class</w:t>
      </w:r>
      <w:r>
        <w:rPr>
          <w:noProof/>
        </w:rPr>
        <w:tab/>
      </w:r>
      <w:r w:rsidR="0011772B">
        <w:rPr>
          <w:noProof/>
        </w:rPr>
        <w:fldChar w:fldCharType="begin"/>
      </w:r>
      <w:r>
        <w:rPr>
          <w:noProof/>
        </w:rPr>
        <w:instrText xml:space="preserve"> PAGEREF _Toc111017189 \h </w:instrText>
      </w:r>
      <w:r w:rsidR="00937B8E">
        <w:rPr>
          <w:noProof/>
        </w:rPr>
      </w:r>
      <w:r w:rsidR="0011772B">
        <w:rPr>
          <w:noProof/>
        </w:rPr>
        <w:fldChar w:fldCharType="separate"/>
      </w:r>
      <w:r>
        <w:rPr>
          <w:noProof/>
        </w:rPr>
        <w:t>24</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org.cagrid.identifiers.namingauthority.hibernate</w:t>
      </w:r>
      <w:r>
        <w:rPr>
          <w:noProof/>
        </w:rPr>
        <w:tab/>
      </w:r>
      <w:r w:rsidR="0011772B">
        <w:rPr>
          <w:noProof/>
        </w:rPr>
        <w:fldChar w:fldCharType="begin"/>
      </w:r>
      <w:r>
        <w:rPr>
          <w:noProof/>
        </w:rPr>
        <w:instrText xml:space="preserve"> PAGEREF _Toc111017190 \h </w:instrText>
      </w:r>
      <w:r w:rsidR="00937B8E">
        <w:rPr>
          <w:noProof/>
        </w:rPr>
      </w:r>
      <w:r w:rsidR="0011772B">
        <w:rPr>
          <w:noProof/>
        </w:rPr>
        <w:fldChar w:fldCharType="separate"/>
      </w:r>
      <w:r>
        <w:rPr>
          <w:noProof/>
        </w:rPr>
        <w:t>24</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 Class</w:t>
      </w:r>
      <w:r>
        <w:rPr>
          <w:noProof/>
        </w:rPr>
        <w:tab/>
      </w:r>
      <w:r w:rsidR="0011772B">
        <w:rPr>
          <w:noProof/>
        </w:rPr>
        <w:fldChar w:fldCharType="begin"/>
      </w:r>
      <w:r>
        <w:rPr>
          <w:noProof/>
        </w:rPr>
        <w:instrText xml:space="preserve"> PAGEREF _Toc111017191 \h </w:instrText>
      </w:r>
      <w:r w:rsidR="00937B8E">
        <w:rPr>
          <w:noProof/>
        </w:rPr>
      </w:r>
      <w:r w:rsidR="0011772B">
        <w:rPr>
          <w:noProof/>
        </w:rPr>
        <w:fldChar w:fldCharType="separate"/>
      </w:r>
      <w:r>
        <w:rPr>
          <w:noProof/>
        </w:rPr>
        <w:t>24</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IdentifierValue.hbm.xml</w:t>
      </w:r>
      <w:r>
        <w:rPr>
          <w:noProof/>
        </w:rPr>
        <w:tab/>
      </w:r>
      <w:r w:rsidR="0011772B">
        <w:rPr>
          <w:noProof/>
        </w:rPr>
        <w:fldChar w:fldCharType="begin"/>
      </w:r>
      <w:r>
        <w:rPr>
          <w:noProof/>
        </w:rPr>
        <w:instrText xml:space="preserve"> PAGEREF _Toc111017192 \h </w:instrText>
      </w:r>
      <w:r w:rsidR="00937B8E">
        <w:rPr>
          <w:noProof/>
        </w:rPr>
      </w:r>
      <w:r w:rsidR="0011772B">
        <w:rPr>
          <w:noProof/>
        </w:rPr>
        <w:fldChar w:fldCharType="separate"/>
      </w:r>
      <w:r>
        <w:rPr>
          <w:noProof/>
        </w:rPr>
        <w:t>25</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Identifiers.hibernate.cfg.xml</w:t>
      </w:r>
      <w:r>
        <w:rPr>
          <w:noProof/>
        </w:rPr>
        <w:tab/>
      </w:r>
      <w:r w:rsidR="0011772B">
        <w:rPr>
          <w:noProof/>
        </w:rPr>
        <w:fldChar w:fldCharType="begin"/>
      </w:r>
      <w:r>
        <w:rPr>
          <w:noProof/>
        </w:rPr>
        <w:instrText xml:space="preserve"> PAGEREF _Toc111017193 \h </w:instrText>
      </w:r>
      <w:r w:rsidR="00937B8E">
        <w:rPr>
          <w:noProof/>
        </w:rPr>
      </w:r>
      <w:r w:rsidR="0011772B">
        <w:rPr>
          <w:noProof/>
        </w:rPr>
        <w:fldChar w:fldCharType="separate"/>
      </w:r>
      <w:r>
        <w:rPr>
          <w:noProof/>
        </w:rPr>
        <w:t>26</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Deploying the Naming Authority</w:t>
      </w:r>
      <w:r>
        <w:rPr>
          <w:noProof/>
        </w:rPr>
        <w:tab/>
      </w:r>
      <w:r w:rsidR="0011772B">
        <w:rPr>
          <w:noProof/>
        </w:rPr>
        <w:fldChar w:fldCharType="begin"/>
      </w:r>
      <w:r>
        <w:rPr>
          <w:noProof/>
        </w:rPr>
        <w:instrText xml:space="preserve"> PAGEREF _Toc111017194 \h </w:instrText>
      </w:r>
      <w:r w:rsidR="00937B8E">
        <w:rPr>
          <w:noProof/>
        </w:rPr>
      </w:r>
      <w:r w:rsidR="0011772B">
        <w:rPr>
          <w:noProof/>
        </w:rPr>
        <w:fldChar w:fldCharType="separate"/>
      </w:r>
      <w:r>
        <w:rPr>
          <w:noProof/>
        </w:rPr>
        <w:t>26</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Identifiers-Client</w:t>
      </w:r>
      <w:r>
        <w:rPr>
          <w:noProof/>
        </w:rPr>
        <w:tab/>
      </w:r>
      <w:r w:rsidR="0011772B">
        <w:rPr>
          <w:noProof/>
        </w:rPr>
        <w:fldChar w:fldCharType="begin"/>
      </w:r>
      <w:r>
        <w:rPr>
          <w:noProof/>
        </w:rPr>
        <w:instrText xml:space="preserve"> PAGEREF _Toc111017195 \h </w:instrText>
      </w:r>
      <w:r w:rsidR="00937B8E">
        <w:rPr>
          <w:noProof/>
        </w:rPr>
      </w:r>
      <w:r w:rsidR="0011772B">
        <w:rPr>
          <w:noProof/>
        </w:rPr>
        <w:fldChar w:fldCharType="separate"/>
      </w:r>
      <w:r>
        <w:rPr>
          <w:noProof/>
        </w:rPr>
        <w:t>27</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org.cagrid.identifiers.resolver</w:t>
      </w:r>
      <w:r>
        <w:rPr>
          <w:noProof/>
        </w:rPr>
        <w:tab/>
      </w:r>
      <w:r w:rsidR="0011772B">
        <w:rPr>
          <w:noProof/>
        </w:rPr>
        <w:fldChar w:fldCharType="begin"/>
      </w:r>
      <w:r>
        <w:rPr>
          <w:noProof/>
        </w:rPr>
        <w:instrText xml:space="preserve"> PAGEREF _Toc111017196 \h </w:instrText>
      </w:r>
      <w:r w:rsidR="00937B8E">
        <w:rPr>
          <w:noProof/>
        </w:rPr>
      </w:r>
      <w:r w:rsidR="0011772B">
        <w:rPr>
          <w:noProof/>
        </w:rPr>
        <w:fldChar w:fldCharType="separate"/>
      </w:r>
      <w:r>
        <w:rPr>
          <w:noProof/>
        </w:rPr>
        <w:t>27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ResolverUtil Class</w:t>
      </w:r>
      <w:r>
        <w:rPr>
          <w:noProof/>
        </w:rPr>
        <w:tab/>
      </w:r>
      <w:r w:rsidR="0011772B">
        <w:rPr>
          <w:noProof/>
        </w:rPr>
        <w:fldChar w:fldCharType="begin"/>
      </w:r>
      <w:r>
        <w:rPr>
          <w:noProof/>
        </w:rPr>
        <w:instrText xml:space="preserve"> PAGEREF _Toc111017197 \h </w:instrText>
      </w:r>
      <w:r w:rsidR="00937B8E">
        <w:rPr>
          <w:noProof/>
        </w:rPr>
      </w:r>
      <w:r w:rsidR="0011772B">
        <w:rPr>
          <w:noProof/>
        </w:rPr>
        <w:fldChar w:fldCharType="separate"/>
      </w:r>
      <w:r>
        <w:rPr>
          <w:noProof/>
        </w:rPr>
        <w:t>27</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org.cagrid.identifiers.retriever</w:t>
      </w:r>
      <w:r>
        <w:rPr>
          <w:noProof/>
        </w:rPr>
        <w:tab/>
      </w:r>
      <w:r w:rsidR="0011772B">
        <w:rPr>
          <w:noProof/>
        </w:rPr>
        <w:fldChar w:fldCharType="begin"/>
      </w:r>
      <w:r>
        <w:rPr>
          <w:noProof/>
        </w:rPr>
        <w:instrText xml:space="preserve"> PAGEREF _Toc111017198 \h </w:instrText>
      </w:r>
      <w:r w:rsidR="00937B8E">
        <w:rPr>
          <w:noProof/>
        </w:rPr>
      </w:r>
      <w:r w:rsidR="0011772B">
        <w:rPr>
          <w:noProof/>
        </w:rPr>
        <w:fldChar w:fldCharType="separate"/>
      </w:r>
      <w:r>
        <w:rPr>
          <w:noProof/>
        </w:rPr>
        <w:t>27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Retriever Class</w:t>
      </w:r>
      <w:r>
        <w:rPr>
          <w:noProof/>
        </w:rPr>
        <w:tab/>
      </w:r>
      <w:r w:rsidR="0011772B">
        <w:rPr>
          <w:noProof/>
        </w:rPr>
        <w:fldChar w:fldCharType="begin"/>
      </w:r>
      <w:r>
        <w:rPr>
          <w:noProof/>
        </w:rPr>
        <w:instrText xml:space="preserve"> PAGEREF _Toc111017199 \h </w:instrText>
      </w:r>
      <w:r w:rsidR="00937B8E">
        <w:rPr>
          <w:noProof/>
        </w:rPr>
      </w:r>
      <w:r w:rsidR="0011772B">
        <w:rPr>
          <w:noProof/>
        </w:rPr>
        <w:fldChar w:fldCharType="separate"/>
      </w:r>
      <w:r>
        <w:rPr>
          <w:noProof/>
        </w:rPr>
        <w:t>27</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RetrieverFactory Interface</w:t>
      </w:r>
      <w:r>
        <w:rPr>
          <w:noProof/>
        </w:rPr>
        <w:tab/>
      </w:r>
      <w:r w:rsidR="0011772B">
        <w:rPr>
          <w:noProof/>
        </w:rPr>
        <w:fldChar w:fldCharType="begin"/>
      </w:r>
      <w:r>
        <w:rPr>
          <w:noProof/>
        </w:rPr>
        <w:instrText xml:space="preserve"> PAGEREF _Toc111017200 \h </w:instrText>
      </w:r>
      <w:r w:rsidR="00937B8E">
        <w:rPr>
          <w:noProof/>
        </w:rPr>
      </w:r>
      <w:r w:rsidR="0011772B">
        <w:rPr>
          <w:noProof/>
        </w:rPr>
        <w:fldChar w:fldCharType="separate"/>
      </w:r>
      <w:r>
        <w:rPr>
          <w:noProof/>
        </w:rPr>
        <w:t>28</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Package org.cagrid.identifiers.retriever.impl</w:t>
      </w:r>
      <w:r>
        <w:rPr>
          <w:noProof/>
        </w:rPr>
        <w:tab/>
      </w:r>
      <w:r w:rsidR="0011772B">
        <w:rPr>
          <w:noProof/>
        </w:rPr>
        <w:fldChar w:fldCharType="begin"/>
      </w:r>
      <w:r>
        <w:rPr>
          <w:noProof/>
        </w:rPr>
        <w:instrText xml:space="preserve"> PAGEREF _Toc111017201 \h </w:instrText>
      </w:r>
      <w:r w:rsidR="00937B8E">
        <w:rPr>
          <w:noProof/>
        </w:rPr>
      </w:r>
      <w:r w:rsidR="0011772B">
        <w:rPr>
          <w:noProof/>
        </w:rPr>
        <w:fldChar w:fldCharType="separate"/>
      </w:r>
      <w:r>
        <w:rPr>
          <w:noProof/>
        </w:rPr>
        <w:t>28</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DefaultRetrieverFactory Class</w:t>
      </w:r>
      <w:r>
        <w:rPr>
          <w:noProof/>
        </w:rPr>
        <w:tab/>
      </w:r>
      <w:r w:rsidR="0011772B">
        <w:rPr>
          <w:noProof/>
        </w:rPr>
        <w:fldChar w:fldCharType="begin"/>
      </w:r>
      <w:r>
        <w:rPr>
          <w:noProof/>
        </w:rPr>
        <w:instrText xml:space="preserve"> PAGEREF _Toc111017202 \h </w:instrText>
      </w:r>
      <w:r w:rsidR="00937B8E">
        <w:rPr>
          <w:noProof/>
        </w:rPr>
      </w:r>
      <w:r w:rsidR="0011772B">
        <w:rPr>
          <w:noProof/>
        </w:rPr>
        <w:fldChar w:fldCharType="separate"/>
      </w:r>
      <w:r>
        <w:rPr>
          <w:noProof/>
        </w:rPr>
        <w:t>28</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RetrieverService Class</w:t>
      </w:r>
      <w:r>
        <w:rPr>
          <w:noProof/>
        </w:rPr>
        <w:tab/>
      </w:r>
      <w:r w:rsidR="0011772B">
        <w:rPr>
          <w:noProof/>
        </w:rPr>
        <w:fldChar w:fldCharType="begin"/>
      </w:r>
      <w:r>
        <w:rPr>
          <w:noProof/>
        </w:rPr>
        <w:instrText xml:space="preserve"> PAGEREF _Toc111017203 \h </w:instrText>
      </w:r>
      <w:r w:rsidR="00937B8E">
        <w:rPr>
          <w:noProof/>
        </w:rPr>
      </w:r>
      <w:r w:rsidR="0011772B">
        <w:rPr>
          <w:noProof/>
        </w:rPr>
        <w:fldChar w:fldCharType="separate"/>
      </w:r>
      <w:r>
        <w:rPr>
          <w:noProof/>
        </w:rPr>
        <w:t>28</w:t>
      </w:r>
      <w:r w:rsidR="0011772B">
        <w:rPr>
          <w:noProof/>
        </w:rPr>
        <w:fldChar w:fldCharType="end"/>
      </w:r>
    </w:p>
    <w:p w:rsidR="007A68E0" w:rsidRDefault="007A68E0">
      <w:pPr>
        <w:pStyle w:val="TOC4"/>
        <w:tabs>
          <w:tab w:val="right" w:leader="dot" w:pos="9350"/>
        </w:tabs>
        <w:rPr>
          <w:rFonts w:eastAsiaTheme="minorEastAsia" w:cstheme="minorBidi"/>
          <w:noProof/>
          <w:sz w:val="24"/>
          <w:szCs w:val="24"/>
        </w:rPr>
      </w:pPr>
      <w:r>
        <w:rPr>
          <w:noProof/>
        </w:rPr>
        <w:t>CQLRetriever Class</w:t>
      </w:r>
      <w:r>
        <w:rPr>
          <w:noProof/>
        </w:rPr>
        <w:tab/>
      </w:r>
      <w:r w:rsidR="0011772B">
        <w:rPr>
          <w:noProof/>
        </w:rPr>
        <w:fldChar w:fldCharType="begin"/>
      </w:r>
      <w:r>
        <w:rPr>
          <w:noProof/>
        </w:rPr>
        <w:instrText xml:space="preserve"> PAGEREF _Toc111017204 \h </w:instrText>
      </w:r>
      <w:r w:rsidR="00937B8E">
        <w:rPr>
          <w:noProof/>
        </w:rPr>
      </w:r>
      <w:r w:rsidR="0011772B">
        <w:rPr>
          <w:noProof/>
        </w:rPr>
        <w:fldChar w:fldCharType="separate"/>
      </w:r>
      <w:r>
        <w:rPr>
          <w:noProof/>
        </w:rPr>
        <w:t>29</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Using Identifiers-Client to Resolve and Retrieve a Data Object</w:t>
      </w:r>
      <w:r>
        <w:rPr>
          <w:noProof/>
        </w:rPr>
        <w:tab/>
      </w:r>
      <w:r w:rsidR="0011772B">
        <w:rPr>
          <w:noProof/>
        </w:rPr>
        <w:fldChar w:fldCharType="begin"/>
      </w:r>
      <w:r>
        <w:rPr>
          <w:noProof/>
        </w:rPr>
        <w:instrText xml:space="preserve"> PAGEREF _Toc111017205 \h </w:instrText>
      </w:r>
      <w:r w:rsidR="00937B8E">
        <w:rPr>
          <w:noProof/>
        </w:rPr>
      </w:r>
      <w:r w:rsidR="0011772B">
        <w:rPr>
          <w:noProof/>
        </w:rPr>
        <w:fldChar w:fldCharType="separate"/>
      </w:r>
      <w:r>
        <w:rPr>
          <w:noProof/>
        </w:rPr>
        <w:t>30</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Identifiers-Resolver-Context.xml</w:t>
      </w:r>
      <w:r>
        <w:rPr>
          <w:noProof/>
        </w:rPr>
        <w:tab/>
      </w:r>
      <w:r w:rsidR="0011772B">
        <w:rPr>
          <w:noProof/>
        </w:rPr>
        <w:fldChar w:fldCharType="begin"/>
      </w:r>
      <w:r>
        <w:rPr>
          <w:noProof/>
        </w:rPr>
        <w:instrText xml:space="preserve"> PAGEREF _Toc111017206 \h </w:instrText>
      </w:r>
      <w:r w:rsidR="00937B8E">
        <w:rPr>
          <w:noProof/>
        </w:rPr>
      </w:r>
      <w:r w:rsidR="0011772B">
        <w:rPr>
          <w:noProof/>
        </w:rPr>
        <w:fldChar w:fldCharType="separate"/>
      </w:r>
      <w:r>
        <w:rPr>
          <w:noProof/>
        </w:rPr>
        <w:t>30</w:t>
      </w:r>
      <w:r w:rsidR="0011772B">
        <w:rPr>
          <w:noProof/>
        </w:rPr>
        <w:fldChar w:fldCharType="end"/>
      </w:r>
    </w:p>
    <w:p w:rsidR="007A68E0" w:rsidRDefault="007A68E0">
      <w:pPr>
        <w:pStyle w:val="TOC2"/>
        <w:tabs>
          <w:tab w:val="right" w:leader="dot" w:pos="9350"/>
        </w:tabs>
        <w:rPr>
          <w:rFonts w:eastAsiaTheme="minorEastAsia" w:cstheme="minorBidi"/>
          <w:smallCaps w:val="0"/>
          <w:noProof/>
          <w:sz w:val="24"/>
          <w:szCs w:val="24"/>
        </w:rPr>
      </w:pPr>
      <w:r>
        <w:rPr>
          <w:noProof/>
        </w:rPr>
        <w:t>Identifiers-NamingAuthority-GridSvc</w:t>
      </w:r>
      <w:r>
        <w:rPr>
          <w:noProof/>
        </w:rPr>
        <w:tab/>
      </w:r>
      <w:r w:rsidR="0011772B">
        <w:rPr>
          <w:noProof/>
        </w:rPr>
        <w:fldChar w:fldCharType="begin"/>
      </w:r>
      <w:r>
        <w:rPr>
          <w:noProof/>
        </w:rPr>
        <w:instrText xml:space="preserve"> PAGEREF _Toc111017207 \h </w:instrText>
      </w:r>
      <w:r w:rsidR="00937B8E">
        <w:rPr>
          <w:noProof/>
        </w:rPr>
      </w:r>
      <w:r w:rsidR="0011772B">
        <w:rPr>
          <w:noProof/>
        </w:rPr>
        <w:fldChar w:fldCharType="separate"/>
      </w:r>
      <w:r>
        <w:rPr>
          <w:noProof/>
        </w:rPr>
        <w:t>31</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Deployment</w:t>
      </w:r>
      <w:r>
        <w:rPr>
          <w:noProof/>
        </w:rPr>
        <w:tab/>
      </w:r>
      <w:r w:rsidR="0011772B">
        <w:rPr>
          <w:noProof/>
        </w:rPr>
        <w:fldChar w:fldCharType="begin"/>
      </w:r>
      <w:r>
        <w:rPr>
          <w:noProof/>
        </w:rPr>
        <w:instrText xml:space="preserve"> PAGEREF _Toc111017208 \h </w:instrText>
      </w:r>
      <w:r w:rsidR="00937B8E">
        <w:rPr>
          <w:noProof/>
        </w:rPr>
      </w:r>
      <w:r w:rsidR="0011772B">
        <w:rPr>
          <w:noProof/>
        </w:rPr>
        <w:fldChar w:fldCharType="separate"/>
      </w:r>
      <w:r>
        <w:rPr>
          <w:noProof/>
        </w:rPr>
        <w:t>31</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Schema</w:t>
      </w:r>
      <w:r>
        <w:rPr>
          <w:noProof/>
        </w:rPr>
        <w:tab/>
      </w:r>
      <w:r w:rsidR="0011772B">
        <w:rPr>
          <w:noProof/>
        </w:rPr>
        <w:fldChar w:fldCharType="begin"/>
      </w:r>
      <w:r>
        <w:rPr>
          <w:noProof/>
        </w:rPr>
        <w:instrText xml:space="preserve"> PAGEREF _Toc111017209 \h </w:instrText>
      </w:r>
      <w:r w:rsidR="00937B8E">
        <w:rPr>
          <w:noProof/>
        </w:rPr>
      </w:r>
      <w:r w:rsidR="0011772B">
        <w:rPr>
          <w:noProof/>
        </w:rPr>
        <w:fldChar w:fldCharType="separate"/>
      </w:r>
      <w:r>
        <w:rPr>
          <w:noProof/>
        </w:rPr>
        <w:t>32</w:t>
      </w:r>
      <w:r w:rsidR="0011772B">
        <w:rPr>
          <w:noProof/>
        </w:rPr>
        <w:fldChar w:fldCharType="end"/>
      </w:r>
    </w:p>
    <w:p w:rsidR="007A68E0" w:rsidRDefault="007A68E0">
      <w:pPr>
        <w:pStyle w:val="TOC3"/>
        <w:tabs>
          <w:tab w:val="right" w:leader="dot" w:pos="9350"/>
        </w:tabs>
        <w:rPr>
          <w:rFonts w:eastAsiaTheme="minorEastAsia" w:cstheme="minorBidi"/>
          <w:i w:val="0"/>
          <w:noProof/>
          <w:sz w:val="24"/>
          <w:szCs w:val="24"/>
        </w:rPr>
      </w:pPr>
      <w:r>
        <w:rPr>
          <w:noProof/>
        </w:rPr>
        <w:t>API</w:t>
      </w:r>
      <w:r>
        <w:rPr>
          <w:noProof/>
        </w:rPr>
        <w:tab/>
      </w:r>
      <w:r w:rsidR="0011772B">
        <w:rPr>
          <w:noProof/>
        </w:rPr>
        <w:fldChar w:fldCharType="begin"/>
      </w:r>
      <w:r>
        <w:rPr>
          <w:noProof/>
        </w:rPr>
        <w:instrText xml:space="preserve"> PAGEREF _Toc111017210 \h </w:instrText>
      </w:r>
      <w:r w:rsidR="00937B8E">
        <w:rPr>
          <w:noProof/>
        </w:rPr>
      </w:r>
      <w:r w:rsidR="0011772B">
        <w:rPr>
          <w:noProof/>
        </w:rPr>
        <w:fldChar w:fldCharType="separate"/>
      </w:r>
      <w:r>
        <w:rPr>
          <w:noProof/>
        </w:rPr>
        <w:t>32</w:t>
      </w:r>
      <w:r w:rsidR="0011772B">
        <w:rPr>
          <w:noProof/>
        </w:rPr>
        <w:fldChar w:fldCharType="end"/>
      </w:r>
    </w:p>
    <w:p w:rsidR="00B87506" w:rsidRDefault="0011772B">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ind w:firstLine="360"/>
      </w:pPr>
      <w:bookmarkStart w:id="5" w:name="_Ref106157635"/>
      <w:bookmarkStart w:id="6" w:name="_Toc11687286"/>
      <w:bookmarkStart w:id="7" w:name="_Ref99811515"/>
      <w:bookmarkStart w:id="8" w:name="_Ref84139507"/>
      <w:bookmarkStart w:id="9" w:name="_Ref84139593"/>
      <w:bookmarkStart w:id="10" w:name="_Ref84139631"/>
      <w:bookmarkStart w:id="11" w:name="_Ref84139831"/>
      <w:bookmarkStart w:id="12" w:name="_Ref86041904"/>
      <w:bookmarkStart w:id="13" w:name="_Toc110304703"/>
      <w:bookmarkStart w:id="14" w:name="_Toc111017140"/>
      <w:bookmarkStart w:id="15" w:name="_Toc398021382"/>
      <w:r w:rsidRPr="00B87823">
        <w:rPr>
          <w:rStyle w:val="StyleHeading1Char15pt"/>
        </w:rPr>
        <w:t>Introduction</w:t>
      </w:r>
      <w:bookmarkEnd w:id="5"/>
      <w:bookmarkEnd w:id="6"/>
      <w:bookmarkEnd w:id="7"/>
      <w:bookmarkEnd w:id="8"/>
      <w:bookmarkEnd w:id="9"/>
      <w:bookmarkEnd w:id="10"/>
      <w:bookmarkEnd w:id="11"/>
      <w:bookmarkEnd w:id="12"/>
      <w:bookmarkEnd w:id="13"/>
      <w:bookmarkEnd w:id="14"/>
    </w:p>
    <w:p w:rsidR="00B87506" w:rsidRDefault="00ED1A52" w:rsidP="00B87506">
      <w:pPr>
        <w:pStyle w:val="Heading2"/>
      </w:pPr>
      <w:bookmarkStart w:id="16" w:name="_Toc11687305"/>
      <w:bookmarkStart w:id="17" w:name="_Toc110304704"/>
      <w:bookmarkStart w:id="18" w:name="_Toc111017141"/>
      <w:bookmarkStart w:id="19" w:name="_Ref98147122"/>
      <w:bookmarkStart w:id="20" w:name="_Ref98147127"/>
      <w:bookmarkEnd w:id="15"/>
      <w:r>
        <w:t>Introduction</w:t>
      </w:r>
      <w:bookmarkEnd w:id="16"/>
      <w:bookmarkEnd w:id="17"/>
      <w:bookmarkEnd w:id="18"/>
    </w:p>
    <w:p w:rsidR="00B87506" w:rsidRPr="00AB26A0" w:rsidRDefault="00ED1A52" w:rsidP="00B87506">
      <w:pPr>
        <w:pStyle w:val="Heading3"/>
      </w:pPr>
      <w:bookmarkStart w:id="21" w:name="_Toc11687306"/>
      <w:bookmarkStart w:id="22" w:name="_Toc110304705"/>
      <w:bookmarkStart w:id="23" w:name="_Toc111017142"/>
      <w:r w:rsidRPr="00AB26A0">
        <w:t>Identifier Framework</w:t>
      </w:r>
      <w:bookmarkEnd w:id="21"/>
      <w:bookmarkEnd w:id="22"/>
      <w:bookmarkEnd w:id="23"/>
    </w:p>
    <w:p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contexts.</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24" w:name="_Toc11687307"/>
    </w:p>
    <w:p w:rsidR="00B87506" w:rsidRPr="00AB26A0" w:rsidRDefault="00ED1A52" w:rsidP="00B87506">
      <w:pPr>
        <w:pStyle w:val="Heading3"/>
      </w:pPr>
      <w:bookmarkStart w:id="25" w:name="_Toc110304706"/>
      <w:bookmarkStart w:id="26" w:name="_Toc111017143"/>
      <w:r w:rsidRPr="00AB26A0">
        <w:t>Globally Unique Identifiers</w:t>
      </w:r>
      <w:bookmarkEnd w:id="24"/>
      <w:bookmarkEnd w:id="25"/>
      <w:bookmarkEnd w:id="26"/>
    </w:p>
    <w:p w:rsidR="00B87506" w:rsidRPr="00AB26A0" w:rsidRDefault="00ED1A52" w:rsidP="00B87506">
      <w:r w:rsidRPr="00AB26A0">
        <w:t xml:space="preserve">Once we have standardized data-object identifiers that can be globally resolved to the data-objects </w:t>
      </w:r>
      <w:proofErr w:type="gramStart"/>
      <w:r w:rsidRPr="00AB26A0">
        <w:t>themselves</w:t>
      </w:r>
      <w:proofErr w:type="gramEnd"/>
      <w:r w:rsidRPr="00AB26A0">
        <w:t xml:space="preserve">,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27" w:name="_Toc11687308"/>
      <w:bookmarkStart w:id="28" w:name="_Toc110304707"/>
      <w:bookmarkStart w:id="29" w:name="_Toc111017144"/>
      <w:r w:rsidRPr="00AB26A0">
        <w:t>Identifier and Data-Object Properties</w:t>
      </w:r>
      <w:bookmarkEnd w:id="27"/>
      <w:bookmarkEnd w:id="28"/>
      <w:bookmarkEnd w:id="29"/>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 xml:space="preserve">In order to abstract the identifier’s object properties, the data service implementations and the resolution mechanisms, the identifier’s value must be treated as a “meaningless” opaque string by the consumer applications. Any leaking of design and implementation choices for the identifier framework in the </w:t>
      </w:r>
      <w:proofErr w:type="gramStart"/>
      <w:r w:rsidRPr="00AB26A0">
        <w:t>applications,</w:t>
      </w:r>
      <w:proofErr w:type="gramEnd"/>
      <w:r w:rsidRPr="00AB26A0">
        <w:t xml:space="preserve"> 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30" w:name="_Toc110304709"/>
      <w:bookmarkStart w:id="31" w:name="_Toc111017145"/>
      <w:r>
        <w:t>Identifier Values / Metadata</w:t>
      </w:r>
      <w:bookmarkEnd w:id="30"/>
      <w:bookmarkEnd w:id="31"/>
    </w:p>
    <w:p w:rsidR="00D51ADC" w:rsidRDefault="00D51ADC" w:rsidP="00D51ADC">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32" w:name="_Toc111017146"/>
      <w:r>
        <w:t>Conceptual Model of Identifier Framework</w:t>
      </w:r>
      <w:bookmarkEnd w:id="32"/>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2"/>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33" w:name="_Ref110670324"/>
      <w:bookmarkStart w:id="34" w:name="_Ref110670303"/>
      <w:r>
        <w:t xml:space="preserve">Figure </w:t>
      </w:r>
      <w:fldSimple w:instr=" SEQ Figure \* ARABIC ">
        <w:r w:rsidR="003F767C">
          <w:rPr>
            <w:noProof/>
          </w:rPr>
          <w:t>1</w:t>
        </w:r>
      </w:fldSimple>
      <w:bookmarkEnd w:id="33"/>
      <w:r>
        <w:t xml:space="preserve"> Conceptual Model of Identifier Framework</w:t>
      </w:r>
      <w:bookmarkEnd w:id="34"/>
    </w:p>
    <w:p w:rsidR="00D51ADC" w:rsidRDefault="00D51ADC" w:rsidP="001B7175">
      <w:r>
        <w:t xml:space="preserve">The conceptual model of the identifier framework is depicted in </w:t>
      </w:r>
      <w:r w:rsidR="0011772B">
        <w:fldChar w:fldCharType="begin"/>
      </w:r>
      <w:r w:rsidR="00F87A89">
        <w:instrText xml:space="preserve"> REF _Ref110670324 \h </w:instrText>
      </w:r>
      <w:r w:rsidR="0011772B">
        <w:fldChar w:fldCharType="separate"/>
      </w:r>
      <w:r>
        <w:t xml:space="preserve">Figure </w:t>
      </w:r>
      <w:r>
        <w:rPr>
          <w:noProof/>
        </w:rPr>
        <w:t>1</w:t>
      </w:r>
      <w:r w:rsidR="0011772B">
        <w:fldChar w:fldCharType="end"/>
      </w:r>
      <w:r>
        <w:t>.</w:t>
      </w:r>
    </w:p>
    <w:p w:rsidR="00ED1506" w:rsidRDefault="00D51ADC" w:rsidP="00D51ADC">
      <w:pPr>
        <w:pStyle w:val="Heading4"/>
      </w:pPr>
      <w:r>
        <w:t xml:space="preserve"> </w:t>
      </w:r>
      <w:bookmarkStart w:id="35" w:name="_Toc110304708"/>
      <w:bookmarkStart w:id="36" w:name="_Toc111017147"/>
      <w:r w:rsidR="00ED1506">
        <w:t>The Data Owner</w:t>
      </w:r>
      <w:bookmarkEnd w:id="35"/>
      <w:bookmarkEnd w:id="36"/>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Data owners</w:t>
      </w:r>
      <w:r>
        <w:t xml:space="preserve"> specify how data objects are accessed when creating identifiers for their systems. The identifier framework uses this information to build tools that automate the retrieval of the corresponding data objects.</w:t>
      </w:r>
    </w:p>
    <w:p w:rsidR="00AD35E5" w:rsidRDefault="00AD35E5" w:rsidP="00D51ADC">
      <w:pPr>
        <w:pStyle w:val="Heading4"/>
      </w:pPr>
      <w:bookmarkStart w:id="37" w:name="_Toc110304710"/>
      <w:bookmarkStart w:id="38" w:name="_Toc111017148"/>
      <w:r>
        <w:t>The Naming Authority</w:t>
      </w:r>
      <w:bookmarkEnd w:id="37"/>
      <w:bookmarkEnd w:id="38"/>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p>
    <w:p w:rsidR="005B0C1D" w:rsidRDefault="005B0C1D" w:rsidP="00A36EAC">
      <w:pPr>
        <w:pStyle w:val="Heading4"/>
      </w:pPr>
      <w:bookmarkStart w:id="39" w:name="_Toc111017149"/>
      <w:r>
        <w:t>The Identifier Curator</w:t>
      </w:r>
      <w:bookmarkEnd w:id="39"/>
    </w:p>
    <w:p w:rsidR="00250DFB" w:rsidRDefault="005B0C1D" w:rsidP="00B87506">
      <w:r>
        <w:t>This entity is responsible for creating identifiers on behalf of the data owner. It could be the data owner itself. The curator is expected to understand the semantics of the data objects</w:t>
      </w:r>
      <w:r w:rsidR="00A36EAC">
        <w:t xml:space="preserve"> and knows how to retrieve data objects from the owner’s data service</w:t>
      </w:r>
      <w:r w:rsidR="00250DFB">
        <w:t xml:space="preserve"> (e.g. Endpoint Reference)</w:t>
      </w:r>
      <w:r w:rsidR="00A36EAC">
        <w:t>. This information is sent to the naming authority represented as metadata.</w:t>
      </w:r>
    </w:p>
    <w:p w:rsidR="00250DFB" w:rsidRDefault="00250DFB" w:rsidP="00250DFB">
      <w:pPr>
        <w:pStyle w:val="Heading4"/>
      </w:pPr>
      <w:bookmarkStart w:id="40" w:name="_Toc111017150"/>
      <w:r>
        <w:t>The User</w:t>
      </w:r>
      <w:bookmarkEnd w:id="40"/>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41" w:name="_Toc111017151"/>
      <w:r>
        <w:t>The Prefix Authority</w:t>
      </w:r>
      <w:bookmarkEnd w:id="41"/>
    </w:p>
    <w:p w:rsidR="00931C0D" w:rsidRDefault="00250DFB" w:rsidP="00B87506">
      <w:r>
        <w:t xml:space="preserve">The </w:t>
      </w:r>
      <w:r w:rsidRPr="00931C0D">
        <w:rPr>
          <w:i/>
        </w:rPr>
        <w:t>Prefix Authority</w:t>
      </w:r>
      <w:r>
        <w:t xml:space="preserve"> binds a domain/prefix to a </w:t>
      </w:r>
      <w:r w:rsidRPr="00931C0D">
        <w:rPr>
          <w:i/>
        </w:rPr>
        <w:t>naming authority</w:t>
      </w:r>
      <w:r>
        <w:t>.</w:t>
      </w:r>
      <w:r w:rsidR="00931C0D">
        <w:t xml:space="preserve"> In </w:t>
      </w:r>
      <w:r w:rsidR="0011772B">
        <w:fldChar w:fldCharType="begin"/>
      </w:r>
      <w:r w:rsidR="00931C0D">
        <w:instrText xml:space="preserve"> REF _Ref110670324 \h </w:instrText>
      </w:r>
      <w:r w:rsidR="0011772B">
        <w:fldChar w:fldCharType="separate"/>
      </w:r>
      <w:r w:rsidR="00931C0D">
        <w:t xml:space="preserve">Figure </w:t>
      </w:r>
      <w:r w:rsidR="00931C0D">
        <w:rPr>
          <w:noProof/>
        </w:rPr>
        <w:t>1</w:t>
      </w:r>
      <w:r w:rsidR="0011772B">
        <w:fldChar w:fldCharType="end"/>
      </w:r>
      <w:r w:rsidR="00931C0D">
        <w:t xml:space="preserve">, the </w:t>
      </w:r>
      <w:r w:rsidR="00931C0D" w:rsidRPr="00931C0D">
        <w:rPr>
          <w:i/>
        </w:rPr>
        <w:t>prefix authority</w:t>
      </w:r>
      <w:r w:rsidR="00931C0D">
        <w:t xml:space="preserve"> </w:t>
      </w:r>
      <w:r w:rsidR="00931C0D" w:rsidRPr="00931C0D">
        <w:rPr>
          <w:i/>
        </w:rPr>
        <w:t>na.cagrid.org</w:t>
      </w:r>
      <w:r w:rsidR="00931C0D">
        <w:t xml:space="preserve"> binds the “</w:t>
      </w:r>
      <w:proofErr w:type="spellStart"/>
      <w:r w:rsidR="00931C0D" w:rsidRPr="00931C0D">
        <w:rPr>
          <w:i/>
        </w:rPr>
        <w:t>foo</w:t>
      </w:r>
      <w:proofErr w:type="spellEnd"/>
      <w:r w:rsidR="00931C0D">
        <w:rPr>
          <w:i/>
        </w:rPr>
        <w:t>”</w:t>
      </w:r>
      <w:r w:rsidR="00931C0D">
        <w:t xml:space="preserve"> domain to the naming authority running at </w:t>
      </w:r>
      <w:hyperlink r:id="rId13" w:history="1">
        <w:r w:rsidR="00931C0D" w:rsidRPr="003D21C2">
          <w:rPr>
            <w:rStyle w:val="Hyperlink"/>
          </w:rPr>
          <w:t>http://foo.osumc.edu</w:t>
        </w:r>
      </w:hyperlink>
      <w:r w:rsidR="00931C0D">
        <w:t xml:space="preserve">. In other words, it binds the prefix </w:t>
      </w:r>
      <w:hyperlink r:id="rId14" w:history="1">
        <w:r w:rsidR="00931C0D" w:rsidRPr="003D21C2">
          <w:rPr>
            <w:rStyle w:val="Hyperlink"/>
          </w:rPr>
          <w:t>http://na.cagrid.org/foo</w:t>
        </w:r>
      </w:hyperlink>
      <w:r w:rsidR="00931C0D">
        <w:t xml:space="preserve"> to </w:t>
      </w:r>
      <w:hyperlink r:id="rId15" w:history="1">
        <w:r w:rsidR="00931C0D" w:rsidRPr="003D21C2">
          <w:rPr>
            <w:rStyle w:val="Hyperlink"/>
          </w:rPr>
          <w:t>http://foo.osumc.edu</w:t>
        </w:r>
      </w:hyperlink>
      <w:r w:rsidR="00931C0D">
        <w:t>.</w:t>
      </w:r>
    </w:p>
    <w:p w:rsidR="00931C0D" w:rsidRDefault="00931C0D" w:rsidP="00B87506">
      <w:r>
        <w:t>The prefix authority could maintain prefix binding for multiple naming authorities (e.g. a “</w:t>
      </w:r>
      <w:r w:rsidRPr="00931C0D">
        <w:rPr>
          <w:i/>
        </w:rPr>
        <w:t>bar</w:t>
      </w:r>
      <w:r>
        <w:t xml:space="preserve">” domain could be mapped to a naming authority running at </w:t>
      </w:r>
      <w:hyperlink r:id="rId16"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11772B">
        <w:fldChar w:fldCharType="begin"/>
      </w:r>
      <w:r w:rsidR="00F87A89">
        <w:instrText xml:space="preserve"> REF _Ref110676539 \h </w:instrText>
      </w:r>
      <w:r w:rsidR="0011772B">
        <w:fldChar w:fldCharType="separate"/>
      </w:r>
      <w:r w:rsidR="00517451">
        <w:t xml:space="preserve">Figure </w:t>
      </w:r>
      <w:r w:rsidR="00517451">
        <w:rPr>
          <w:noProof/>
        </w:rPr>
        <w:t>2</w:t>
      </w:r>
      <w:r w:rsidR="0011772B">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42" w:name="_Toc111017152"/>
      <w:r>
        <w:t>Putting it all together</w:t>
      </w:r>
      <w:bookmarkEnd w:id="42"/>
    </w:p>
    <w:p w:rsidR="00081492" w:rsidRDefault="0011772B"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data owner requests its curator to globally identify a new data object Y.</w:t>
      </w:r>
      <w:r w:rsidR="00F03B86">
        <w:t xml:space="preserve"> The curator builds the metadata required to help retrieve data object Y later, and gives it to the naming authority as part of the “create identifier” request. The naming authority generates an identifier, stores the binding information, and returns the identifier to the curator.</w:t>
      </w:r>
      <w:r w:rsidR="00A422AD">
        <w:t xml:space="preserve"> This completes the creation process.</w:t>
      </w:r>
    </w:p>
    <w:p w:rsidR="00695DE5" w:rsidRDefault="00A422AD" w:rsidP="00B87506">
      <w:r>
        <w:t xml:space="preserve">Later, a user is given the identifier and wishes to retrieve the corresponding data object. Since the identifier is a URI that points to the </w:t>
      </w:r>
      <w:r w:rsidRPr="00A422AD">
        <w:rPr>
          <w:i/>
        </w:rPr>
        <w:t>prefix authority</w:t>
      </w:r>
      <w:r>
        <w:t>, it is simply “</w:t>
      </w:r>
      <w:r w:rsidRPr="00A422AD">
        <w:t>followed</w:t>
      </w:r>
      <w:r>
        <w:t xml:space="preserve">” to retrieve the associated metadata. The prefix authority notices the URL specifies the </w:t>
      </w:r>
      <w:proofErr w:type="spellStart"/>
      <w:r w:rsidRPr="00A422AD">
        <w:rPr>
          <w:i/>
        </w:rPr>
        <w:t>foo</w:t>
      </w:r>
      <w:proofErr w:type="spellEnd"/>
      <w:r>
        <w:t xml:space="preserve"> domain, and redirects the client (</w:t>
      </w:r>
      <w:r w:rsidR="008A09B8">
        <w:t>HTTP)</w:t>
      </w:r>
      <w:r>
        <w:t xml:space="preserve"> to the correct naming authority. The naming authority responds to </w:t>
      </w:r>
      <w:r w:rsidR="008A09B8">
        <w:t>the HTTP GET request with the identifiers metadata. At this point, the metadata (e.g. EPR</w:t>
      </w:r>
      <w:proofErr w:type="gramStart"/>
      <w:r w:rsidR="008A09B8">
        <w:t>),</w:t>
      </w:r>
      <w:proofErr w:type="gramEnd"/>
      <w:r w:rsidR="008A09B8">
        <w:t xml:space="preserve"> can be used to retrieve the data object from the owner’s space.</w:t>
      </w:r>
    </w:p>
    <w:p w:rsidR="00517451" w:rsidRDefault="00517451" w:rsidP="00517451">
      <w:pPr>
        <w:keepNext/>
      </w:pPr>
      <w:r>
        <w:rPr>
          <w:noProof/>
        </w:rPr>
        <w:t xml:space="preserve">               </w:t>
      </w:r>
      <w:r w:rsidR="00695DE5">
        <w:rPr>
          <w:noProof/>
        </w:rPr>
        <w:drawing>
          <wp:inline distT="0" distB="0" distL="0" distR="0">
            <wp:extent cx="4826635" cy="4641912"/>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7"/>
                    <a:stretch>
                      <a:fillRect/>
                    </a:stretch>
                  </pic:blipFill>
                  <pic:spPr>
                    <a:xfrm>
                      <a:off x="0" y="0"/>
                      <a:ext cx="4827324" cy="4642574"/>
                    </a:xfrm>
                    <a:prstGeom prst="rect">
                      <a:avLst/>
                    </a:prstGeom>
                  </pic:spPr>
                </pic:pic>
              </a:graphicData>
            </a:graphic>
          </wp:inline>
        </w:drawing>
      </w:r>
    </w:p>
    <w:p w:rsidR="00250DFB" w:rsidRDefault="00517451" w:rsidP="00517451">
      <w:pPr>
        <w:pStyle w:val="Caption"/>
        <w:jc w:val="center"/>
      </w:pPr>
      <w:bookmarkStart w:id="43" w:name="_Ref110676539"/>
      <w:r>
        <w:t xml:space="preserve">Figure </w:t>
      </w:r>
      <w:fldSimple w:instr=" SEQ Figure \* ARABIC ">
        <w:r w:rsidR="003F767C">
          <w:rPr>
            <w:noProof/>
          </w:rPr>
          <w:t>2</w:t>
        </w:r>
      </w:fldSimple>
      <w:bookmarkEnd w:id="43"/>
      <w:r>
        <w:t xml:space="preserve"> Conceptual Model of Identifier Framework (No Prefix Authority)</w:t>
      </w:r>
    </w:p>
    <w:p w:rsidR="00AC41FF" w:rsidRDefault="00AC41FF" w:rsidP="00B87506"/>
    <w:p w:rsidR="00AC41FF" w:rsidRDefault="00AC41FF" w:rsidP="00AC41FF">
      <w:pPr>
        <w:pStyle w:val="Heading3"/>
      </w:pPr>
      <w:bookmarkStart w:id="44" w:name="_Toc110304711"/>
      <w:bookmarkStart w:id="45" w:name="_Toc111017153"/>
      <w:r>
        <w:t>The Resolution Process</w:t>
      </w:r>
      <w:bookmarkEnd w:id="44"/>
      <w:bookmarkEnd w:id="45"/>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46" w:name="_Toc110304712"/>
      <w:bookmarkStart w:id="47" w:name="_Toc111017154"/>
      <w:r>
        <w:t>The Data Retrieval Process</w:t>
      </w:r>
      <w:bookmarkEnd w:id="46"/>
      <w:bookmarkEnd w:id="47"/>
    </w:p>
    <w:p w:rsidR="000C1D4A" w:rsidRDefault="009346B6" w:rsidP="00B87506">
      <w:r>
        <w:t>The framework defines Data Retrieval as the process of retrieving the object from the data owner space, giving an identifier’s values (metadata).</w:t>
      </w:r>
    </w:p>
    <w:p w:rsidR="00E012C0" w:rsidRDefault="00E012C0" w:rsidP="00B87506"/>
    <w:p w:rsidR="00E012C0" w:rsidRPr="000C1D4A" w:rsidRDefault="000C1D4A" w:rsidP="000C1D4A">
      <w:pPr>
        <w:pStyle w:val="Heading1"/>
        <w:rPr>
          <w:rStyle w:val="StyleHeading1Char15pt"/>
          <w:b w:val="0"/>
          <w:snapToGrid/>
        </w:rPr>
      </w:pPr>
      <w:bookmarkStart w:id="48" w:name="_Toc110304713"/>
      <w:bookmarkStart w:id="49" w:name="_Toc111017155"/>
      <w:bookmarkStart w:id="50" w:name="_Toc11687309"/>
      <w:r w:rsidRPr="000C1D4A">
        <w:rPr>
          <w:rStyle w:val="StyleHeading1Char15pt"/>
        </w:rPr>
        <w:t>High Level Design</w:t>
      </w:r>
      <w:bookmarkEnd w:id="48"/>
      <w:bookmarkEnd w:id="49"/>
    </w:p>
    <w:p w:rsidR="00B87506" w:rsidRDefault="00664B0A" w:rsidP="00B87506">
      <w:pPr>
        <w:pStyle w:val="Heading2"/>
      </w:pPr>
      <w:bookmarkStart w:id="51" w:name="_Toc110304714"/>
      <w:bookmarkStart w:id="52" w:name="_Toc111017156"/>
      <w:r>
        <w:t xml:space="preserve">The </w:t>
      </w:r>
      <w:r w:rsidR="00E012C0">
        <w:t>Identifier</w:t>
      </w:r>
      <w:bookmarkEnd w:id="50"/>
      <w:bookmarkEnd w:id="51"/>
      <w:bookmarkEnd w:id="52"/>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182245</wp:posOffset>
            </wp:positionV>
            <wp:extent cx="2671445" cy="657860"/>
            <wp:effectExtent l="2540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67144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p>
    <w:p w:rsidR="000C1D4A" w:rsidRDefault="000C1D4A" w:rsidP="00E012C0"/>
    <w:p w:rsidR="000C1D4A" w:rsidRDefault="000C1D4A" w:rsidP="000C1D4A">
      <w:pPr>
        <w:pStyle w:val="Heading2"/>
      </w:pPr>
      <w:bookmarkStart w:id="53" w:name="_Toc110304715"/>
      <w:bookmarkStart w:id="54" w:name="_Toc111017157"/>
      <w:r>
        <w:t>The Naming Authority (NA)</w:t>
      </w:r>
      <w:bookmarkEnd w:id="53"/>
      <w:bookmarkEnd w:id="54"/>
    </w:p>
    <w:p w:rsidR="000C1D4A" w:rsidRDefault="000C1D4A" w:rsidP="00E012C0">
      <w:r>
        <w:tab/>
        <w:t>The NA maintains a database table of identifiers like the one shown below:</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3F"/>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identifier1&gt;</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w:t>
            </w:r>
            <w:proofErr w:type="gramStart"/>
            <w:r>
              <w:t>ns1:EndpointRerefence</w:t>
            </w:r>
            <w:proofErr w:type="gramEnd"/>
            <w:r>
              <w:t>…&gt;</w:t>
            </w:r>
          </w:p>
        </w:tc>
      </w:tr>
      <w:tr w:rsidR="000C1D4A" w:rsidRPr="000C1D4A">
        <w:tc>
          <w:tcPr>
            <w:tcW w:w="3312" w:type="dxa"/>
            <w:shd w:val="clear" w:color="auto" w:fill="auto"/>
          </w:tcPr>
          <w:p w:rsidR="000C1D4A" w:rsidRPr="000C1D4A" w:rsidRDefault="00055E04" w:rsidP="00E012C0">
            <w:r>
              <w:t>&lt;</w:t>
            </w:r>
            <w:proofErr w:type="gramStart"/>
            <w:r w:rsidR="00847E24">
              <w:t>local</w:t>
            </w:r>
            <w:proofErr w:type="gramEnd"/>
            <w:r w:rsidR="00847E24">
              <w:t>_</w:t>
            </w:r>
            <w:r>
              <w:t>identif</w:t>
            </w:r>
            <w:r w:rsidR="00883604">
              <w:t>i</w:t>
            </w:r>
            <w:r>
              <w:t>er1&gt;</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w:t>
            </w:r>
            <w:proofErr w:type="spellStart"/>
            <w:r>
              <w:t>CQLQuery</w:t>
            </w:r>
            <w:proofErr w:type="spellEnd"/>
            <w:r>
              <w:t>…&gt;</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identifier &lt;</w:t>
      </w:r>
      <w:r w:rsidR="00847E24">
        <w:t>local_</w:t>
      </w:r>
      <w:r>
        <w:t>identifier1&gt;</w:t>
      </w:r>
      <w:r w:rsidR="00847E24">
        <w:rPr>
          <w:rStyle w:val="FootnoteReference"/>
        </w:rPr>
        <w:footnoteReference w:id="3"/>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 xml:space="preserve">ata stored in the value column. </w:t>
      </w:r>
      <w:proofErr w:type="gramStart"/>
      <w:r w:rsidR="000C5547">
        <w:t>This can be used by clients to decide on how data objects should be retrieved from their owners</w:t>
      </w:r>
      <w:proofErr w:type="gramEnd"/>
      <w:r w:rsidR="000C5547">
        <w:t>.</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55" w:name="_Toc110304716"/>
    </w:p>
    <w:p w:rsidR="0063668F" w:rsidRDefault="000C5547" w:rsidP="000C5547">
      <w:pPr>
        <w:pStyle w:val="Heading2"/>
      </w:pPr>
      <w:bookmarkStart w:id="56" w:name="_Toc111017158"/>
      <w:r>
        <w:t xml:space="preserve">The Prefix </w:t>
      </w:r>
      <w:r w:rsidR="0063668F">
        <w:t>Authority</w:t>
      </w:r>
      <w:bookmarkEnd w:id="55"/>
      <w:bookmarkEnd w:id="56"/>
    </w:p>
    <w:p w:rsidR="000C5547"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w:t>
      </w:r>
      <w:proofErr w:type="gramStart"/>
      <w:r w:rsidR="00585432">
        <w:t>this host information is used by identifiers</w:t>
      </w:r>
      <w:proofErr w:type="gramEnd"/>
      <w:r w:rsidR="00585432">
        <w:t xml:space="preserve">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 xml:space="preserve">Therefore, even though the NA-issued identifiers are fully functional, they lack permanence/scalability. This is where a </w:t>
      </w:r>
      <w:r w:rsidRPr="0049241B">
        <w:rPr>
          <w:i/>
        </w:rPr>
        <w:t>prefix authority</w:t>
      </w:r>
      <w:r>
        <w:t xml:space="preserve"> comes to the rescue.</w:t>
      </w:r>
    </w:p>
    <w:p w:rsidR="00160E74" w:rsidRDefault="00585432" w:rsidP="0048798E">
      <w:pPr>
        <w:pStyle w:val="Heading4"/>
      </w:pPr>
      <w:bookmarkStart w:id="57" w:name="_Toc110304717"/>
      <w:bookmarkStart w:id="58" w:name="_Toc111017159"/>
      <w:r>
        <w:t>Persistent U</w:t>
      </w:r>
      <w:r w:rsidR="00160E74">
        <w:t>niform Resource Locator (PURL)</w:t>
      </w:r>
      <w:bookmarkEnd w:id="57"/>
      <w:r w:rsidR="0049241B">
        <w:t xml:space="preserve"> as a Prefix Authority</w:t>
      </w:r>
      <w:bookmarkEnd w:id="58"/>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Pr>
      </w:pPr>
      <w:r>
        <w:t>Suppose a mapping is defined in the server as follows:</w:t>
      </w:r>
    </w:p>
    <w:p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59" w:name="_Toc110304718"/>
      <w:bookmarkStart w:id="60" w:name="_Toc111017160"/>
      <w:r>
        <w:t>Partial-redirect PURL</w:t>
      </w:r>
      <w:bookmarkEnd w:id="59"/>
      <w:bookmarkEnd w:id="60"/>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 xml:space="preserve">to a different location, only one update has to be done in the PURL </w:t>
      </w:r>
      <w:proofErr w:type="gramStart"/>
      <w:r>
        <w:t>server.</w:t>
      </w:r>
      <w:proofErr w:type="gramEnd"/>
    </w:p>
    <w:p w:rsidR="00D94951" w:rsidRDefault="00D94951" w:rsidP="00D94951">
      <w:pPr>
        <w:pStyle w:val="Heading4"/>
      </w:pPr>
      <w:bookmarkStart w:id="61" w:name="_Toc110304719"/>
      <w:bookmarkStart w:id="62" w:name="_Toc111017161"/>
      <w:r>
        <w:t>PURL-based Identifiers</w:t>
      </w:r>
      <w:bookmarkEnd w:id="61"/>
      <w:bookmarkEnd w:id="62"/>
    </w:p>
    <w:p w:rsidR="0049241B" w:rsidRDefault="00D94951" w:rsidP="009023B5">
      <w:r>
        <w:t xml:space="preserve">The above approach can be effectively used to protect </w:t>
      </w:r>
      <w:r w:rsidR="0049241B">
        <w:t xml:space="preserve">the naming authority’s location; this is,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Pr>
      </w:pPr>
      <w:r w:rsidRPr="00FD4885">
        <w:rPr>
          <w:i/>
        </w:rPr>
        <w:t>/</w:t>
      </w:r>
      <w:proofErr w:type="spellStart"/>
      <w:r w:rsidRPr="00FD4885">
        <w:rPr>
          <w:i/>
        </w:rPr>
        <w:t>foo</w:t>
      </w:r>
      <w:proofErr w:type="spellEnd"/>
      <w:r w:rsidR="00D94951">
        <w:t xml:space="preserve"> =&gt; </w:t>
      </w:r>
      <w:r w:rsidRPr="00FD4885">
        <w:rPr>
          <w:i/>
        </w:rPr>
        <w:t>http://foo.osumc.edu</w:t>
      </w:r>
    </w:p>
    <w:p w:rsidR="002F2706" w:rsidRDefault="002F2706" w:rsidP="00417502"/>
    <w:p w:rsidR="00417502" w:rsidRDefault="00417502" w:rsidP="00417502">
      <w:r>
        <w:t xml:space="preserve">Using the setup above, the </w:t>
      </w:r>
      <w:proofErr w:type="spellStart"/>
      <w:r>
        <w:t>NA’s</w:t>
      </w:r>
      <w:proofErr w:type="spellEnd"/>
      <w:r>
        <w:t xml:space="preserve">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proofErr w:type="spellStart"/>
      <w:r w:rsidRPr="00CF3C72">
        <w:rPr>
          <w:i/>
        </w:rPr>
        <w:t>osumc</w:t>
      </w:r>
      <w:proofErr w:type="spellEnd"/>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63" w:name="_Toc110304721"/>
      <w:bookmarkStart w:id="64" w:name="_Toc111017162"/>
      <w:r>
        <w:t>The Resolution Process</w:t>
      </w:r>
      <w:bookmarkEnd w:id="63"/>
      <w:bookmarkEnd w:id="64"/>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19"/>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65" w:name="_Ref109969834"/>
      <w:r>
        <w:t xml:space="preserve">Figure </w:t>
      </w:r>
      <w:fldSimple w:instr=" SEQ Figure \* ARABIC ">
        <w:r w:rsidR="003F767C">
          <w:rPr>
            <w:noProof/>
          </w:rPr>
          <w:t>3</w:t>
        </w:r>
      </w:fldSimple>
      <w:bookmarkEnd w:id="65"/>
      <w:proofErr w:type="gramStart"/>
      <w:r>
        <w:t xml:space="preserve"> HTTP Resolution</w:t>
      </w:r>
      <w:proofErr w:type="gramEnd"/>
    </w:p>
    <w:p w:rsidR="00545052" w:rsidRDefault="0011772B"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0"/>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66" w:name="_Ref109970607"/>
      <w:bookmarkStart w:id="67" w:name="_Ref110052564"/>
      <w:r>
        <w:t xml:space="preserve">Figure </w:t>
      </w:r>
      <w:r w:rsidR="0011772B">
        <w:fldChar w:fldCharType="begin"/>
      </w:r>
      <w:r w:rsidR="00664F29">
        <w:instrText xml:space="preserve"> SEQ Figure \* ARABIC </w:instrText>
      </w:r>
      <w:r w:rsidR="0011772B">
        <w:fldChar w:fldCharType="separate"/>
      </w:r>
      <w:proofErr w:type="gramStart"/>
      <w:r w:rsidR="003F767C">
        <w:rPr>
          <w:noProof/>
        </w:rPr>
        <w:t>4</w:t>
      </w:r>
      <w:r w:rsidR="0011772B">
        <w:fldChar w:fldCharType="end"/>
      </w:r>
      <w:bookmarkEnd w:id="66"/>
      <w:r>
        <w:t xml:space="preserve"> HTTP Resolution</w:t>
      </w:r>
      <w:proofErr w:type="gramEnd"/>
      <w:r>
        <w:t xml:space="preserve"> (Web Browser)</w:t>
      </w:r>
      <w:bookmarkEnd w:id="67"/>
    </w:p>
    <w:p w:rsidR="00607EDD" w:rsidRDefault="00607EDD" w:rsidP="009023B5"/>
    <w:p w:rsidR="003608C7" w:rsidRDefault="00F87B70" w:rsidP="009023B5">
      <w:r>
        <w:t xml:space="preserve">A client could also use the framework’s grid service to resolve an identifier. </w:t>
      </w:r>
      <w:r w:rsidR="0011772B">
        <w:fldChar w:fldCharType="begin"/>
      </w:r>
      <w:r>
        <w:instrText xml:space="preserve"> REF _Ref109971434 \h </w:instrText>
      </w:r>
      <w:r w:rsidR="0011772B">
        <w:fldChar w:fldCharType="separate"/>
      </w:r>
      <w:r>
        <w:t xml:space="preserve">Figure </w:t>
      </w:r>
      <w:r>
        <w:rPr>
          <w:noProof/>
        </w:rPr>
        <w:t>5</w:t>
      </w:r>
      <w:r w:rsidR="0011772B">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1"/>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fldSimple w:instr=" SEQ Figure \* ARABIC ">
        <w:r w:rsidR="003F767C">
          <w:rPr>
            <w:noProof/>
          </w:rPr>
          <w:t>5</w:t>
        </w:r>
      </w:fldSimple>
      <w:proofErr w:type="gramStart"/>
      <w:r>
        <w:t xml:space="preserve"> Grid Resolution</w:t>
      </w:r>
      <w:proofErr w:type="gramEnd"/>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w:t>
      </w:r>
      <w:proofErr w:type="gramStart"/>
      <w:r w:rsidR="002763B3">
        <w:t xml:space="preserve">adding </w:t>
      </w:r>
      <w:r w:rsidR="002763B3" w:rsidRPr="002763B3">
        <w:rPr>
          <w:i/>
        </w:rPr>
        <w:t>?</w:t>
      </w:r>
      <w:proofErr w:type="spellStart"/>
      <w:r w:rsidR="002763B3" w:rsidRPr="002763B3">
        <w:rPr>
          <w:i/>
        </w:rPr>
        <w:t>config</w:t>
      </w:r>
      <w:proofErr w:type="spellEnd"/>
      <w:proofErr w:type="gramEnd"/>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Pr>
      </w:pPr>
      <w:r>
        <w:t xml:space="preserve">Client </w:t>
      </w:r>
      <w:r w:rsidR="002763B3">
        <w:t xml:space="preserve">toolkit </w:t>
      </w:r>
      <w:r>
        <w:t>appends an extra parameter (</w:t>
      </w:r>
      <w:proofErr w:type="gramStart"/>
      <w:r w:rsidRPr="002763B3">
        <w:rPr>
          <w:i/>
        </w:rPr>
        <w:t>?</w:t>
      </w:r>
      <w:proofErr w:type="spellStart"/>
      <w:r w:rsidRPr="002763B3">
        <w:rPr>
          <w:i/>
        </w:rPr>
        <w:t>config</w:t>
      </w:r>
      <w:proofErr w:type="spellEnd"/>
      <w:proofErr w:type="gramEnd"/>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Pr>
      </w:pPr>
      <w:r>
        <w:t xml:space="preserve">PURL servers redirects to </w:t>
      </w:r>
      <w:r w:rsidRPr="002763B3">
        <w:rPr>
          <w:i/>
        </w:rPr>
        <w:t>http://foo.osumc.edu</w:t>
      </w:r>
      <w:proofErr w:type="gramStart"/>
      <w:r w:rsidRPr="002763B3">
        <w:rPr>
          <w:i/>
        </w:rPr>
        <w:t>:8080</w:t>
      </w:r>
      <w:proofErr w:type="gramEnd"/>
      <w:r w:rsidRPr="002763B3">
        <w:rPr>
          <w:i/>
        </w:rPr>
        <w:t>/c2581947?config</w:t>
      </w:r>
    </w:p>
    <w:p w:rsidR="002763B3" w:rsidRPr="002763B3" w:rsidRDefault="002763B3" w:rsidP="002763B3">
      <w:pPr>
        <w:pStyle w:val="ListParagraph"/>
      </w:pPr>
    </w:p>
    <w:p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rsidR="00AB3E94" w:rsidRDefault="00AB3E94" w:rsidP="009023B5"/>
    <w:p w:rsidR="009F4A72" w:rsidRDefault="009F4A72" w:rsidP="009F4A72">
      <w:pPr>
        <w:pStyle w:val="Heading2"/>
      </w:pPr>
      <w:bookmarkStart w:id="68" w:name="_Toc110304722"/>
      <w:bookmarkStart w:id="69" w:name="_Toc111017163"/>
      <w:r>
        <w:t>The Data Retrieval Process</w:t>
      </w:r>
      <w:bookmarkEnd w:id="68"/>
      <w:bookmarkEnd w:id="69"/>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Pr>
      </w:pPr>
      <w:r>
        <w:t xml:space="preserve">The metadata data types required </w:t>
      </w:r>
      <w:proofErr w:type="gramStart"/>
      <w:r>
        <w:t>to exist</w:t>
      </w:r>
      <w:proofErr w:type="gramEnd"/>
      <w:r>
        <w:t xml:space="preserve">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Pr>
      </w:pPr>
      <w:r w:rsidRPr="00B44FFE">
        <w:rPr>
          <w:b/>
          <w:i/>
        </w:rPr>
        <w:t>EPR</w:t>
      </w:r>
      <w:r>
        <w:t>: An end point reference.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Pr>
      </w:pPr>
      <w:r w:rsidRPr="00B44FFE">
        <w:rPr>
          <w:b/>
          <w:i/>
        </w:rPr>
        <w:t>CQL</w:t>
      </w:r>
      <w:r>
        <w:t>: A string that can de-serialized into a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proofErr w:type="spellStart"/>
      <w:r w:rsidRPr="00B313EE">
        <w:rPr>
          <w:i/>
        </w:rPr>
        <w:t>CQLRetriever.java</w:t>
      </w:r>
      <w:proofErr w:type="spellEnd"/>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proofErr w:type="spellStart"/>
      <w:r w:rsidR="00B313EE" w:rsidRPr="00B313EE">
        <w:rPr>
          <w:i/>
        </w:rPr>
        <w:t>CQLRetriever.java</w:t>
      </w:r>
      <w:proofErr w:type="spellEnd"/>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70" w:name="_Toc110304723"/>
      <w:bookmarkStart w:id="71" w:name="_Toc111017164"/>
      <w:r>
        <w:t>Use Case</w:t>
      </w:r>
      <w:bookmarkEnd w:id="70"/>
      <w:bookmarkEnd w:id="71"/>
    </w:p>
    <w:p w:rsidR="00A61441" w:rsidRDefault="0011772B"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 xml:space="preserve">shows a use case where a data owner creates identifiers for </w:t>
      </w:r>
      <w:r w:rsidR="00A61441" w:rsidRPr="00A61441">
        <w:rPr>
          <w:i/>
        </w:rPr>
        <w:t>Person</w:t>
      </w:r>
      <w:r w:rsidR="00A61441">
        <w:t xml:space="preserve"> objects that </w:t>
      </w:r>
      <w:proofErr w:type="gramStart"/>
      <w:r w:rsidR="00A61441">
        <w:t>exists</w:t>
      </w:r>
      <w:proofErr w:type="gramEnd"/>
      <w:r w:rsidR="00A61441">
        <w:t xml:space="preserve"> in a database application. The data owner provides access to </w:t>
      </w:r>
      <w:proofErr w:type="gramStart"/>
      <w:r w:rsidR="00A61441">
        <w:t>the these</w:t>
      </w:r>
      <w:proofErr w:type="gramEnd"/>
      <w:r w:rsidR="00A61441">
        <w:t xml:space="preserve"> objects via a grid data service. </w:t>
      </w:r>
    </w:p>
    <w:p w:rsidR="00E85302" w:rsidRDefault="00A61441" w:rsidP="00B44FFE">
      <w:r>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2"/>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72" w:name="_Ref110919532"/>
      <w:r>
        <w:t xml:space="preserve">Figure </w:t>
      </w:r>
      <w:fldSimple w:instr=" SEQ Figure \* ARABIC ">
        <w:r w:rsidR="003F767C">
          <w:rPr>
            <w:noProof/>
          </w:rPr>
          <w:t>6</w:t>
        </w:r>
      </w:fldSimple>
      <w:bookmarkEnd w:id="72"/>
      <w:r>
        <w:t xml:space="preserve"> Use Case: Creating Identifier</w:t>
      </w:r>
    </w:p>
    <w:p w:rsidR="00BD4938" w:rsidRDefault="00BD4938" w:rsidP="00BD4938">
      <w:pPr>
        <w:keepNext/>
      </w:pPr>
    </w:p>
    <w:p w:rsidR="003F767C" w:rsidRDefault="0011772B"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proofErr w:type="spellStart"/>
      <w:r w:rsidR="00A4723C" w:rsidRPr="00841327">
        <w:rPr>
          <w:i/>
        </w:rPr>
        <w:t>CQLRetriever.java</w:t>
      </w:r>
      <w:proofErr w:type="spellEnd"/>
      <w:r w:rsidR="00A4723C">
        <w:t>) de</w:t>
      </w:r>
      <w:r w:rsidR="003A6035">
        <w:t>-</w:t>
      </w:r>
      <w:r w:rsidR="00A4723C">
        <w:t>serializes</w:t>
      </w:r>
      <w:r w:rsidR="003A6035">
        <w:t xml:space="preserve"> the CQL and EPR strings, and </w:t>
      </w:r>
      <w:proofErr w:type="gramStart"/>
      <w:r w:rsidR="003A6035">
        <w:t>use</w:t>
      </w:r>
      <w:proofErr w:type="gramEnd"/>
      <w:r w:rsidR="003A6035">
        <w:t xml:space="preserv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3"/>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73" w:name="_Ref110921859"/>
      <w:r>
        <w:t xml:space="preserve">Figure </w:t>
      </w:r>
      <w:fldSimple w:instr=" SEQ Figure \* ARABIC ">
        <w:r>
          <w:rPr>
            <w:noProof/>
          </w:rPr>
          <w:t>7</w:t>
        </w:r>
      </w:fldSimple>
      <w:bookmarkEnd w:id="73"/>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pPr>
      <w:bookmarkStart w:id="74" w:name="_Toc110304724"/>
      <w:bookmarkStart w:id="75" w:name="_Toc111017165"/>
      <w:r>
        <w:t>Toolkit</w:t>
      </w:r>
      <w:bookmarkEnd w:id="74"/>
      <w:bookmarkEnd w:id="75"/>
    </w:p>
    <w:p w:rsidR="007C6DB6" w:rsidRPr="007C6DB6" w:rsidRDefault="007C6DB6" w:rsidP="007C6DB6">
      <w:r>
        <w:t>The ident</w:t>
      </w:r>
      <w:r w:rsidR="00B74994">
        <w:t>ifier framework is composed of 3</w:t>
      </w:r>
      <w:r>
        <w:t xml:space="preserve"> sub-projects: </w:t>
      </w:r>
      <w:r w:rsidR="00B74994">
        <w:rPr>
          <w:i/>
        </w:rPr>
        <w:t>identifiers</w:t>
      </w:r>
      <w:r w:rsidRPr="007C6DB6">
        <w:rPr>
          <w:i/>
        </w:rPr>
        <w:t>-</w:t>
      </w:r>
      <w:proofErr w:type="spellStart"/>
      <w:r w:rsidRPr="007C6DB6">
        <w:rPr>
          <w:i/>
        </w:rPr>
        <w:t>namingauthority</w:t>
      </w:r>
      <w:proofErr w:type="spellEnd"/>
      <w:r>
        <w:t xml:space="preserve">, </w:t>
      </w:r>
      <w:r w:rsidR="00B74994">
        <w:rPr>
          <w:i/>
        </w:rPr>
        <w:t>identifiers-</w:t>
      </w:r>
      <w:proofErr w:type="spellStart"/>
      <w:r w:rsidRPr="007C6DB6">
        <w:rPr>
          <w:i/>
        </w:rPr>
        <w:t>namingauthority-gridsvc</w:t>
      </w:r>
      <w:proofErr w:type="spellEnd"/>
      <w:r>
        <w:t xml:space="preserve">, and </w:t>
      </w:r>
      <w:r w:rsidR="00B74994">
        <w:rPr>
          <w:i/>
        </w:rPr>
        <w:t>identifiers-client</w:t>
      </w:r>
      <w:r>
        <w:t>.</w:t>
      </w:r>
    </w:p>
    <w:p w:rsidR="007C6DB6" w:rsidRDefault="00096B3E" w:rsidP="007C6DB6">
      <w:pPr>
        <w:pStyle w:val="Heading2"/>
      </w:pPr>
      <w:bookmarkStart w:id="76" w:name="_Toc110304725"/>
      <w:bookmarkStart w:id="77" w:name="_Toc111017166"/>
      <w:r>
        <w:t>Identifiers</w:t>
      </w:r>
      <w:r w:rsidR="007C6DB6">
        <w:t>-</w:t>
      </w:r>
      <w:bookmarkEnd w:id="76"/>
      <w:proofErr w:type="spellStart"/>
      <w:r>
        <w:t>NamingAuthority</w:t>
      </w:r>
      <w:bookmarkEnd w:id="77"/>
      <w:proofErr w:type="spellEnd"/>
    </w:p>
    <w:p w:rsidR="00F068C3" w:rsidRDefault="007C6DB6" w:rsidP="00B44FFE">
      <w:r>
        <w:t xml:space="preserve">This </w:t>
      </w:r>
      <w:r w:rsidR="00096B3E">
        <w:t>is the naming authority source code and run-time components.</w:t>
      </w:r>
    </w:p>
    <w:p w:rsidR="007C6DB6" w:rsidRDefault="007C6DB6" w:rsidP="00B44FFE"/>
    <w:p w:rsidR="003D4D26" w:rsidRDefault="00F068C3" w:rsidP="0092405B">
      <w:pPr>
        <w:pStyle w:val="Heading3"/>
      </w:pPr>
      <w:bookmarkStart w:id="78" w:name="_Toc110304731"/>
      <w:bookmarkStart w:id="79" w:name="_Toc111017167"/>
      <w:r>
        <w:t xml:space="preserve">Package </w:t>
      </w:r>
      <w:proofErr w:type="spellStart"/>
      <w:r w:rsidR="0092405B">
        <w:t>org.cagrid.identifiers.namingauthority</w:t>
      </w:r>
      <w:r w:rsidR="00702B5A">
        <w:t>.http</w:t>
      </w:r>
      <w:bookmarkEnd w:id="78"/>
      <w:bookmarkEnd w:id="79"/>
      <w:proofErr w:type="spellEnd"/>
    </w:p>
    <w:p w:rsidR="00496C74" w:rsidRDefault="00496C74" w:rsidP="00702B5A">
      <w:pPr>
        <w:pStyle w:val="Heading4"/>
      </w:pPr>
      <w:bookmarkStart w:id="80" w:name="_Toc111017168"/>
      <w:bookmarkStart w:id="81" w:name="_Toc110304732"/>
      <w:proofErr w:type="spellStart"/>
      <w:r>
        <w:t>HttpProcessor</w:t>
      </w:r>
      <w:proofErr w:type="spellEnd"/>
      <w:r>
        <w:t xml:space="preserve"> Class</w:t>
      </w:r>
      <w:bookmarkEnd w:id="80"/>
    </w:p>
    <w:p w:rsidR="00496C74" w:rsidRPr="00496C74" w:rsidRDefault="00496C74" w:rsidP="00496C74">
      <w:r>
        <w:t>This class handles HTTP requests from clients; including identifier resolution, and configuration.</w:t>
      </w:r>
    </w:p>
    <w:p w:rsidR="00702B5A" w:rsidRDefault="00702B5A" w:rsidP="00702B5A">
      <w:pPr>
        <w:pStyle w:val="Heading5"/>
      </w:pPr>
      <w:bookmarkStart w:id="82" w:name="_Toc110304733"/>
      <w:bookmarkStart w:id="83" w:name="_Toc111017169"/>
      <w:bookmarkEnd w:id="81"/>
      <w:r>
        <w:t>Resolution</w:t>
      </w:r>
      <w:r w:rsidR="009301A9">
        <w:t xml:space="preserve"> Request</w:t>
      </w:r>
      <w:bookmarkEnd w:id="82"/>
      <w:bookmarkEnd w:id="83"/>
    </w:p>
    <w:p w:rsidR="00E94D9F" w:rsidRDefault="00E94D9F" w:rsidP="00E94D9F">
      <w:proofErr w:type="gramStart"/>
      <w:r>
        <w:t>Resolution is requested by clients</w:t>
      </w:r>
      <w:proofErr w:type="gramEnd"/>
      <w:r>
        <w:t xml:space="preserve"> by using a URL of the form:</w:t>
      </w:r>
    </w:p>
    <w:p w:rsidR="00E94D9F" w:rsidRPr="00E94D9F" w:rsidRDefault="00E94D9F" w:rsidP="00E94D9F">
      <w:pPr>
        <w:ind w:firstLine="360"/>
        <w:rPr>
          <w:rFonts w:ascii="Courier" w:hAnsi="Courier"/>
          <w:sz w:val="20"/>
        </w:rPr>
      </w:pPr>
      <w:r w:rsidRPr="00E94D9F">
        <w:rPr>
          <w:rFonts w:ascii="Courier" w:hAnsi="Courier"/>
          <w:sz w:val="20"/>
        </w:rPr>
        <w:t>&lt;</w:t>
      </w:r>
      <w:proofErr w:type="spellStart"/>
      <w:proofErr w:type="gramStart"/>
      <w:r w:rsidRPr="00E94D9F">
        <w:rPr>
          <w:rFonts w:ascii="Courier" w:hAnsi="Courier"/>
          <w:i/>
          <w:sz w:val="20"/>
        </w:rPr>
        <w:t>na</w:t>
      </w:r>
      <w:proofErr w:type="gramEnd"/>
      <w:r w:rsidRPr="00E94D9F">
        <w:rPr>
          <w:rFonts w:ascii="Courier" w:hAnsi="Courier"/>
          <w:i/>
          <w:sz w:val="20"/>
        </w:rPr>
        <w:t>_server_url</w:t>
      </w:r>
      <w:proofErr w:type="spellEnd"/>
      <w:r w:rsidRPr="00E94D9F">
        <w:rPr>
          <w:rFonts w:ascii="Courier" w:hAnsi="Courier"/>
          <w:sz w:val="20"/>
        </w:rPr>
        <w:t>&gt;/&lt;</w:t>
      </w:r>
      <w:proofErr w:type="spellStart"/>
      <w:r w:rsidRPr="00E94D9F">
        <w:rPr>
          <w:rFonts w:ascii="Courier" w:hAnsi="Courier"/>
          <w:i/>
          <w:sz w:val="20"/>
        </w:rPr>
        <w:t>local_identifier</w:t>
      </w:r>
      <w:proofErr w:type="spellEnd"/>
      <w:r w:rsidRPr="00E94D9F">
        <w:rPr>
          <w:rFonts w:ascii="Courier" w:hAnsi="Courier"/>
          <w:sz w:val="20"/>
        </w:rPr>
        <w:t>&gt;</w:t>
      </w:r>
    </w:p>
    <w:p w:rsidR="00E94D9F" w:rsidRDefault="00E94D9F" w:rsidP="00702B5A">
      <w:r>
        <w:t xml:space="preserve">For example, assuming the NA runs at </w:t>
      </w:r>
      <w:r w:rsidR="00496C74" w:rsidRPr="00496C74">
        <w:rPr>
          <w:i/>
        </w:rPr>
        <w:t>http://foo.osumc.edu</w:t>
      </w:r>
      <w:proofErr w:type="gramStart"/>
      <w:r w:rsidR="00496C74" w:rsidRPr="00496C74">
        <w:rPr>
          <w:i/>
        </w:rPr>
        <w:t>:8080</w:t>
      </w:r>
      <w:proofErr w:type="gramEnd"/>
      <w:r>
        <w:t xml:space="preserve">, a local identifier </w:t>
      </w:r>
      <w:r w:rsidRPr="00E94D9F">
        <w:rPr>
          <w:i/>
        </w:rPr>
        <w:t>c893454</w:t>
      </w:r>
      <w:r>
        <w:t xml:space="preserve"> can be resolved by navigating to </w:t>
      </w:r>
      <w:r w:rsidR="00496C74" w:rsidRPr="00496C74">
        <w:rPr>
          <w:i/>
        </w:rPr>
        <w:t>http://foo.osumc.edu</w:t>
      </w:r>
      <w:r w:rsidRPr="00496C74">
        <w:rPr>
          <w:i/>
        </w:rPr>
        <w:t>:8080/c893454</w:t>
      </w:r>
    </w:p>
    <w:p w:rsidR="009301A9" w:rsidRDefault="009301A9" w:rsidP="009301A9">
      <w:pPr>
        <w:pStyle w:val="Heading5"/>
      </w:pPr>
      <w:bookmarkStart w:id="84" w:name="_Toc110304734"/>
      <w:bookmarkStart w:id="85" w:name="_Toc111017170"/>
      <w:r>
        <w:t>Resolution Response</w:t>
      </w:r>
      <w:bookmarkEnd w:id="84"/>
      <w:bookmarkEnd w:id="85"/>
    </w:p>
    <w:p w:rsidR="009301A9" w:rsidRDefault="009301A9" w:rsidP="009301A9">
      <w:r>
        <w:t xml:space="preserve">The </w:t>
      </w:r>
      <w:r w:rsidR="009E0C28">
        <w:t xml:space="preserve">resolution </w:t>
      </w:r>
      <w:r>
        <w:t>response contains the set of identifier values (metadata) associated with the identifier. The response fo</w:t>
      </w:r>
      <w:r w:rsidR="009E0C28">
        <w:t xml:space="preserve">rmat can be either HTML, or XML, which </w:t>
      </w:r>
      <w:r>
        <w:t xml:space="preserve">is chosen by examining the ACCEPT HTTP header in the request. The ACCEPT header typically contains a list of response formats that are acceptable by the client. </w:t>
      </w:r>
    </w:p>
    <w:p w:rsidR="00DF5B40" w:rsidRDefault="009301A9" w:rsidP="009301A9">
      <w:r>
        <w:t xml:space="preserve">While testing identifier resolution using web browsers, </w:t>
      </w:r>
      <w:r w:rsidR="009E0C28">
        <w:t>it was f</w:t>
      </w:r>
      <w:r>
        <w:t xml:space="preserve">ound that </w:t>
      </w:r>
      <w:r w:rsidR="00DF5B40">
        <w:t>they</w:t>
      </w:r>
      <w:r>
        <w:t xml:space="preserve"> </w:t>
      </w:r>
      <w:r w:rsidR="00DF5B40">
        <w:t>would set the ACCEPT header differently. For example, IE would indicate “*/*”, which means, all formats are acceptable; Firefox would list HTML first, then XML; Safari would list XML first, then HTML.</w:t>
      </w:r>
    </w:p>
    <w:p w:rsidR="00DF5B40" w:rsidRDefault="00DF5B40" w:rsidP="009301A9">
      <w:r>
        <w:t xml:space="preserve">Therefore, in order to request XML, the ACCEPT header must contain </w:t>
      </w:r>
      <w:r w:rsidRPr="00DF5B40">
        <w:rPr>
          <w:i/>
        </w:rPr>
        <w:t>application/xml</w:t>
      </w:r>
      <w:r>
        <w:t xml:space="preserve">, and must not include </w:t>
      </w:r>
      <w:r w:rsidRPr="009E0C28">
        <w:rPr>
          <w:i/>
        </w:rPr>
        <w:t>text/htm</w:t>
      </w:r>
      <w:r w:rsidR="009E0C28" w:rsidRPr="009E0C28">
        <w:rPr>
          <w:i/>
        </w:rPr>
        <w:t>l</w:t>
      </w:r>
      <w:r>
        <w:t xml:space="preserve">. In other words, the presence of </w:t>
      </w:r>
      <w:r w:rsidRPr="00DF5B40">
        <w:rPr>
          <w:i/>
        </w:rPr>
        <w:t>text/html</w:t>
      </w:r>
      <w:r>
        <w:t xml:space="preserve"> or </w:t>
      </w:r>
      <w:r w:rsidRPr="00DF5B40">
        <w:rPr>
          <w:i/>
        </w:rPr>
        <w:t>*/*</w:t>
      </w:r>
      <w:r>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7B0E9A" w:rsidRDefault="0011772B"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 web browser view of a resolved identifier.</w:t>
      </w:r>
    </w:p>
    <w:p w:rsidR="007B0E9A" w:rsidRDefault="007B0E9A" w:rsidP="009301A9">
      <w:r>
        <w:t xml:space="preserve">The XML response is a serialized view of the </w:t>
      </w:r>
      <w:proofErr w:type="spellStart"/>
      <w:r w:rsidRPr="007B0E9A">
        <w:rPr>
          <w:i/>
        </w:rPr>
        <w:t>IdentifierValues</w:t>
      </w:r>
      <w:r w:rsidR="00937B8E">
        <w:rPr>
          <w:i/>
        </w:rPr>
        <w:t>Impl</w:t>
      </w:r>
      <w:proofErr w:type="spellEnd"/>
      <w:r>
        <w:t xml:space="preserve"> object, which can be easily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7B0E9A">
        <w:tc>
          <w:tcPr>
            <w:tcW w:w="9936" w:type="dxa"/>
          </w:tcPr>
          <w:p w:rsidR="007B0E9A" w:rsidRDefault="007B0E9A" w:rsidP="007B0E9A">
            <w:pPr>
              <w:autoSpaceDE w:val="0"/>
              <w:autoSpaceDN w:val="0"/>
              <w:spacing w:after="0" w:line="240" w:lineRule="auto"/>
              <w:textAlignment w:val="auto"/>
              <w:rPr>
                <w:rFonts w:ascii="Courier" w:hAnsi="Courier" w:cs="Monaco"/>
                <w:sz w:val="20"/>
              </w:rPr>
            </w:pPr>
          </w:p>
          <w:p w:rsidR="007B0E9A" w:rsidRDefault="007B0E9A" w:rsidP="007B0E9A">
            <w:pPr>
              <w:autoSpaceDE w:val="0"/>
              <w:autoSpaceDN w:val="0"/>
              <w:spacing w:after="0" w:line="240" w:lineRule="auto"/>
              <w:textAlignment w:val="auto"/>
              <w:rPr>
                <w:rFonts w:ascii="Courier" w:hAnsi="Courier" w:cs="Monaco"/>
                <w:sz w:val="20"/>
              </w:rPr>
            </w:pPr>
            <w:r>
              <w:rPr>
                <w:rFonts w:ascii="Courier" w:hAnsi="Courier" w:cs="Monaco"/>
                <w:sz w:val="20"/>
              </w:rPr>
              <w:t xml:space="preserve">String response </w:t>
            </w:r>
            <w:proofErr w:type="gramStart"/>
            <w:r>
              <w:rPr>
                <w:rFonts w:ascii="Courier" w:hAnsi="Courier" w:cs="Monaco"/>
                <w:sz w:val="20"/>
              </w:rPr>
              <w:t>= …;</w:t>
            </w:r>
            <w:proofErr w:type="gramEnd"/>
            <w:r>
              <w:rPr>
                <w:rFonts w:ascii="Courier" w:hAnsi="Courier" w:cs="Monaco"/>
                <w:sz w:val="20"/>
              </w:rPr>
              <w:t xml:space="preserve"> // XML response from naming authority</w:t>
            </w:r>
          </w:p>
          <w:p w:rsidR="007B0E9A" w:rsidRPr="007B0E9A" w:rsidRDefault="007B0E9A" w:rsidP="007B0E9A">
            <w:pPr>
              <w:autoSpaceDE w:val="0"/>
              <w:autoSpaceDN w:val="0"/>
              <w:spacing w:after="0" w:line="240" w:lineRule="auto"/>
              <w:textAlignment w:val="auto"/>
              <w:rPr>
                <w:rFonts w:ascii="Courier" w:hAnsi="Courier" w:cs="Monaco"/>
                <w:sz w:val="20"/>
              </w:rPr>
            </w:pPr>
            <w:proofErr w:type="spellStart"/>
            <w:r w:rsidRPr="007B0E9A">
              <w:rPr>
                <w:rFonts w:ascii="Courier" w:hAnsi="Courier" w:cs="Monaco"/>
                <w:sz w:val="20"/>
              </w:rPr>
              <w:t>XMLDecoder</w:t>
            </w:r>
            <w:proofErr w:type="spellEnd"/>
            <w:r w:rsidRPr="007B0E9A">
              <w:rPr>
                <w:rFonts w:ascii="Courier" w:hAnsi="Courier" w:cs="Monaco"/>
                <w:sz w:val="20"/>
              </w:rPr>
              <w:t xml:space="preserve"> decoder = </w:t>
            </w:r>
            <w:r w:rsidRPr="007B0E9A">
              <w:rPr>
                <w:rFonts w:ascii="Courier" w:hAnsi="Courier" w:cs="Monaco"/>
                <w:bCs/>
                <w:sz w:val="20"/>
              </w:rPr>
              <w:t>new</w:t>
            </w:r>
            <w:r w:rsidRPr="007B0E9A">
              <w:rPr>
                <w:rFonts w:ascii="Courier" w:hAnsi="Courier" w:cs="Monaco"/>
                <w:sz w:val="20"/>
              </w:rPr>
              <w:t xml:space="preserve"> </w:t>
            </w:r>
            <w:proofErr w:type="spellStart"/>
            <w:proofErr w:type="gramStart"/>
            <w:r w:rsidRPr="007B0E9A">
              <w:rPr>
                <w:rFonts w:ascii="Courier" w:hAnsi="Courier" w:cs="Monaco"/>
                <w:sz w:val="20"/>
              </w:rPr>
              <w:t>XMLDecoder</w:t>
            </w:r>
            <w:proofErr w:type="spellEnd"/>
            <w:r w:rsidRPr="007B0E9A">
              <w:rPr>
                <w:rFonts w:ascii="Courier" w:hAnsi="Courier" w:cs="Monaco"/>
                <w:sz w:val="20"/>
              </w:rPr>
              <w:t>(</w:t>
            </w:r>
            <w:proofErr w:type="gramEnd"/>
            <w:r w:rsidRPr="007B0E9A">
              <w:rPr>
                <w:rFonts w:ascii="Courier" w:hAnsi="Courier" w:cs="Monaco"/>
                <w:bCs/>
                <w:sz w:val="20"/>
              </w:rPr>
              <w:t>new</w:t>
            </w:r>
            <w:r w:rsidRPr="007B0E9A">
              <w:rPr>
                <w:rFonts w:ascii="Courier" w:hAnsi="Courier" w:cs="Monaco"/>
                <w:sz w:val="20"/>
              </w:rPr>
              <w:t xml:space="preserve"> </w:t>
            </w:r>
            <w:proofErr w:type="spellStart"/>
            <w:r w:rsidRPr="007B0E9A">
              <w:rPr>
                <w:rFonts w:ascii="Courier" w:hAnsi="Courier" w:cs="Monaco"/>
                <w:sz w:val="20"/>
              </w:rPr>
              <w:t>StringBufferInputStream</w:t>
            </w:r>
            <w:proofErr w:type="spellEnd"/>
            <w:r w:rsidRPr="007B0E9A">
              <w:rPr>
                <w:rFonts w:ascii="Courier" w:hAnsi="Courier" w:cs="Monaco"/>
                <w:sz w:val="20"/>
              </w:rPr>
              <w:t>(response));</w:t>
            </w:r>
          </w:p>
          <w:p w:rsidR="007B0E9A" w:rsidRPr="007B0E9A" w:rsidRDefault="007B0E9A" w:rsidP="007B0E9A">
            <w:pPr>
              <w:autoSpaceDE w:val="0"/>
              <w:autoSpaceDN w:val="0"/>
              <w:spacing w:after="0" w:line="240" w:lineRule="auto"/>
              <w:textAlignment w:val="auto"/>
              <w:rPr>
                <w:rFonts w:ascii="Courier" w:hAnsi="Courier" w:cs="Monaco"/>
                <w:sz w:val="20"/>
              </w:rPr>
            </w:pPr>
            <w:r w:rsidRPr="007B0E9A">
              <w:rPr>
                <w:rFonts w:ascii="Courier" w:hAnsi="Courier" w:cs="Monaco"/>
                <w:sz w:val="20"/>
              </w:rPr>
              <w:tab/>
            </w:r>
            <w:r w:rsidRPr="007B0E9A">
              <w:rPr>
                <w:rFonts w:ascii="Courier" w:hAnsi="Courier" w:cs="Monaco"/>
                <w:sz w:val="20"/>
              </w:rPr>
              <w:tab/>
              <w:t xml:space="preserve">    </w:t>
            </w:r>
          </w:p>
          <w:p w:rsidR="007B0E9A" w:rsidRPr="007B0E9A" w:rsidRDefault="007B0E9A" w:rsidP="007B0E9A">
            <w:pPr>
              <w:autoSpaceDE w:val="0"/>
              <w:autoSpaceDN w:val="0"/>
              <w:spacing w:after="0" w:line="240" w:lineRule="auto"/>
              <w:textAlignment w:val="auto"/>
              <w:rPr>
                <w:rFonts w:ascii="Courier" w:hAnsi="Courier" w:cs="Monaco"/>
                <w:sz w:val="20"/>
              </w:rPr>
            </w:pPr>
            <w:proofErr w:type="spellStart"/>
            <w:r>
              <w:rPr>
                <w:rFonts w:ascii="Courier" w:hAnsi="Courier" w:cs="Monaco"/>
                <w:sz w:val="20"/>
              </w:rPr>
              <w:t>IdentifierValues</w:t>
            </w:r>
            <w:r w:rsidR="00937B8E">
              <w:rPr>
                <w:rFonts w:ascii="Courier" w:hAnsi="Courier" w:cs="Monaco"/>
                <w:sz w:val="20"/>
              </w:rPr>
              <w:t>Impl</w:t>
            </w:r>
            <w:proofErr w:type="spellEnd"/>
            <w:r>
              <w:rPr>
                <w:rFonts w:ascii="Courier" w:hAnsi="Courier" w:cs="Monaco"/>
                <w:sz w:val="20"/>
              </w:rPr>
              <w:t xml:space="preserve"> </w:t>
            </w:r>
            <w:proofErr w:type="spellStart"/>
            <w:r w:rsidRPr="007B0E9A">
              <w:rPr>
                <w:rFonts w:ascii="Courier" w:hAnsi="Courier" w:cs="Monaco"/>
                <w:sz w:val="20"/>
              </w:rPr>
              <w:t>ivs</w:t>
            </w:r>
            <w:proofErr w:type="spellEnd"/>
            <w:r w:rsidRPr="007B0E9A">
              <w:rPr>
                <w:rFonts w:ascii="Courier" w:hAnsi="Courier" w:cs="Monaco"/>
                <w:sz w:val="20"/>
              </w:rPr>
              <w:t xml:space="preserve"> = (</w:t>
            </w:r>
            <w:proofErr w:type="spellStart"/>
            <w:proofErr w:type="gramStart"/>
            <w:r w:rsidRPr="007B0E9A">
              <w:rPr>
                <w:rFonts w:ascii="Courier" w:hAnsi="Courier" w:cs="Monaco"/>
                <w:sz w:val="20"/>
              </w:rPr>
              <w:t>IdentifierValues</w:t>
            </w:r>
            <w:r w:rsidR="00937B8E">
              <w:rPr>
                <w:rFonts w:ascii="Courier" w:hAnsi="Courier" w:cs="Monaco"/>
                <w:sz w:val="20"/>
              </w:rPr>
              <w:t>Impl</w:t>
            </w:r>
            <w:proofErr w:type="spellEnd"/>
            <w:r w:rsidRPr="007B0E9A">
              <w:rPr>
                <w:rFonts w:ascii="Courier" w:hAnsi="Courier" w:cs="Monaco"/>
                <w:sz w:val="20"/>
              </w:rPr>
              <w:t>)</w:t>
            </w:r>
            <w:proofErr w:type="spellStart"/>
            <w:r w:rsidRPr="007B0E9A">
              <w:rPr>
                <w:rFonts w:ascii="Courier" w:hAnsi="Courier" w:cs="Monaco"/>
                <w:sz w:val="20"/>
              </w:rPr>
              <w:t>decoder.readObject</w:t>
            </w:r>
            <w:proofErr w:type="spellEnd"/>
            <w:proofErr w:type="gramEnd"/>
            <w:r w:rsidRPr="007B0E9A">
              <w:rPr>
                <w:rFonts w:ascii="Courier" w:hAnsi="Courier" w:cs="Monaco"/>
                <w:sz w:val="20"/>
              </w:rPr>
              <w:t>();</w:t>
            </w:r>
          </w:p>
          <w:p w:rsidR="007B0E9A" w:rsidRDefault="007B0E9A" w:rsidP="007B0E9A">
            <w:pPr>
              <w:autoSpaceDE w:val="0"/>
              <w:autoSpaceDN w:val="0"/>
              <w:spacing w:after="0" w:line="240" w:lineRule="auto"/>
              <w:textAlignment w:val="auto"/>
              <w:rPr>
                <w:rFonts w:ascii="Courier" w:hAnsi="Courier" w:cs="Monaco"/>
                <w:sz w:val="20"/>
              </w:rPr>
            </w:pPr>
            <w:proofErr w:type="spellStart"/>
            <w:proofErr w:type="gramStart"/>
            <w:r w:rsidRPr="007B0E9A">
              <w:rPr>
                <w:rFonts w:ascii="Courier" w:hAnsi="Courier" w:cs="Monaco"/>
                <w:sz w:val="20"/>
              </w:rPr>
              <w:t>decoder.close</w:t>
            </w:r>
            <w:proofErr w:type="spellEnd"/>
            <w:proofErr w:type="gramEnd"/>
            <w:r w:rsidRPr="007B0E9A">
              <w:rPr>
                <w:rFonts w:ascii="Courier" w:hAnsi="Courier" w:cs="Monaco"/>
                <w:sz w:val="20"/>
              </w:rPr>
              <w:t>();</w:t>
            </w:r>
          </w:p>
          <w:p w:rsidR="007B0E9A" w:rsidRPr="007B0E9A" w:rsidRDefault="007B0E9A" w:rsidP="007B0E9A">
            <w:pPr>
              <w:autoSpaceDE w:val="0"/>
              <w:autoSpaceDN w:val="0"/>
              <w:spacing w:after="0" w:line="240" w:lineRule="auto"/>
              <w:textAlignment w:val="auto"/>
              <w:rPr>
                <w:rFonts w:ascii="Courier" w:hAnsi="Courier" w:cs="Monaco"/>
                <w:sz w:val="20"/>
              </w:rPr>
            </w:pPr>
          </w:p>
        </w:tc>
      </w:tr>
    </w:tbl>
    <w:p w:rsidR="000C1387" w:rsidRDefault="000C1387" w:rsidP="009301A9"/>
    <w:p w:rsidR="0093697E" w:rsidRDefault="009E0C28" w:rsidP="009301A9">
      <w:proofErr w:type="spellStart"/>
      <w:r w:rsidRPr="009E0C28">
        <w:rPr>
          <w:i/>
        </w:rPr>
        <w:t>HttpProcessor</w:t>
      </w:r>
      <w:proofErr w:type="spellEnd"/>
      <w:r>
        <w:t xml:space="preserve"> </w:t>
      </w:r>
      <w:r w:rsidR="0093697E">
        <w:t xml:space="preserve">also supports a way to force XML response, which could be leveraged by web browser users for debugging purposes. This is accomplished by adding </w:t>
      </w:r>
      <w:proofErr w:type="gramStart"/>
      <w:r w:rsidR="0093697E">
        <w:t xml:space="preserve">a </w:t>
      </w:r>
      <w:r w:rsidRPr="009E0C28">
        <w:rPr>
          <w:i/>
        </w:rPr>
        <w:t>?</w:t>
      </w:r>
      <w:r w:rsidR="0093697E" w:rsidRPr="009E0C28">
        <w:rPr>
          <w:i/>
        </w:rPr>
        <w:t>xml</w:t>
      </w:r>
      <w:proofErr w:type="gramEnd"/>
      <w:r w:rsidR="0093697E">
        <w:t xml:space="preserve"> parameter to the resolution query string. For example:</w:t>
      </w:r>
    </w:p>
    <w:p w:rsidR="0093697E" w:rsidRPr="009E0C28" w:rsidRDefault="0093697E" w:rsidP="009301A9">
      <w:pPr>
        <w:rPr>
          <w:i/>
        </w:rPr>
      </w:pPr>
      <w:r>
        <w:tab/>
      </w:r>
      <w:r>
        <w:tab/>
      </w:r>
      <w:r w:rsidR="009E0C28" w:rsidRPr="009E0C28">
        <w:rPr>
          <w:i/>
        </w:rPr>
        <w:t>http://foo.osumc.edu</w:t>
      </w:r>
      <w:proofErr w:type="gramStart"/>
      <w:r w:rsidR="009E0C28" w:rsidRPr="009E0C28">
        <w:rPr>
          <w:i/>
        </w:rPr>
        <w:t>:8080</w:t>
      </w:r>
      <w:proofErr w:type="gramEnd"/>
      <w:r w:rsidR="009E0C28" w:rsidRPr="009E0C28">
        <w:rPr>
          <w:i/>
        </w:rPr>
        <w:t>/c893454</w:t>
      </w:r>
      <w:r w:rsidR="009E0C28" w:rsidRPr="00FA2425">
        <w:rPr>
          <w:b/>
          <w:i/>
        </w:rPr>
        <w:t>?xml</w:t>
      </w:r>
    </w:p>
    <w:p w:rsidR="00FA2425" w:rsidRDefault="0093697E" w:rsidP="009301A9">
      <w:r>
        <w:t xml:space="preserve">Web browsers may display XML responses differently. For example, in Safari, you may have to use the menu option </w:t>
      </w:r>
      <w:r w:rsidRPr="00FA2425">
        <w:rPr>
          <w:i/>
        </w:rPr>
        <w:t>View-&gt;View Source</w:t>
      </w:r>
      <w:r>
        <w:t xml:space="preserve"> to be able to inspect the full XML response.</w:t>
      </w:r>
    </w:p>
    <w:p w:rsidR="0093697E" w:rsidRDefault="0093697E" w:rsidP="009301A9"/>
    <w:p w:rsidR="00865C20" w:rsidRDefault="00865C20" w:rsidP="00FA2425">
      <w:pPr>
        <w:pStyle w:val="Heading5"/>
      </w:pPr>
      <w:bookmarkStart w:id="86" w:name="_Toc111017171"/>
      <w:r>
        <w:t>Retrieving Naming Authority Configuration</w:t>
      </w:r>
      <w:bookmarkEnd w:id="86"/>
    </w:p>
    <w:p w:rsidR="00865C20" w:rsidRDefault="00865C20" w:rsidP="009301A9">
      <w:r>
        <w:t>The naming authority public configuration object can be retrieved from the server via HTTP. This is accomplish</w:t>
      </w:r>
      <w:r w:rsidR="004E7AD7">
        <w:t xml:space="preserve">ed by adding </w:t>
      </w:r>
      <w:proofErr w:type="gramStart"/>
      <w:r w:rsidR="004E7AD7">
        <w:t xml:space="preserve">a </w:t>
      </w:r>
      <w:r w:rsidR="004E7AD7" w:rsidRPr="004E7AD7">
        <w:rPr>
          <w:i/>
        </w:rPr>
        <w:t>?</w:t>
      </w:r>
      <w:proofErr w:type="spellStart"/>
      <w:r w:rsidRPr="004E7AD7">
        <w:rPr>
          <w:i/>
        </w:rPr>
        <w:t>config</w:t>
      </w:r>
      <w:proofErr w:type="spellEnd"/>
      <w:proofErr w:type="gramEnd"/>
      <w:r>
        <w:t xml:space="preserve"> parameter to the query string. For example:</w:t>
      </w:r>
    </w:p>
    <w:p w:rsidR="00865C20" w:rsidRPr="004E7AD7" w:rsidRDefault="00865C20" w:rsidP="009301A9">
      <w:pPr>
        <w:rPr>
          <w:i/>
        </w:rPr>
      </w:pPr>
      <w:r>
        <w:tab/>
      </w:r>
      <w:r>
        <w:tab/>
      </w:r>
      <w:r w:rsidR="004E7AD7" w:rsidRPr="004E7AD7">
        <w:rPr>
          <w:i/>
        </w:rPr>
        <w:t>http://foo.osumc.edu</w:t>
      </w:r>
      <w:proofErr w:type="gramStart"/>
      <w:r w:rsidRPr="004E7AD7">
        <w:rPr>
          <w:i/>
        </w:rPr>
        <w:t>:8080</w:t>
      </w:r>
      <w:proofErr w:type="gramEnd"/>
      <w:r w:rsidRPr="004E7AD7">
        <w:rPr>
          <w:b/>
          <w:i/>
        </w:rPr>
        <w:t>?config</w:t>
      </w:r>
    </w:p>
    <w:p w:rsidR="00865C20" w:rsidRDefault="00865C20" w:rsidP="009301A9"/>
    <w:p w:rsidR="00865C20" w:rsidRDefault="00865C20" w:rsidP="009301A9">
      <w:r>
        <w:t>The response is an XML document that can be de-serialized as follows: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865C20">
        <w:tc>
          <w:tcPr>
            <w:tcW w:w="9936" w:type="dxa"/>
          </w:tcPr>
          <w:p w:rsidR="00865C20" w:rsidRDefault="00865C20" w:rsidP="007B0E9A">
            <w:pPr>
              <w:autoSpaceDE w:val="0"/>
              <w:autoSpaceDN w:val="0"/>
              <w:spacing w:after="0" w:line="240" w:lineRule="auto"/>
              <w:textAlignment w:val="auto"/>
              <w:rPr>
                <w:rFonts w:ascii="Courier" w:hAnsi="Courier" w:cs="Monaco"/>
                <w:sz w:val="20"/>
              </w:rPr>
            </w:pPr>
          </w:p>
          <w:p w:rsidR="000402A9" w:rsidRPr="000402A9" w:rsidRDefault="00865C20" w:rsidP="007B0E9A">
            <w:pPr>
              <w:autoSpaceDE w:val="0"/>
              <w:autoSpaceDN w:val="0"/>
              <w:spacing w:after="0" w:line="240" w:lineRule="auto"/>
              <w:textAlignment w:val="auto"/>
              <w:rPr>
                <w:rFonts w:ascii="Courier" w:hAnsi="Courier" w:cs="Monaco"/>
                <w:sz w:val="20"/>
              </w:rPr>
            </w:pPr>
            <w:proofErr w:type="gramStart"/>
            <w:r w:rsidRPr="000402A9">
              <w:rPr>
                <w:rFonts w:ascii="Courier" w:hAnsi="Courier" w:cs="Monaco"/>
                <w:sz w:val="20"/>
              </w:rPr>
              <w:t>import</w:t>
            </w:r>
            <w:proofErr w:type="gramEnd"/>
            <w:r w:rsidRPr="000402A9">
              <w:rPr>
                <w:rFonts w:ascii="Courier" w:hAnsi="Courier" w:cs="Monaco"/>
                <w:sz w:val="20"/>
              </w:rPr>
              <w:t xml:space="preserve"> </w:t>
            </w:r>
            <w:r w:rsidR="000402A9" w:rsidRPr="000402A9">
              <w:rPr>
                <w:rFonts w:ascii="Courier" w:hAnsi="Courier" w:cs="Monaco"/>
                <w:sz w:val="20"/>
              </w:rPr>
              <w:t>org.cagrid.identifiers.namingauthority.http.NamingAuthorityConfig;</w:t>
            </w:r>
          </w:p>
          <w:p w:rsidR="000402A9" w:rsidRPr="000402A9" w:rsidRDefault="000402A9" w:rsidP="007B0E9A">
            <w:pPr>
              <w:autoSpaceDE w:val="0"/>
              <w:autoSpaceDN w:val="0"/>
              <w:spacing w:after="0" w:line="240" w:lineRule="auto"/>
              <w:textAlignment w:val="auto"/>
              <w:rPr>
                <w:rFonts w:ascii="Courier" w:hAnsi="Courier" w:cs="Monaco"/>
                <w:sz w:val="20"/>
              </w:rPr>
            </w:pP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 xml:space="preserve">String response </w:t>
            </w:r>
            <w:proofErr w:type="gramStart"/>
            <w:r w:rsidRPr="000402A9">
              <w:rPr>
                <w:rFonts w:ascii="Courier" w:hAnsi="Courier" w:cs="Monaco"/>
                <w:sz w:val="20"/>
              </w:rPr>
              <w:t>= …;</w:t>
            </w:r>
            <w:proofErr w:type="gramEnd"/>
            <w:r w:rsidRPr="000402A9">
              <w:rPr>
                <w:rFonts w:ascii="Courier" w:hAnsi="Courier" w:cs="Monaco"/>
                <w:sz w:val="20"/>
              </w:rPr>
              <w:t xml:space="preserve"> // XML response from naming authority</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r w:rsidRPr="000402A9">
              <w:rPr>
                <w:rFonts w:ascii="Courier" w:hAnsi="Courier" w:cs="Monaco"/>
                <w:sz w:val="20"/>
              </w:rPr>
              <w:t>XMLDecoder</w:t>
            </w:r>
            <w:proofErr w:type="spellEnd"/>
            <w:r w:rsidRPr="000402A9">
              <w:rPr>
                <w:rFonts w:ascii="Courier" w:hAnsi="Courier" w:cs="Monaco"/>
                <w:sz w:val="20"/>
              </w:rPr>
              <w:t xml:space="preserve"> decoder = </w:t>
            </w:r>
            <w:r w:rsidRPr="000402A9">
              <w:rPr>
                <w:rFonts w:ascii="Courier" w:hAnsi="Courier" w:cs="Monaco"/>
                <w:bCs/>
                <w:sz w:val="20"/>
              </w:rPr>
              <w:t>new</w:t>
            </w:r>
            <w:r w:rsidRPr="000402A9">
              <w:rPr>
                <w:rFonts w:ascii="Courier" w:hAnsi="Courier" w:cs="Monaco"/>
                <w:sz w:val="20"/>
              </w:rPr>
              <w:t xml:space="preserve"> </w:t>
            </w:r>
            <w:proofErr w:type="spellStart"/>
            <w:proofErr w:type="gramStart"/>
            <w:r w:rsidRPr="000402A9">
              <w:rPr>
                <w:rFonts w:ascii="Courier" w:hAnsi="Courier" w:cs="Monaco"/>
                <w:sz w:val="20"/>
              </w:rPr>
              <w:t>XMLDecoder</w:t>
            </w:r>
            <w:proofErr w:type="spellEnd"/>
            <w:r w:rsidRPr="000402A9">
              <w:rPr>
                <w:rFonts w:ascii="Courier" w:hAnsi="Courier" w:cs="Monaco"/>
                <w:sz w:val="20"/>
              </w:rPr>
              <w:t>(</w:t>
            </w:r>
            <w:proofErr w:type="gramEnd"/>
            <w:r w:rsidRPr="000402A9">
              <w:rPr>
                <w:rFonts w:ascii="Courier" w:hAnsi="Courier" w:cs="Monaco"/>
                <w:bCs/>
                <w:sz w:val="20"/>
              </w:rPr>
              <w:t>new</w:t>
            </w:r>
            <w:r w:rsidRPr="000402A9">
              <w:rPr>
                <w:rFonts w:ascii="Courier" w:hAnsi="Courier" w:cs="Monaco"/>
                <w:sz w:val="20"/>
              </w:rPr>
              <w:t xml:space="preserve"> </w:t>
            </w:r>
            <w:proofErr w:type="spellStart"/>
            <w:r w:rsidRPr="000402A9">
              <w:rPr>
                <w:rFonts w:ascii="Courier" w:hAnsi="Courier" w:cs="Monaco"/>
                <w:sz w:val="20"/>
              </w:rPr>
              <w:t>StringBufferInputStream</w:t>
            </w:r>
            <w:proofErr w:type="spellEnd"/>
            <w:r w:rsidRPr="000402A9">
              <w:rPr>
                <w:rFonts w:ascii="Courier" w:hAnsi="Courier" w:cs="Monaco"/>
                <w:sz w:val="20"/>
              </w:rPr>
              <w:t>(response));</w:t>
            </w:r>
          </w:p>
          <w:p w:rsidR="00865C20" w:rsidRPr="000402A9" w:rsidRDefault="00865C20" w:rsidP="007B0E9A">
            <w:pPr>
              <w:autoSpaceDE w:val="0"/>
              <w:autoSpaceDN w:val="0"/>
              <w:spacing w:after="0" w:line="240" w:lineRule="auto"/>
              <w:textAlignment w:val="auto"/>
              <w:rPr>
                <w:rFonts w:ascii="Courier" w:hAnsi="Courier" w:cs="Monaco"/>
                <w:sz w:val="20"/>
              </w:rPr>
            </w:pPr>
            <w:r w:rsidRPr="000402A9">
              <w:rPr>
                <w:rFonts w:ascii="Courier" w:hAnsi="Courier" w:cs="Monaco"/>
                <w:sz w:val="20"/>
              </w:rPr>
              <w:tab/>
            </w:r>
            <w:r w:rsidRPr="000402A9">
              <w:rPr>
                <w:rFonts w:ascii="Courier" w:hAnsi="Courier" w:cs="Monaco"/>
                <w:sz w:val="20"/>
              </w:rPr>
              <w:tab/>
              <w:t xml:space="preserve">    </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r w:rsidRPr="000402A9">
              <w:rPr>
                <w:rFonts w:ascii="Courier" w:hAnsi="Courier" w:cs="Monaco"/>
                <w:sz w:val="20"/>
              </w:rPr>
              <w:t>NamingAuthorityConfig</w:t>
            </w:r>
            <w:proofErr w:type="spellEnd"/>
            <w:r w:rsidRPr="000402A9">
              <w:rPr>
                <w:rFonts w:ascii="Courier" w:hAnsi="Courier" w:cs="Monaco"/>
                <w:sz w:val="20"/>
              </w:rPr>
              <w:t xml:space="preserve"> </w:t>
            </w:r>
            <w:proofErr w:type="spellStart"/>
            <w:r w:rsidRPr="000402A9">
              <w:rPr>
                <w:rFonts w:ascii="Courier" w:hAnsi="Courier" w:cs="Monaco"/>
                <w:sz w:val="20"/>
              </w:rPr>
              <w:t>ivs</w:t>
            </w:r>
            <w:proofErr w:type="spellEnd"/>
            <w:r w:rsidRPr="000402A9">
              <w:rPr>
                <w:rFonts w:ascii="Courier" w:hAnsi="Courier" w:cs="Monaco"/>
                <w:sz w:val="20"/>
              </w:rPr>
              <w:t xml:space="preserve"> = (</w:t>
            </w:r>
            <w:proofErr w:type="spellStart"/>
            <w:proofErr w:type="gramStart"/>
            <w:r w:rsidRPr="000402A9">
              <w:rPr>
                <w:rFonts w:ascii="Courier" w:hAnsi="Courier" w:cs="Monaco"/>
                <w:sz w:val="20"/>
              </w:rPr>
              <w:t>NamingAuthorityConfig</w:t>
            </w:r>
            <w:proofErr w:type="spellEnd"/>
            <w:r w:rsidRPr="000402A9">
              <w:rPr>
                <w:rFonts w:ascii="Courier" w:hAnsi="Courier" w:cs="Monaco"/>
                <w:sz w:val="20"/>
              </w:rPr>
              <w:t>)</w:t>
            </w:r>
            <w:proofErr w:type="spellStart"/>
            <w:r w:rsidRPr="000402A9">
              <w:rPr>
                <w:rFonts w:ascii="Courier" w:hAnsi="Courier" w:cs="Monaco"/>
                <w:sz w:val="20"/>
              </w:rPr>
              <w:t>decoder.readObject</w:t>
            </w:r>
            <w:proofErr w:type="spellEnd"/>
            <w:proofErr w:type="gramEnd"/>
            <w:r w:rsidRPr="000402A9">
              <w:rPr>
                <w:rFonts w:ascii="Courier" w:hAnsi="Courier" w:cs="Monaco"/>
                <w:sz w:val="20"/>
              </w:rPr>
              <w:t>();</w:t>
            </w:r>
          </w:p>
          <w:p w:rsidR="00865C20" w:rsidRPr="000402A9" w:rsidRDefault="00865C20" w:rsidP="007B0E9A">
            <w:pPr>
              <w:autoSpaceDE w:val="0"/>
              <w:autoSpaceDN w:val="0"/>
              <w:spacing w:after="0" w:line="240" w:lineRule="auto"/>
              <w:textAlignment w:val="auto"/>
              <w:rPr>
                <w:rFonts w:ascii="Courier" w:hAnsi="Courier" w:cs="Monaco"/>
                <w:sz w:val="20"/>
              </w:rPr>
            </w:pPr>
            <w:proofErr w:type="spellStart"/>
            <w:proofErr w:type="gramStart"/>
            <w:r w:rsidRPr="000402A9">
              <w:rPr>
                <w:rFonts w:ascii="Courier" w:hAnsi="Courier" w:cs="Monaco"/>
                <w:sz w:val="20"/>
              </w:rPr>
              <w:t>decoder.close</w:t>
            </w:r>
            <w:proofErr w:type="spellEnd"/>
            <w:proofErr w:type="gramEnd"/>
            <w:r w:rsidRPr="000402A9">
              <w:rPr>
                <w:rFonts w:ascii="Courier" w:hAnsi="Courier" w:cs="Monaco"/>
                <w:sz w:val="20"/>
              </w:rPr>
              <w:t>();</w:t>
            </w:r>
          </w:p>
          <w:p w:rsidR="00865C20" w:rsidRPr="007B0E9A" w:rsidRDefault="00865C20" w:rsidP="007B0E9A">
            <w:pPr>
              <w:autoSpaceDE w:val="0"/>
              <w:autoSpaceDN w:val="0"/>
              <w:spacing w:after="0" w:line="240" w:lineRule="auto"/>
              <w:textAlignment w:val="auto"/>
              <w:rPr>
                <w:rFonts w:ascii="Courier" w:hAnsi="Courier" w:cs="Monaco"/>
                <w:sz w:val="20"/>
              </w:rPr>
            </w:pPr>
          </w:p>
        </w:tc>
      </w:tr>
    </w:tbl>
    <w:p w:rsidR="00865C20" w:rsidRDefault="00865C20" w:rsidP="00865C20"/>
    <w:p w:rsidR="000402A9" w:rsidRDefault="000402A9" w:rsidP="000402A9">
      <w:pPr>
        <w:pStyle w:val="Heading4"/>
      </w:pPr>
      <w:bookmarkStart w:id="87" w:name="_Toc110304735"/>
      <w:bookmarkStart w:id="88" w:name="_Toc111017172"/>
      <w:proofErr w:type="spellStart"/>
      <w:r>
        <w:t>NamingAuthorityConfig</w:t>
      </w:r>
      <w:proofErr w:type="spellEnd"/>
      <w:r>
        <w:t xml:space="preserve"> Class</w:t>
      </w:r>
      <w:bookmarkEnd w:id="87"/>
      <w:bookmarkEnd w:id="88"/>
    </w:p>
    <w:p w:rsidR="001862E0" w:rsidRDefault="000402A9" w:rsidP="000402A9">
      <w:r>
        <w:t xml:space="preserve">This class maintains public naming authority configuration. This can be retrieved from the naming authority </w:t>
      </w:r>
      <w:r w:rsidR="004E7AD7">
        <w:t xml:space="preserve">via </w:t>
      </w:r>
      <w:r>
        <w:t>HTTP as seen in the previous section.</w:t>
      </w:r>
    </w:p>
    <w:p w:rsidR="001862E0" w:rsidRDefault="001862E0" w:rsidP="001862E0">
      <w:pPr>
        <w:pStyle w:val="Heading3"/>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1862E0">
        <w:tc>
          <w:tcPr>
            <w:tcW w:w="9936" w:type="dxa"/>
          </w:tcPr>
          <w:p w:rsidR="001862E0" w:rsidRPr="009128B9" w:rsidRDefault="001862E0"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NamingAuthorityConfig</w:t>
            </w:r>
            <w:proofErr w:type="spellEnd"/>
            <w:r w:rsidRPr="009128B9">
              <w:rPr>
                <w:rFonts w:ascii="Courier" w:hAnsi="Courier"/>
                <w:sz w:val="20"/>
              </w:rPr>
              <w:t xml:space="preserve"> {</w:t>
            </w:r>
          </w:p>
          <w:p w:rsidR="001862E0" w:rsidRPr="001862E0" w:rsidRDefault="001862E0" w:rsidP="00A106E6">
            <w:pPr>
              <w:spacing w:after="0"/>
              <w:ind w:left="360"/>
              <w:rPr>
                <w:rFonts w:ascii="Courier" w:hAnsi="Courier"/>
                <w:sz w:val="20"/>
              </w:rPr>
            </w:pPr>
            <w:r w:rsidRPr="001862E0">
              <w:rPr>
                <w:rFonts w:ascii="Courier" w:hAnsi="Courier"/>
                <w:sz w:val="20"/>
              </w:rPr>
              <w:t xml:space="preserve">String </w:t>
            </w:r>
            <w:proofErr w:type="spellStart"/>
            <w:r w:rsidRPr="001862E0">
              <w:rPr>
                <w:rFonts w:ascii="Courier" w:hAnsi="Courier"/>
                <w:sz w:val="20"/>
              </w:rPr>
              <w:t>gridSvcUrl</w:t>
            </w:r>
            <w:proofErr w:type="spellEnd"/>
            <w:r w:rsidRPr="001862E0">
              <w:rPr>
                <w:rFonts w:ascii="Courier" w:hAnsi="Courier"/>
                <w:sz w:val="20"/>
              </w:rPr>
              <w:t>;</w:t>
            </w:r>
          </w:p>
          <w:p w:rsidR="001862E0" w:rsidRPr="001862E0" w:rsidRDefault="001862E0" w:rsidP="001862E0">
            <w:pPr>
              <w:spacing w:after="0"/>
              <w:rPr>
                <w:rFonts w:ascii="Courier" w:hAnsi="Courier"/>
                <w:sz w:val="20"/>
              </w:rPr>
            </w:pPr>
          </w:p>
          <w:p w:rsidR="001862E0" w:rsidRPr="001862E0" w:rsidRDefault="001862E0" w:rsidP="00A106E6">
            <w:pPr>
              <w:spacing w:after="0"/>
              <w:ind w:left="360"/>
              <w:rPr>
                <w:rFonts w:ascii="Courier" w:hAnsi="Courier"/>
                <w:sz w:val="20"/>
              </w:rPr>
            </w:pPr>
            <w:proofErr w:type="spellStart"/>
            <w:proofErr w:type="gramStart"/>
            <w:r w:rsidRPr="001862E0">
              <w:rPr>
                <w:rFonts w:ascii="Courier" w:hAnsi="Courier"/>
                <w:sz w:val="20"/>
              </w:rPr>
              <w:t>NamingAuthorityConfig</w:t>
            </w:r>
            <w:proofErr w:type="spellEnd"/>
            <w:r w:rsidRPr="001862E0">
              <w:rPr>
                <w:rFonts w:ascii="Courier" w:hAnsi="Courier"/>
                <w:sz w:val="20"/>
              </w:rPr>
              <w:t>(</w:t>
            </w:r>
            <w:proofErr w:type="gramEnd"/>
            <w:r w:rsidRPr="001862E0">
              <w:rPr>
                <w:rFonts w:ascii="Courier" w:hAnsi="Courier"/>
                <w:sz w:val="20"/>
              </w:rPr>
              <w:t>)</w:t>
            </w:r>
            <w:r>
              <w:rPr>
                <w:rFonts w:ascii="Courier" w:hAnsi="Courier"/>
                <w:sz w:val="20"/>
              </w:rPr>
              <w:t>;</w:t>
            </w:r>
            <w:r w:rsidRPr="001862E0">
              <w:rPr>
                <w:rFonts w:ascii="Courier" w:hAnsi="Courier"/>
                <w:sz w:val="20"/>
              </w:rPr>
              <w:t xml:space="preserve">  </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spellStart"/>
            <w:r w:rsidR="001862E0" w:rsidRPr="001862E0">
              <w:rPr>
                <w:rFonts w:ascii="Courier" w:hAnsi="Courier"/>
                <w:sz w:val="20"/>
              </w:rPr>
              <w:t>NamingAuthorityConfig</w:t>
            </w:r>
            <w:proofErr w:type="spellEnd"/>
            <w:proofErr w:type="gramStart"/>
            <w:r w:rsidR="001862E0" w:rsidRPr="001862E0">
              <w:rPr>
                <w:rFonts w:ascii="Courier" w:hAnsi="Courier"/>
                <w:sz w:val="20"/>
              </w:rPr>
              <w:t xml:space="preserve">( </w:t>
            </w:r>
            <w:proofErr w:type="spellStart"/>
            <w:r w:rsidR="001862E0" w:rsidRPr="001862E0">
              <w:rPr>
                <w:rFonts w:ascii="Courier" w:hAnsi="Courier"/>
                <w:sz w:val="20"/>
              </w:rPr>
              <w:t>org.cagrid.identifiers.namingauthority.NamingAuthorityConfig</w:t>
            </w:r>
            <w:proofErr w:type="spellEnd"/>
            <w:proofErr w:type="gramEnd"/>
            <w:r w:rsidR="001862E0" w:rsidRPr="001862E0">
              <w:rPr>
                <w:rFonts w:ascii="Courier" w:hAnsi="Courier"/>
                <w:sz w:val="20"/>
              </w:rPr>
              <w:t>)</w:t>
            </w:r>
            <w:r w:rsidR="001862E0">
              <w:rPr>
                <w:rFonts w:ascii="Courier" w:hAnsi="Courier"/>
                <w:sz w:val="20"/>
              </w:rPr>
              <w:t>;</w:t>
            </w:r>
          </w:p>
          <w:p w:rsidR="001862E0" w:rsidRPr="001862E0" w:rsidRDefault="001862E0" w:rsidP="001862E0">
            <w:pPr>
              <w:spacing w:after="0"/>
              <w:rPr>
                <w:rFonts w:ascii="Courier" w:hAnsi="Courier"/>
                <w:sz w:val="20"/>
              </w:rPr>
            </w:pPr>
            <w:r w:rsidRPr="001862E0">
              <w:rPr>
                <w:rFonts w:ascii="Courier" w:hAnsi="Courier"/>
                <w:sz w:val="20"/>
              </w:rPr>
              <w:t xml:space="preserve">   </w:t>
            </w:r>
          </w:p>
          <w:p w:rsidR="001862E0" w:rsidRPr="001862E0" w:rsidRDefault="00A106E6" w:rsidP="001862E0">
            <w:pPr>
              <w:spacing w:after="0"/>
              <w:rPr>
                <w:rFonts w:ascii="Courier" w:hAnsi="Courier"/>
                <w:sz w:val="20"/>
              </w:rPr>
            </w:pPr>
            <w:r>
              <w:rPr>
                <w:rFonts w:ascii="Courier" w:hAnsi="Courier"/>
                <w:sz w:val="20"/>
              </w:rPr>
              <w:t xml:space="preserve">   </w:t>
            </w:r>
            <w:proofErr w:type="gramStart"/>
            <w:r w:rsidR="001862E0" w:rsidRPr="001862E0">
              <w:rPr>
                <w:rFonts w:ascii="Courier" w:hAnsi="Courier"/>
                <w:sz w:val="20"/>
              </w:rPr>
              <w:t>void</w:t>
            </w:r>
            <w:proofErr w:type="gramEnd"/>
            <w:r w:rsidR="001862E0" w:rsidRPr="001862E0">
              <w:rPr>
                <w:rFonts w:ascii="Courier" w:hAnsi="Courier"/>
                <w:sz w:val="20"/>
              </w:rPr>
              <w:t xml:space="preserve"> </w:t>
            </w:r>
            <w:proofErr w:type="spellStart"/>
            <w:r w:rsidR="001862E0" w:rsidRPr="001862E0">
              <w:rPr>
                <w:rFonts w:ascii="Courier" w:hAnsi="Courier"/>
                <w:sz w:val="20"/>
              </w:rPr>
              <w:t>setGridSvcUrl</w:t>
            </w:r>
            <w:proofErr w:type="spellEnd"/>
            <w:r w:rsidR="001862E0" w:rsidRPr="001862E0">
              <w:rPr>
                <w:rFonts w:ascii="Courier" w:hAnsi="Courier"/>
                <w:sz w:val="20"/>
              </w:rPr>
              <w:t xml:space="preserve">( String </w:t>
            </w:r>
            <w:proofErr w:type="spellStart"/>
            <w:r w:rsidR="001862E0" w:rsidRPr="001862E0">
              <w:rPr>
                <w:rFonts w:ascii="Courier" w:hAnsi="Courier"/>
                <w:sz w:val="20"/>
              </w:rPr>
              <w:t>gridSvcUrl</w:t>
            </w:r>
            <w:proofErr w:type="spellEnd"/>
            <w:r w:rsidR="001862E0" w:rsidRPr="001862E0">
              <w:rPr>
                <w:rFonts w:ascii="Courier" w:hAnsi="Courier"/>
                <w:sz w:val="20"/>
              </w:rPr>
              <w:t xml:space="preserve"> )</w:t>
            </w:r>
            <w:r w:rsidR="001862E0">
              <w:rPr>
                <w:rFonts w:ascii="Courier" w:hAnsi="Courier"/>
                <w:sz w:val="20"/>
              </w:rPr>
              <w:t>;</w:t>
            </w:r>
            <w:r w:rsidR="001862E0" w:rsidRPr="001862E0">
              <w:rPr>
                <w:rFonts w:ascii="Courier" w:hAnsi="Courier"/>
                <w:sz w:val="20"/>
              </w:rPr>
              <w:t xml:space="preserve"> </w:t>
            </w:r>
          </w:p>
          <w:p w:rsidR="001862E0" w:rsidRDefault="00A106E6" w:rsidP="001862E0">
            <w:pPr>
              <w:spacing w:after="0"/>
              <w:rPr>
                <w:rFonts w:ascii="Courier" w:hAnsi="Courier"/>
                <w:sz w:val="20"/>
              </w:rPr>
            </w:pPr>
            <w:r>
              <w:rPr>
                <w:rFonts w:ascii="Courier" w:hAnsi="Courier"/>
                <w:sz w:val="20"/>
              </w:rPr>
              <w:t xml:space="preserve">   </w:t>
            </w:r>
            <w:r w:rsidR="001862E0" w:rsidRPr="001862E0">
              <w:rPr>
                <w:rFonts w:ascii="Courier" w:hAnsi="Courier"/>
                <w:sz w:val="20"/>
              </w:rPr>
              <w:t xml:space="preserve">String </w:t>
            </w:r>
            <w:proofErr w:type="spellStart"/>
            <w:proofErr w:type="gramStart"/>
            <w:r w:rsidR="001862E0" w:rsidRPr="001862E0">
              <w:rPr>
                <w:rFonts w:ascii="Courier" w:hAnsi="Courier"/>
                <w:sz w:val="20"/>
              </w:rPr>
              <w:t>getGridSvcUrl</w:t>
            </w:r>
            <w:proofErr w:type="spellEnd"/>
            <w:r w:rsidR="001862E0" w:rsidRPr="001862E0">
              <w:rPr>
                <w:rFonts w:ascii="Courier" w:hAnsi="Courier"/>
                <w:sz w:val="20"/>
              </w:rPr>
              <w:t>(</w:t>
            </w:r>
            <w:proofErr w:type="gramEnd"/>
            <w:r w:rsidR="001862E0" w:rsidRPr="001862E0">
              <w:rPr>
                <w:rFonts w:ascii="Courier" w:hAnsi="Courier"/>
                <w:sz w:val="20"/>
              </w:rPr>
              <w:t>)</w:t>
            </w:r>
            <w:r w:rsidR="001862E0">
              <w:rPr>
                <w:rFonts w:ascii="Courier" w:hAnsi="Courier"/>
                <w:sz w:val="20"/>
              </w:rPr>
              <w:t>;</w:t>
            </w:r>
          </w:p>
          <w:p w:rsidR="001862E0" w:rsidRDefault="001862E0" w:rsidP="001862E0">
            <w:pPr>
              <w:spacing w:after="0"/>
            </w:pPr>
            <w:r w:rsidRPr="009128B9">
              <w:rPr>
                <w:rFonts w:ascii="Courier" w:hAnsi="Courier"/>
                <w:sz w:val="20"/>
              </w:rPr>
              <w:t>}</w:t>
            </w:r>
          </w:p>
        </w:tc>
      </w:tr>
    </w:tbl>
    <w:p w:rsidR="00524DE6" w:rsidRDefault="00524DE6" w:rsidP="000402A9"/>
    <w:p w:rsidR="007B0E9A" w:rsidRPr="000402A9" w:rsidRDefault="00693053" w:rsidP="000402A9">
      <w:r>
        <w:t xml:space="preserve">Currently, the only available public configuration setting is the URL of the naming authority grid service (if </w:t>
      </w:r>
      <w:r w:rsidR="00BE2BDC">
        <w:t>deployed</w:t>
      </w:r>
      <w:r>
        <w:t>).</w:t>
      </w:r>
    </w:p>
    <w:p w:rsidR="00496C74" w:rsidRDefault="00496C74" w:rsidP="00496C74">
      <w:pPr>
        <w:pStyle w:val="Heading4"/>
      </w:pPr>
      <w:bookmarkStart w:id="89" w:name="_Toc111017173"/>
      <w:proofErr w:type="spellStart"/>
      <w:r>
        <w:t>HttpServer</w:t>
      </w:r>
      <w:proofErr w:type="spellEnd"/>
      <w:r>
        <w:t xml:space="preserve"> Class</w:t>
      </w:r>
      <w:bookmarkEnd w:id="89"/>
    </w:p>
    <w:p w:rsidR="00496C74" w:rsidRDefault="00496C74" w:rsidP="00496C74">
      <w:r>
        <w:t>Th</w:t>
      </w:r>
      <w:r w:rsidR="004E7AD7">
        <w:t>is class</w:t>
      </w:r>
      <w:r>
        <w:t xml:space="preserve"> runs a Jetty </w:t>
      </w:r>
      <w:r w:rsidR="004E7AD7">
        <w:t>HTTP</w:t>
      </w:r>
      <w:r>
        <w:t xml:space="preserve"> server to offer resolution service</w:t>
      </w:r>
      <w:r w:rsidR="004E7AD7">
        <w:t>s and configuration information for debugging purposes and development environments, in cases where the naming authority can’t be deployed to servlet container, such as Tomcat.</w:t>
      </w:r>
    </w:p>
    <w:p w:rsidR="00BE2BDC" w:rsidRDefault="00BE2BDC" w:rsidP="00F75AB8">
      <w:pPr>
        <w:pStyle w:val="Heading3"/>
      </w:pPr>
    </w:p>
    <w:p w:rsidR="00FC295C" w:rsidRDefault="00F068C3" w:rsidP="00F75AB8">
      <w:pPr>
        <w:pStyle w:val="Heading3"/>
      </w:pPr>
      <w:bookmarkStart w:id="90" w:name="_Toc110304736"/>
      <w:bookmarkStart w:id="91" w:name="_Toc111017174"/>
      <w:r>
        <w:t xml:space="preserve">Package </w:t>
      </w:r>
      <w:proofErr w:type="spellStart"/>
      <w:r w:rsidR="00702B5A">
        <w:t>org.cagrid.identifiers.namingauthority</w:t>
      </w:r>
      <w:bookmarkEnd w:id="90"/>
      <w:bookmarkEnd w:id="91"/>
      <w:proofErr w:type="spellEnd"/>
    </w:p>
    <w:p w:rsidR="00FC295C" w:rsidRDefault="00FC295C" w:rsidP="00FC295C">
      <w:pPr>
        <w:pStyle w:val="Heading4"/>
      </w:pPr>
      <w:bookmarkStart w:id="92" w:name="_Toc111017175"/>
      <w:proofErr w:type="spellStart"/>
      <w:r>
        <w:t>IdentifierValues</w:t>
      </w:r>
      <w:proofErr w:type="spellEnd"/>
      <w:r>
        <w:t xml:space="preserve"> Interface</w:t>
      </w:r>
      <w:bookmarkEnd w:id="9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proofErr w:type="gramStart"/>
            <w:r>
              <w:rPr>
                <w:rFonts w:ascii="Courier" w:hAnsi="Courier"/>
                <w:sz w:val="20"/>
              </w:rPr>
              <w:t>interface</w:t>
            </w:r>
            <w:proofErr w:type="gramEnd"/>
            <w:r w:rsidRPr="009128B9">
              <w:rPr>
                <w:rFonts w:ascii="Courier" w:hAnsi="Courier"/>
                <w:sz w:val="20"/>
              </w:rPr>
              <w:t xml:space="preserve"> </w:t>
            </w:r>
            <w:proofErr w:type="spellStart"/>
            <w:r w:rsidRPr="00FD0EB4">
              <w:rPr>
                <w:rFonts w:ascii="Courier" w:hAnsi="Courier"/>
                <w:b/>
                <w:sz w:val="20"/>
              </w:rPr>
              <w:t>IdentifierValues</w:t>
            </w:r>
            <w:proofErr w:type="spellEnd"/>
            <w:r w:rsidRPr="009128B9">
              <w:rPr>
                <w:rFonts w:ascii="Courier" w:hAnsi="Courier"/>
                <w:sz w:val="20"/>
              </w:rPr>
              <w:t xml:space="preserve"> {</w:t>
            </w:r>
          </w:p>
          <w:p w:rsidR="00FC295C" w:rsidRDefault="00FC295C" w:rsidP="009128B9">
            <w:pPr>
              <w:spacing w:after="0"/>
            </w:pPr>
            <w:r w:rsidRPr="009128B9">
              <w:rPr>
                <w:rFonts w:ascii="Courier" w:hAnsi="Courier"/>
                <w:sz w:val="20"/>
              </w:rPr>
              <w:t>}</w:t>
            </w:r>
          </w:p>
        </w:tc>
      </w:tr>
    </w:tbl>
    <w:p w:rsidR="00FC295C" w:rsidRDefault="00FC295C" w:rsidP="00FC295C"/>
    <w:p w:rsidR="00702B5A" w:rsidRPr="00F068C3" w:rsidRDefault="00F068C3" w:rsidP="00F068C3">
      <w:pPr>
        <w:pStyle w:val="Heading4"/>
      </w:pPr>
      <w:bookmarkStart w:id="93" w:name="_Toc110304737"/>
      <w:bookmarkStart w:id="94" w:name="_Toc111017176"/>
      <w:proofErr w:type="spellStart"/>
      <w:r>
        <w:t>NamingAuthorityConfig</w:t>
      </w:r>
      <w:proofErr w:type="spellEnd"/>
      <w:r>
        <w:t xml:space="preserve"> Interface</w:t>
      </w:r>
      <w:bookmarkEnd w:id="93"/>
      <w:bookmarkEnd w:id="9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9128B9" w:rsidRDefault="00A106E6"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w:t>
            </w:r>
            <w:proofErr w:type="spellEnd"/>
            <w:r w:rsidRPr="009128B9">
              <w:rPr>
                <w:rFonts w:ascii="Courier" w:hAnsi="Courier"/>
                <w:sz w:val="20"/>
              </w:rPr>
              <w:t xml:space="preserve"> {</w:t>
            </w:r>
          </w:p>
          <w:p w:rsidR="00A106E6" w:rsidRPr="00A106E6" w:rsidRDefault="00A106E6" w:rsidP="00A106E6">
            <w:pPr>
              <w:spacing w:after="0"/>
              <w:ind w:left="360"/>
              <w:rPr>
                <w:rFonts w:ascii="Courier" w:hAnsi="Courier"/>
                <w:sz w:val="20"/>
              </w:rPr>
            </w:pPr>
            <w:r w:rsidRPr="00A106E6">
              <w:rPr>
                <w:rFonts w:ascii="Courier" w:hAnsi="Courier"/>
                <w:sz w:val="20"/>
              </w:rPr>
              <w:t xml:space="preserve">String </w:t>
            </w:r>
            <w:proofErr w:type="spellStart"/>
            <w:proofErr w:type="gramStart"/>
            <w:r w:rsidRPr="005639BF">
              <w:rPr>
                <w:rFonts w:ascii="Courier" w:hAnsi="Courier"/>
                <w:i/>
                <w:sz w:val="20"/>
              </w:rPr>
              <w:t>getPrefix</w:t>
            </w:r>
            <w:proofErr w:type="spellEnd"/>
            <w:r w:rsidRPr="00A106E6">
              <w:rPr>
                <w:rFonts w:ascii="Courier" w:hAnsi="Courier"/>
                <w:sz w:val="20"/>
              </w:rPr>
              <w:t>(</w:t>
            </w:r>
            <w:proofErr w:type="gramEnd"/>
            <w:r w:rsidRPr="00A106E6">
              <w:rPr>
                <w:rFonts w:ascii="Courier" w:hAnsi="Courier"/>
                <w:sz w:val="20"/>
              </w:rPr>
              <w:t>);</w:t>
            </w:r>
          </w:p>
          <w:p w:rsidR="007B3461" w:rsidRDefault="00A106E6" w:rsidP="001862E0">
            <w:pPr>
              <w:spacing w:after="0"/>
              <w:rPr>
                <w:rFonts w:ascii="Courier" w:hAnsi="Courier"/>
                <w:sz w:val="20"/>
              </w:rPr>
            </w:pPr>
            <w:r w:rsidRPr="00A106E6">
              <w:rPr>
                <w:rFonts w:ascii="Courier" w:hAnsi="Courier"/>
                <w:sz w:val="20"/>
              </w:rPr>
              <w:t xml:space="preserve">   String </w:t>
            </w:r>
            <w:proofErr w:type="spellStart"/>
            <w:proofErr w:type="gramStart"/>
            <w:r w:rsidRPr="005639BF">
              <w:rPr>
                <w:rFonts w:ascii="Courier" w:hAnsi="Courier"/>
                <w:i/>
                <w:sz w:val="20"/>
              </w:rPr>
              <w:t>getGridSvcUrl</w:t>
            </w:r>
            <w:proofErr w:type="spellEnd"/>
            <w:r w:rsidRPr="00A106E6">
              <w:rPr>
                <w:rFonts w:ascii="Courier" w:hAnsi="Courier"/>
                <w:sz w:val="20"/>
              </w:rPr>
              <w:t>(</w:t>
            </w:r>
            <w:proofErr w:type="gramEnd"/>
            <w:r w:rsidRPr="00A106E6">
              <w:rPr>
                <w:rFonts w:ascii="Courier" w:hAnsi="Courier"/>
                <w:sz w:val="20"/>
              </w:rPr>
              <w:t>);</w:t>
            </w:r>
          </w:p>
          <w:p w:rsidR="00A106E6" w:rsidRPr="007B3461" w:rsidRDefault="00A106E6" w:rsidP="001862E0">
            <w:pPr>
              <w:spacing w:after="0"/>
              <w:rPr>
                <w:rFonts w:ascii="Courier" w:hAnsi="Courier"/>
                <w:sz w:val="20"/>
              </w:rPr>
            </w:pPr>
            <w:r w:rsidRPr="009128B9">
              <w:rPr>
                <w:rFonts w:ascii="Courier" w:hAnsi="Courier"/>
                <w:sz w:val="20"/>
              </w:rPr>
              <w:t>}</w:t>
            </w:r>
          </w:p>
        </w:tc>
      </w:tr>
    </w:tbl>
    <w:p w:rsidR="005639BF" w:rsidRDefault="005639BF" w:rsidP="00B44FFE"/>
    <w:p w:rsidR="00A106E6" w:rsidRDefault="005639BF" w:rsidP="00B44FFE">
      <w:r>
        <w:t>Naming authorities must have a URI prefix configured. The grid service is optional. Implementations must return null or the empty string if no grid service is deployed.</w:t>
      </w:r>
    </w:p>
    <w:p w:rsidR="0043781F" w:rsidRPr="00F068C3" w:rsidRDefault="0043781F" w:rsidP="0043781F">
      <w:pPr>
        <w:pStyle w:val="Heading4"/>
      </w:pPr>
      <w:bookmarkStart w:id="95" w:name="_Toc111017177"/>
      <w:bookmarkStart w:id="96" w:name="_Toc110304738"/>
      <w:proofErr w:type="spellStart"/>
      <w:r>
        <w:t>IdentifierGenerator</w:t>
      </w:r>
      <w:proofErr w:type="spellEnd"/>
      <w:r>
        <w:t xml:space="preserve"> Interface</w:t>
      </w:r>
      <w:bookmarkEnd w:id="9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Pr="009128B9"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IdentifierGenerator</w:t>
            </w:r>
            <w:proofErr w:type="spellEnd"/>
            <w:r w:rsidRPr="009128B9">
              <w:rPr>
                <w:rFonts w:ascii="Courier" w:hAnsi="Courier"/>
                <w:sz w:val="20"/>
              </w:rPr>
              <w:t xml:space="preserve"> {</w:t>
            </w:r>
          </w:p>
          <w:p w:rsidR="0043781F" w:rsidRDefault="0043781F" w:rsidP="0043781F">
            <w:pPr>
              <w:spacing w:after="0"/>
              <w:ind w:left="360"/>
              <w:rPr>
                <w:rFonts w:ascii="Courier" w:hAnsi="Courier"/>
                <w:sz w:val="20"/>
              </w:rPr>
            </w:pPr>
            <w:r w:rsidRPr="00A106E6">
              <w:rPr>
                <w:rFonts w:ascii="Courier" w:hAnsi="Courier"/>
                <w:sz w:val="20"/>
              </w:rPr>
              <w:t xml:space="preserve">String </w:t>
            </w:r>
            <w:r w:rsidRPr="005639BF">
              <w:rPr>
                <w:rFonts w:ascii="Courier" w:hAnsi="Courier"/>
                <w:i/>
                <w:sz w:val="20"/>
              </w:rPr>
              <w:t>ge</w:t>
            </w:r>
            <w:r>
              <w:rPr>
                <w:rFonts w:ascii="Courier" w:hAnsi="Courier"/>
                <w:i/>
                <w:sz w:val="20"/>
              </w:rPr>
              <w:t>nerate</w:t>
            </w:r>
            <w:proofErr w:type="gramStart"/>
            <w:r>
              <w:rPr>
                <w:rFonts w:ascii="Courier" w:hAnsi="Courier"/>
                <w:i/>
                <w:sz w:val="20"/>
              </w:rPr>
              <w:t xml:space="preserve">( </w:t>
            </w:r>
            <w:proofErr w:type="spellStart"/>
            <w:r>
              <w:rPr>
                <w:rFonts w:ascii="Courier" w:hAnsi="Courier"/>
                <w:i/>
                <w:sz w:val="20"/>
              </w:rPr>
              <w:t>NamingAuthorityConfig</w:t>
            </w:r>
            <w:proofErr w:type="spellEnd"/>
            <w:proofErr w:type="gramEnd"/>
            <w:r>
              <w:rPr>
                <w:rFonts w:ascii="Courier" w:hAnsi="Courier"/>
                <w:i/>
                <w:sz w:val="20"/>
              </w:rPr>
              <w:t xml:space="preserve"> )</w:t>
            </w:r>
            <w:r w:rsidRPr="00A106E6">
              <w:rPr>
                <w:rFonts w:ascii="Courier" w:hAnsi="Courier"/>
                <w:sz w:val="20"/>
              </w:rPr>
              <w:t>;</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F068C3" w:rsidP="00F068C3">
      <w:pPr>
        <w:pStyle w:val="Heading4"/>
      </w:pPr>
      <w:bookmarkStart w:id="97" w:name="_Toc111017178"/>
      <w:proofErr w:type="spellStart"/>
      <w:r>
        <w:t>NamingAuthority</w:t>
      </w:r>
      <w:proofErr w:type="spellEnd"/>
      <w:r>
        <w:t xml:space="preserve"> Class</w:t>
      </w:r>
      <w:bookmarkEnd w:id="96"/>
      <w:bookmarkEnd w:id="9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A106E6">
        <w:tc>
          <w:tcPr>
            <w:tcW w:w="9936" w:type="dxa"/>
          </w:tcPr>
          <w:p w:rsidR="00A106E6" w:rsidRPr="00A106E6" w:rsidRDefault="00A106E6" w:rsidP="00A106E6">
            <w:pPr>
              <w:spacing w:after="0"/>
              <w:rPr>
                <w:rFonts w:ascii="Courier" w:hAnsi="Courier"/>
                <w:sz w:val="20"/>
              </w:rPr>
            </w:pPr>
            <w:proofErr w:type="gramStart"/>
            <w:r w:rsidRPr="00A106E6">
              <w:rPr>
                <w:rFonts w:ascii="Courier" w:hAnsi="Courier"/>
                <w:sz w:val="20"/>
              </w:rPr>
              <w:t>public</w:t>
            </w:r>
            <w:proofErr w:type="gramEnd"/>
            <w:r w:rsidRPr="00A106E6">
              <w:rPr>
                <w:rFonts w:ascii="Courier" w:hAnsi="Courier"/>
                <w:sz w:val="20"/>
              </w:rPr>
              <w:t xml:space="preserve"> </w:t>
            </w:r>
            <w:r w:rsidRPr="00F068C3">
              <w:rPr>
                <w:rFonts w:ascii="Courier" w:hAnsi="Courier"/>
                <w:b/>
                <w:sz w:val="20"/>
              </w:rPr>
              <w:t>abstract</w:t>
            </w:r>
            <w:r w:rsidRPr="00A106E6">
              <w:rPr>
                <w:rFonts w:ascii="Courier" w:hAnsi="Courier"/>
                <w:sz w:val="20"/>
              </w:rPr>
              <w:t xml:space="preserve"> class </w:t>
            </w:r>
            <w:proofErr w:type="spellStart"/>
            <w:r w:rsidRPr="00A106E6">
              <w:rPr>
                <w:rFonts w:ascii="Courier" w:hAnsi="Courier"/>
                <w:b/>
                <w:sz w:val="20"/>
              </w:rPr>
              <w:t>NamingAuthority</w:t>
            </w:r>
            <w:proofErr w:type="spellEnd"/>
            <w:r w:rsidRPr="00A106E6">
              <w:rPr>
                <w:rFonts w:ascii="Courier" w:hAnsi="Courier"/>
                <w:sz w:val="20"/>
              </w:rPr>
              <w:t xml:space="preserve"> {</w:t>
            </w:r>
          </w:p>
          <w:p w:rsidR="00A106E6" w:rsidRPr="00A106E6" w:rsidRDefault="00A106E6" w:rsidP="00A106E6">
            <w:pPr>
              <w:spacing w:after="0"/>
              <w:rPr>
                <w:rFonts w:ascii="Courier" w:hAnsi="Courier"/>
                <w:sz w:val="20"/>
              </w:rPr>
            </w:pPr>
          </w:p>
          <w:p w:rsidR="005639BF" w:rsidRDefault="00A106E6" w:rsidP="00A106E6">
            <w:pPr>
              <w:spacing w:after="0"/>
              <w:ind w:left="360"/>
              <w:rPr>
                <w:rFonts w:ascii="Courier" w:hAnsi="Courier"/>
                <w:sz w:val="20"/>
              </w:rPr>
            </w:pPr>
            <w:proofErr w:type="spellStart"/>
            <w:r w:rsidRPr="00A106E6">
              <w:rPr>
                <w:rFonts w:ascii="Courier" w:hAnsi="Courier"/>
                <w:sz w:val="20"/>
              </w:rPr>
              <w:t>NamingAuthorityConfig</w:t>
            </w:r>
            <w:proofErr w:type="spellEnd"/>
            <w:r w:rsidRPr="00A106E6">
              <w:rPr>
                <w:rFonts w:ascii="Courier" w:hAnsi="Courier"/>
                <w:sz w:val="20"/>
              </w:rPr>
              <w:t xml:space="preserve"> config</w:t>
            </w:r>
            <w:r w:rsidR="005639BF">
              <w:rPr>
                <w:rFonts w:ascii="Courier" w:hAnsi="Courier"/>
                <w:sz w:val="20"/>
              </w:rPr>
              <w:t>uration</w:t>
            </w:r>
            <w:r w:rsidRPr="00A106E6">
              <w:rPr>
                <w:rFonts w:ascii="Courier" w:hAnsi="Courier"/>
                <w:sz w:val="20"/>
              </w:rPr>
              <w:t>;</w:t>
            </w:r>
          </w:p>
          <w:p w:rsidR="00A106E6" w:rsidRPr="00A106E6" w:rsidRDefault="005639BF" w:rsidP="00A106E6">
            <w:pPr>
              <w:spacing w:after="0"/>
              <w:ind w:left="360"/>
              <w:rPr>
                <w:rFonts w:ascii="Courier" w:hAnsi="Courier"/>
                <w:sz w:val="20"/>
              </w:rPr>
            </w:pPr>
            <w:proofErr w:type="spellStart"/>
            <w:r>
              <w:rPr>
                <w:rFonts w:ascii="Courier" w:hAnsi="Courier"/>
                <w:sz w:val="20"/>
              </w:rPr>
              <w:t>IdentifierGenerator</w:t>
            </w:r>
            <w:proofErr w:type="spellEnd"/>
            <w:r>
              <w:rPr>
                <w:rFonts w:ascii="Courier" w:hAnsi="Courier"/>
                <w:sz w:val="20"/>
              </w:rPr>
              <w:t xml:space="preserve"> </w:t>
            </w:r>
            <w:proofErr w:type="spellStart"/>
            <w:r>
              <w:rPr>
                <w:rFonts w:ascii="Courier" w:hAnsi="Courier"/>
                <w:sz w:val="20"/>
              </w:rPr>
              <w:t>identifierGenerator</w:t>
            </w:r>
            <w:proofErr w:type="spellEnd"/>
            <w:r>
              <w:rPr>
                <w:rFonts w:ascii="Courier" w:hAnsi="Courier"/>
                <w:sz w:val="20"/>
              </w:rPr>
              <w:t>;</w:t>
            </w:r>
          </w:p>
          <w:p w:rsidR="00A106E6" w:rsidRPr="00A106E6" w:rsidRDefault="00A106E6" w:rsidP="00A106E6">
            <w:pPr>
              <w:spacing w:after="0"/>
              <w:rPr>
                <w:rFonts w:ascii="Courier" w:hAnsi="Courier"/>
                <w:sz w:val="20"/>
              </w:rPr>
            </w:pPr>
          </w:p>
          <w:p w:rsidR="005639BF" w:rsidRDefault="00A106E6" w:rsidP="00A106E6">
            <w:pPr>
              <w:spacing w:after="0"/>
              <w:rPr>
                <w:rFonts w:ascii="Courier" w:hAnsi="Courier"/>
                <w:sz w:val="20"/>
              </w:rPr>
            </w:pPr>
            <w:r>
              <w:rPr>
                <w:rFonts w:ascii="Courier" w:hAnsi="Courier"/>
                <w:sz w:val="20"/>
              </w:rPr>
              <w:t xml:space="preserve">   </w:t>
            </w:r>
            <w:proofErr w:type="spellStart"/>
            <w:r w:rsidRPr="00A106E6">
              <w:rPr>
                <w:rFonts w:ascii="Courier" w:hAnsi="Courier"/>
                <w:sz w:val="20"/>
              </w:rPr>
              <w:t>NamingAuthority</w:t>
            </w:r>
            <w:r w:rsidR="005639BF">
              <w:rPr>
                <w:rFonts w:ascii="Courier" w:hAnsi="Courier"/>
                <w:sz w:val="20"/>
              </w:rPr>
              <w:t>Config</w:t>
            </w:r>
            <w:proofErr w:type="spellEnd"/>
            <w:r w:rsidR="005639BF">
              <w:rPr>
                <w:rFonts w:ascii="Courier" w:hAnsi="Courier"/>
                <w:sz w:val="20"/>
              </w:rPr>
              <w:t xml:space="preserve"> </w:t>
            </w:r>
            <w:proofErr w:type="spellStart"/>
            <w:proofErr w:type="gramStart"/>
            <w:r w:rsidR="005639BF" w:rsidRPr="005639BF">
              <w:rPr>
                <w:rFonts w:ascii="Courier" w:hAnsi="Courier"/>
                <w:i/>
                <w:sz w:val="20"/>
              </w:rPr>
              <w:t>getConfiguration</w:t>
            </w:r>
            <w:proofErr w:type="spellEnd"/>
            <w:r w:rsidR="005639BF">
              <w:rPr>
                <w:rFonts w:ascii="Courier" w:hAnsi="Courier"/>
                <w:sz w:val="20"/>
              </w:rPr>
              <w:t>(</w:t>
            </w:r>
            <w:proofErr w:type="gramEnd"/>
            <w:r w:rsidR="005639BF">
              <w:rPr>
                <w:rFonts w:ascii="Courier" w:hAnsi="Courier"/>
                <w:sz w:val="20"/>
              </w:rPr>
              <w:t>);</w:t>
            </w:r>
          </w:p>
          <w:p w:rsidR="00A106E6" w:rsidRDefault="005639BF" w:rsidP="005639BF">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5639BF">
              <w:rPr>
                <w:rFonts w:ascii="Courier" w:hAnsi="Courier"/>
                <w:i/>
                <w:sz w:val="20"/>
              </w:rPr>
              <w:t>setConfiguration</w:t>
            </w:r>
            <w:proofErr w:type="spellEnd"/>
            <w:r>
              <w:rPr>
                <w:rFonts w:ascii="Courier" w:hAnsi="Courier"/>
                <w:sz w:val="20"/>
              </w:rPr>
              <w:t xml:space="preserve">( </w:t>
            </w:r>
            <w:proofErr w:type="spellStart"/>
            <w:r>
              <w:rPr>
                <w:rFonts w:ascii="Courier" w:hAnsi="Courier"/>
                <w:sz w:val="20"/>
              </w:rPr>
              <w:t>NamingAuthorityConfig</w:t>
            </w:r>
            <w:proofErr w:type="spellEnd"/>
            <w:r>
              <w:rPr>
                <w:rFonts w:ascii="Courier" w:hAnsi="Courier"/>
                <w:sz w:val="20"/>
              </w:rPr>
              <w:t xml:space="preserve"> </w:t>
            </w:r>
            <w:r w:rsidR="00A106E6" w:rsidRPr="00A106E6">
              <w:rPr>
                <w:rFonts w:ascii="Courier" w:hAnsi="Courier"/>
                <w:sz w:val="20"/>
              </w:rPr>
              <w:t>)</w:t>
            </w:r>
            <w:r w:rsidR="00A106E6">
              <w:rPr>
                <w:rFonts w:ascii="Courier" w:hAnsi="Courier"/>
                <w:sz w:val="20"/>
              </w:rPr>
              <w:t>;</w:t>
            </w:r>
          </w:p>
          <w:p w:rsidR="00A106E6" w:rsidRDefault="00A106E6" w:rsidP="00A106E6">
            <w:pPr>
              <w:spacing w:after="0"/>
              <w:rPr>
                <w:rFonts w:ascii="Courier" w:hAnsi="Courier"/>
                <w:sz w:val="20"/>
              </w:rPr>
            </w:pPr>
          </w:p>
          <w:p w:rsidR="005639BF" w:rsidRDefault="005639BF" w:rsidP="00A106E6">
            <w:pPr>
              <w:spacing w:after="0"/>
              <w:ind w:left="360"/>
              <w:rPr>
                <w:rFonts w:ascii="Courier" w:hAnsi="Courier"/>
                <w:sz w:val="20"/>
              </w:rPr>
            </w:pPr>
            <w:proofErr w:type="spellStart"/>
            <w:r>
              <w:rPr>
                <w:rFonts w:ascii="Courier" w:hAnsi="Courier"/>
                <w:sz w:val="20"/>
              </w:rPr>
              <w:t>IdentifierGenerator</w:t>
            </w:r>
            <w:proofErr w:type="spellEnd"/>
            <w:r>
              <w:rPr>
                <w:rFonts w:ascii="Courier" w:hAnsi="Courier"/>
                <w:sz w:val="20"/>
              </w:rPr>
              <w:t xml:space="preserve"> </w:t>
            </w:r>
            <w:proofErr w:type="spellStart"/>
            <w:proofErr w:type="gramStart"/>
            <w:r w:rsidRPr="005639BF">
              <w:rPr>
                <w:rFonts w:ascii="Courier" w:hAnsi="Courier"/>
                <w:i/>
                <w:sz w:val="20"/>
              </w:rPr>
              <w:t>getIdentifierGenerator</w:t>
            </w:r>
            <w:proofErr w:type="spellEnd"/>
            <w:r>
              <w:rPr>
                <w:rFonts w:ascii="Courier" w:hAnsi="Courier"/>
                <w:sz w:val="20"/>
              </w:rPr>
              <w:t>(</w:t>
            </w:r>
            <w:proofErr w:type="gramEnd"/>
            <w:r>
              <w:rPr>
                <w:rFonts w:ascii="Courier" w:hAnsi="Courier"/>
                <w:sz w:val="20"/>
              </w:rPr>
              <w:t>)</w:t>
            </w:r>
            <w:r w:rsidR="00A106E6">
              <w:rPr>
                <w:rFonts w:ascii="Courier" w:hAnsi="Courier"/>
                <w:sz w:val="20"/>
              </w:rPr>
              <w:t>;</w:t>
            </w:r>
          </w:p>
          <w:p w:rsidR="005639BF" w:rsidRDefault="005639BF" w:rsidP="00A106E6">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5639BF">
              <w:rPr>
                <w:rFonts w:ascii="Courier" w:hAnsi="Courier"/>
                <w:i/>
                <w:sz w:val="20"/>
              </w:rPr>
              <w:t>setIdentifierGenerator</w:t>
            </w:r>
            <w:proofErr w:type="spellEnd"/>
            <w:r>
              <w:rPr>
                <w:rFonts w:ascii="Courier" w:hAnsi="Courier"/>
                <w:sz w:val="20"/>
              </w:rPr>
              <w:t xml:space="preserve">( </w:t>
            </w:r>
            <w:proofErr w:type="spellStart"/>
            <w:r>
              <w:rPr>
                <w:rFonts w:ascii="Courier" w:hAnsi="Courier"/>
                <w:sz w:val="20"/>
              </w:rPr>
              <w:t>IdentifierGenerator</w:t>
            </w:r>
            <w:proofErr w:type="spellEnd"/>
            <w:r>
              <w:rPr>
                <w:rFonts w:ascii="Courier" w:hAnsi="Courier"/>
                <w:sz w:val="20"/>
              </w:rPr>
              <w:t xml:space="preserve"> );</w:t>
            </w:r>
          </w:p>
          <w:p w:rsidR="005639BF" w:rsidRDefault="005639BF" w:rsidP="00A106E6">
            <w:pPr>
              <w:spacing w:after="0"/>
              <w:ind w:left="360"/>
              <w:rPr>
                <w:rFonts w:ascii="Courier" w:hAnsi="Courier"/>
                <w:sz w:val="20"/>
              </w:rPr>
            </w:pPr>
          </w:p>
          <w:p w:rsidR="005639BF" w:rsidRDefault="005639BF" w:rsidP="00A106E6">
            <w:pPr>
              <w:spacing w:after="0"/>
              <w:ind w:left="360"/>
              <w:rPr>
                <w:rFonts w:ascii="Courier" w:hAnsi="Courier"/>
                <w:sz w:val="20"/>
              </w:rPr>
            </w:pPr>
            <w:r>
              <w:rPr>
                <w:rFonts w:ascii="Courier" w:hAnsi="Courier"/>
                <w:sz w:val="20"/>
              </w:rPr>
              <w:t xml:space="preserve">String </w:t>
            </w:r>
            <w:proofErr w:type="spellStart"/>
            <w:proofErr w:type="gramStart"/>
            <w:r w:rsidRPr="005639BF">
              <w:rPr>
                <w:rFonts w:ascii="Courier" w:hAnsi="Courier"/>
                <w:i/>
                <w:sz w:val="20"/>
              </w:rPr>
              <w:t>generateIdentifier</w:t>
            </w:r>
            <w:proofErr w:type="spellEnd"/>
            <w:r>
              <w:rPr>
                <w:rFonts w:ascii="Courier" w:hAnsi="Courier"/>
                <w:sz w:val="20"/>
              </w:rPr>
              <w:t>(</w:t>
            </w:r>
            <w:proofErr w:type="gramEnd"/>
            <w:r>
              <w:rPr>
                <w:rFonts w:ascii="Courier" w:hAnsi="Courier"/>
                <w:sz w:val="20"/>
              </w:rPr>
              <w:t>);</w:t>
            </w:r>
          </w:p>
          <w:p w:rsidR="005639BF" w:rsidRDefault="005639BF" w:rsidP="00A106E6">
            <w:pPr>
              <w:spacing w:after="0"/>
              <w:ind w:left="360"/>
              <w:rPr>
                <w:rFonts w:ascii="Courier" w:hAnsi="Courier"/>
                <w:sz w:val="20"/>
              </w:rPr>
            </w:pPr>
          </w:p>
          <w:p w:rsidR="00BB1CE2" w:rsidRDefault="002B6C3F" w:rsidP="00A106E6">
            <w:pPr>
              <w:spacing w:after="0"/>
              <w:ind w:left="360"/>
              <w:rPr>
                <w:rFonts w:ascii="Courier" w:hAnsi="Courier"/>
                <w:sz w:val="20"/>
              </w:rPr>
            </w:pPr>
            <w:proofErr w:type="gramStart"/>
            <w:r>
              <w:rPr>
                <w:rFonts w:ascii="Courier" w:hAnsi="Courier"/>
                <w:b/>
                <w:sz w:val="20"/>
              </w:rPr>
              <w:t>a</w:t>
            </w:r>
            <w:r w:rsidR="005639BF" w:rsidRPr="005639BF">
              <w:rPr>
                <w:rFonts w:ascii="Courier" w:hAnsi="Courier"/>
                <w:b/>
                <w:sz w:val="20"/>
              </w:rPr>
              <w:t>bstract</w:t>
            </w:r>
            <w:proofErr w:type="gramEnd"/>
            <w:r w:rsidR="005639BF">
              <w:rPr>
                <w:rFonts w:ascii="Courier" w:hAnsi="Courier"/>
                <w:sz w:val="20"/>
              </w:rPr>
              <w:t xml:space="preserve"> void </w:t>
            </w:r>
            <w:r w:rsidR="005639BF" w:rsidRPr="005639BF">
              <w:rPr>
                <w:rFonts w:ascii="Courier" w:hAnsi="Courier"/>
                <w:i/>
                <w:sz w:val="20"/>
              </w:rPr>
              <w:t>initialize</w:t>
            </w:r>
            <w:r w:rsidR="005639BF">
              <w:rPr>
                <w:rFonts w:ascii="Courier" w:hAnsi="Courier"/>
                <w:sz w:val="20"/>
              </w:rPr>
              <w:t>();</w:t>
            </w:r>
          </w:p>
          <w:p w:rsidR="00FC295C" w:rsidRDefault="00BB1CE2" w:rsidP="00A106E6">
            <w:pPr>
              <w:spacing w:after="0"/>
              <w:ind w:left="360"/>
              <w:rPr>
                <w:rFonts w:ascii="Courier" w:hAnsi="Courier"/>
                <w:b/>
                <w:sz w:val="20"/>
              </w:rPr>
            </w:pPr>
            <w:proofErr w:type="gramStart"/>
            <w:r>
              <w:rPr>
                <w:rFonts w:ascii="Courier" w:hAnsi="Courier"/>
                <w:b/>
                <w:sz w:val="20"/>
              </w:rPr>
              <w:t>abstract</w:t>
            </w:r>
            <w:proofErr w:type="gramEnd"/>
            <w:r>
              <w:rPr>
                <w:rFonts w:ascii="Courier" w:hAnsi="Courier"/>
                <w:b/>
                <w:sz w:val="20"/>
              </w:rPr>
              <w:t xml:space="preserve"> </w:t>
            </w:r>
            <w:r w:rsidRPr="00BB1CE2">
              <w:rPr>
                <w:rFonts w:ascii="Courier" w:hAnsi="Courier"/>
                <w:sz w:val="20"/>
              </w:rPr>
              <w:t>void</w:t>
            </w:r>
            <w:r>
              <w:rPr>
                <w:rFonts w:ascii="Courier" w:hAnsi="Courier"/>
                <w:b/>
                <w:sz w:val="20"/>
              </w:rPr>
              <w:t xml:space="preserve"> </w:t>
            </w:r>
            <w:proofErr w:type="spellStart"/>
            <w:r w:rsidRPr="00BB1CE2">
              <w:rPr>
                <w:rFonts w:ascii="Courier" w:hAnsi="Courier"/>
                <w:i/>
                <w:sz w:val="20"/>
              </w:rPr>
              <w:t>processHttRequest</w:t>
            </w:r>
            <w:proofErr w:type="spellEnd"/>
            <w:r>
              <w:rPr>
                <w:rFonts w:ascii="Courier" w:hAnsi="Courier"/>
                <w:b/>
                <w:sz w:val="20"/>
              </w:rPr>
              <w:t>(</w:t>
            </w:r>
            <w:proofErr w:type="spellStart"/>
            <w:r w:rsidRPr="00BB1CE2">
              <w:rPr>
                <w:rFonts w:ascii="Courier" w:hAnsi="Courier"/>
                <w:sz w:val="20"/>
              </w:rPr>
              <w:t>HttpServletRequest</w:t>
            </w:r>
            <w:proofErr w:type="spellEnd"/>
            <w:r>
              <w:rPr>
                <w:rFonts w:ascii="Courier" w:hAnsi="Courier"/>
                <w:b/>
                <w:sz w:val="20"/>
              </w:rPr>
              <w:t xml:space="preserve">, </w:t>
            </w:r>
            <w:proofErr w:type="spellStart"/>
            <w:r w:rsidRPr="00BB1CE2">
              <w:rPr>
                <w:rFonts w:ascii="Courier" w:hAnsi="Courier"/>
                <w:sz w:val="20"/>
              </w:rPr>
              <w:t>HttpServletResponse</w:t>
            </w:r>
            <w:proofErr w:type="spellEnd"/>
            <w:r>
              <w:rPr>
                <w:rFonts w:ascii="Courier" w:hAnsi="Courier"/>
                <w:b/>
                <w:sz w:val="20"/>
              </w:rPr>
              <w:t>);</w:t>
            </w:r>
          </w:p>
          <w:p w:rsidR="00FC295C" w:rsidRDefault="00FC295C" w:rsidP="00A106E6">
            <w:pPr>
              <w:spacing w:after="0"/>
              <w:ind w:left="360"/>
              <w:rPr>
                <w:rFonts w:ascii="Courier" w:hAnsi="Courier"/>
                <w:b/>
                <w:sz w:val="20"/>
              </w:rPr>
            </w:pPr>
            <w:proofErr w:type="gramStart"/>
            <w:r>
              <w:rPr>
                <w:rFonts w:ascii="Courier" w:hAnsi="Courier"/>
                <w:b/>
                <w:sz w:val="20"/>
              </w:rPr>
              <w:t>abstract</w:t>
            </w:r>
            <w:proofErr w:type="gramEnd"/>
            <w:r>
              <w:rPr>
                <w:rFonts w:ascii="Courier" w:hAnsi="Courier"/>
                <w:b/>
                <w:sz w:val="20"/>
              </w:rPr>
              <w:t xml:space="preserve"> </w:t>
            </w:r>
            <w:proofErr w:type="spellStart"/>
            <w:r w:rsidRPr="00FC295C">
              <w:rPr>
                <w:rFonts w:ascii="Courier" w:hAnsi="Courier"/>
                <w:sz w:val="20"/>
              </w:rPr>
              <w:t>IdentifierValues</w:t>
            </w:r>
            <w:proofErr w:type="spellEnd"/>
            <w:r>
              <w:rPr>
                <w:rFonts w:ascii="Courier" w:hAnsi="Courier"/>
                <w:b/>
                <w:sz w:val="20"/>
              </w:rPr>
              <w:t xml:space="preserve"> </w:t>
            </w:r>
            <w:proofErr w:type="spellStart"/>
            <w:r w:rsidRPr="00FC295C">
              <w:rPr>
                <w:rFonts w:ascii="Courier" w:hAnsi="Courier"/>
                <w:i/>
                <w:sz w:val="20"/>
              </w:rPr>
              <w:t>resolveIdentifier</w:t>
            </w:r>
            <w:proofErr w:type="spellEnd"/>
            <w:r w:rsidRPr="00FC295C">
              <w:rPr>
                <w:rFonts w:ascii="Courier" w:hAnsi="Courier"/>
                <w:sz w:val="20"/>
              </w:rPr>
              <w:t>(Object identifier);</w:t>
            </w:r>
          </w:p>
          <w:p w:rsidR="00A106E6" w:rsidRDefault="00FC295C" w:rsidP="00A106E6">
            <w:pPr>
              <w:spacing w:after="0"/>
              <w:ind w:left="360"/>
              <w:rPr>
                <w:rFonts w:ascii="Courier" w:hAnsi="Courier"/>
                <w:sz w:val="20"/>
              </w:rPr>
            </w:pPr>
            <w:proofErr w:type="gramStart"/>
            <w:r>
              <w:rPr>
                <w:rFonts w:ascii="Courier" w:hAnsi="Courier"/>
                <w:b/>
                <w:sz w:val="20"/>
              </w:rPr>
              <w:t>abstract</w:t>
            </w:r>
            <w:proofErr w:type="gramEnd"/>
            <w:r>
              <w:rPr>
                <w:rFonts w:ascii="Courier" w:hAnsi="Courier"/>
                <w:b/>
                <w:sz w:val="20"/>
              </w:rPr>
              <w:t xml:space="preserve"> </w:t>
            </w:r>
            <w:r w:rsidRPr="00FC295C">
              <w:rPr>
                <w:rFonts w:ascii="Courier" w:hAnsi="Courier"/>
                <w:sz w:val="20"/>
              </w:rPr>
              <w:t>Object</w:t>
            </w:r>
            <w:r>
              <w:rPr>
                <w:rFonts w:ascii="Courier" w:hAnsi="Courier"/>
                <w:b/>
                <w:sz w:val="20"/>
              </w:rPr>
              <w:t xml:space="preserve"> </w:t>
            </w:r>
            <w:proofErr w:type="spellStart"/>
            <w:r w:rsidRPr="00FC295C">
              <w:rPr>
                <w:rFonts w:ascii="Courier" w:hAnsi="Courier"/>
                <w:i/>
                <w:sz w:val="20"/>
              </w:rPr>
              <w:t>createIdentifier</w:t>
            </w:r>
            <w:proofErr w:type="spellEnd"/>
            <w:r w:rsidRPr="00FC295C">
              <w:rPr>
                <w:rFonts w:ascii="Courier" w:hAnsi="Courier"/>
                <w:sz w:val="20"/>
              </w:rPr>
              <w:t>(</w:t>
            </w:r>
            <w:proofErr w:type="spellStart"/>
            <w:r w:rsidRPr="00FC295C">
              <w:rPr>
                <w:rFonts w:ascii="Courier" w:hAnsi="Courier"/>
                <w:sz w:val="20"/>
              </w:rPr>
              <w:t>IdentifierValues</w:t>
            </w:r>
            <w:proofErr w:type="spellEnd"/>
            <w:r w:rsidRPr="00FC295C">
              <w:rPr>
                <w:rFonts w:ascii="Courier" w:hAnsi="Courier"/>
                <w:sz w:val="20"/>
              </w:rPr>
              <w:t>);</w:t>
            </w:r>
          </w:p>
          <w:p w:rsidR="00A106E6" w:rsidRDefault="00A106E6" w:rsidP="00A106E6">
            <w:pPr>
              <w:spacing w:after="0"/>
            </w:pPr>
            <w:r>
              <w:rPr>
                <w:rFonts w:ascii="Courier" w:hAnsi="Courier"/>
                <w:sz w:val="20"/>
              </w:rPr>
              <w:t>}</w:t>
            </w:r>
          </w:p>
        </w:tc>
      </w:tr>
    </w:tbl>
    <w:p w:rsidR="0043781F" w:rsidRPr="00F068C3" w:rsidRDefault="0043781F" w:rsidP="0043781F">
      <w:pPr>
        <w:pStyle w:val="Heading4"/>
      </w:pPr>
      <w:bookmarkStart w:id="98" w:name="_Toc111017179"/>
      <w:proofErr w:type="spellStart"/>
      <w:r>
        <w:t>NamingAuthorityLoader</w:t>
      </w:r>
      <w:proofErr w:type="spellEnd"/>
      <w:r>
        <w:t xml:space="preserve"> Class</w:t>
      </w:r>
      <w:bookmarkEnd w:id="98"/>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3781F">
        <w:tc>
          <w:tcPr>
            <w:tcW w:w="9936" w:type="dxa"/>
          </w:tcPr>
          <w:p w:rsidR="0043781F" w:rsidRDefault="0043781F"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NamingAuthorityLoader</w:t>
            </w:r>
            <w:proofErr w:type="spellEnd"/>
            <w:r w:rsidRPr="009128B9">
              <w:rPr>
                <w:rFonts w:ascii="Courier" w:hAnsi="Courier"/>
                <w:sz w:val="20"/>
              </w:rPr>
              <w:t xml:space="preserve"> {</w:t>
            </w:r>
          </w:p>
          <w:p w:rsidR="0043781F" w:rsidRDefault="0043781F" w:rsidP="0043781F">
            <w:pPr>
              <w:spacing w:after="0"/>
              <w:ind w:left="360"/>
              <w:rPr>
                <w:rFonts w:ascii="Courier" w:hAnsi="Courier"/>
                <w:sz w:val="20"/>
              </w:rPr>
            </w:pPr>
            <w:proofErr w:type="spellStart"/>
            <w:r>
              <w:rPr>
                <w:rFonts w:ascii="Courier" w:hAnsi="Courier"/>
                <w:sz w:val="20"/>
              </w:rPr>
              <w:t>ApplicationContext</w:t>
            </w:r>
            <w:proofErr w:type="spellEnd"/>
            <w:r>
              <w:rPr>
                <w:rFonts w:ascii="Courier" w:hAnsi="Courier"/>
                <w:sz w:val="20"/>
              </w:rPr>
              <w:t xml:space="preserve"> </w:t>
            </w:r>
            <w:proofErr w:type="spellStart"/>
            <w:r>
              <w:rPr>
                <w:rFonts w:ascii="Courier" w:hAnsi="Courier"/>
                <w:sz w:val="20"/>
              </w:rPr>
              <w:t>appCtx</w:t>
            </w:r>
            <w:proofErr w:type="spellEnd"/>
            <w:r>
              <w:rPr>
                <w:rFonts w:ascii="Courier" w:hAnsi="Courier"/>
                <w:sz w:val="20"/>
              </w:rPr>
              <w:t>;</w:t>
            </w:r>
          </w:p>
          <w:p w:rsidR="0043781F" w:rsidRDefault="0043781F" w:rsidP="0043781F">
            <w:pPr>
              <w:spacing w:after="0"/>
              <w:ind w:left="360"/>
              <w:rPr>
                <w:rFonts w:ascii="Courier" w:hAnsi="Courier"/>
                <w:sz w:val="20"/>
              </w:rPr>
            </w:pPr>
            <w:proofErr w:type="spellStart"/>
            <w:r>
              <w:rPr>
                <w:rFonts w:ascii="Courier" w:hAnsi="Courier"/>
                <w:sz w:val="20"/>
              </w:rPr>
              <w:t>NamingAuthority</w:t>
            </w:r>
            <w:proofErr w:type="spellEnd"/>
            <w:r>
              <w:rPr>
                <w:rFonts w:ascii="Courier" w:hAnsi="Courier"/>
                <w:sz w:val="20"/>
              </w:rPr>
              <w:t xml:space="preserve"> </w:t>
            </w:r>
            <w:proofErr w:type="spellStart"/>
            <w:r>
              <w:rPr>
                <w:rFonts w:ascii="Courier" w:hAnsi="Courier"/>
                <w:sz w:val="20"/>
              </w:rPr>
              <w:t>namingAuthority</w:t>
            </w:r>
            <w:proofErr w:type="spellEnd"/>
            <w:r>
              <w:rPr>
                <w:rFonts w:ascii="Courier" w:hAnsi="Courier"/>
                <w:sz w:val="20"/>
              </w:rPr>
              <w:t>;</w:t>
            </w:r>
          </w:p>
          <w:p w:rsidR="0043781F" w:rsidRPr="009128B9" w:rsidRDefault="0043781F" w:rsidP="009128B9">
            <w:pPr>
              <w:spacing w:after="0"/>
              <w:rPr>
                <w:rFonts w:ascii="Courier" w:hAnsi="Courier"/>
                <w:sz w:val="20"/>
              </w:rPr>
            </w:pPr>
          </w:p>
          <w:p w:rsidR="0043781F" w:rsidRDefault="0043781F" w:rsidP="0043781F">
            <w:pPr>
              <w:spacing w:after="0"/>
              <w:ind w:left="360"/>
              <w:rPr>
                <w:rFonts w:ascii="Courier" w:hAnsi="Courier"/>
                <w:sz w:val="20"/>
              </w:rPr>
            </w:pPr>
            <w:proofErr w:type="spellStart"/>
            <w:proofErr w:type="gramStart"/>
            <w:r w:rsidRPr="0043781F">
              <w:rPr>
                <w:rFonts w:ascii="Courier" w:hAnsi="Courier"/>
                <w:i/>
                <w:sz w:val="20"/>
              </w:rPr>
              <w:t>NamingAuthorityLoader</w:t>
            </w:r>
            <w:proofErr w:type="spellEnd"/>
            <w:r>
              <w:rPr>
                <w:rFonts w:ascii="Courier" w:hAnsi="Courier"/>
                <w:sz w:val="20"/>
              </w:rPr>
              <w:t>(</w:t>
            </w:r>
            <w:proofErr w:type="gramEnd"/>
            <w:r>
              <w:rPr>
                <w:rFonts w:ascii="Courier" w:hAnsi="Courier"/>
                <w:sz w:val="20"/>
              </w:rPr>
              <w:t>) {</w:t>
            </w:r>
          </w:p>
          <w:p w:rsidR="0043781F" w:rsidRDefault="0043781F" w:rsidP="0043781F">
            <w:pPr>
              <w:spacing w:after="0"/>
              <w:ind w:left="720"/>
              <w:rPr>
                <w:rFonts w:ascii="Courier" w:hAnsi="Courier"/>
                <w:sz w:val="20"/>
              </w:rPr>
            </w:pPr>
            <w:proofErr w:type="gramStart"/>
            <w:r>
              <w:rPr>
                <w:rFonts w:ascii="Courier" w:hAnsi="Courier"/>
                <w:sz w:val="20"/>
              </w:rPr>
              <w:t>init</w:t>
            </w:r>
            <w:proofErr w:type="gramEnd"/>
            <w:r>
              <w:rPr>
                <w:rFonts w:ascii="Courier" w:hAnsi="Courier"/>
                <w:sz w:val="20"/>
              </w:rPr>
              <w:t>( new String[] {</w:t>
            </w:r>
          </w:p>
          <w:p w:rsidR="0043781F" w:rsidRDefault="0043781F" w:rsidP="0043781F">
            <w:pPr>
              <w:spacing w:after="0"/>
              <w:ind w:left="1080"/>
              <w:rPr>
                <w:rFonts w:ascii="Courier" w:hAnsi="Courier"/>
                <w:sz w:val="20"/>
              </w:rPr>
            </w:pPr>
            <w:r w:rsidRPr="0043781F">
              <w:rPr>
                <w:rFonts w:ascii="Courier" w:hAnsi="Courier"/>
                <w:sz w:val="20"/>
              </w:rPr>
              <w:t>"/resources/spring/identifiers-</w:t>
            </w:r>
            <w:proofErr w:type="spellStart"/>
            <w:r w:rsidRPr="0043781F">
              <w:rPr>
                <w:rFonts w:ascii="Courier" w:hAnsi="Courier"/>
                <w:sz w:val="20"/>
              </w:rPr>
              <w:t>namingauthority-context.xml</w:t>
            </w:r>
            <w:proofErr w:type="spellEnd"/>
            <w:r w:rsidRPr="0043781F">
              <w:rPr>
                <w:rFonts w:ascii="Courier" w:hAnsi="Courier"/>
                <w:sz w:val="20"/>
              </w:rPr>
              <w:t xml:space="preserve">"}, </w:t>
            </w:r>
          </w:p>
          <w:p w:rsidR="0043781F" w:rsidRDefault="0043781F" w:rsidP="0043781F">
            <w:pPr>
              <w:spacing w:after="0"/>
              <w:ind w:left="1080"/>
              <w:rPr>
                <w:rFonts w:ascii="Courier" w:hAnsi="Courier"/>
                <w:sz w:val="20"/>
              </w:rPr>
            </w:pPr>
            <w:r w:rsidRPr="0043781F">
              <w:rPr>
                <w:rFonts w:ascii="Courier" w:hAnsi="Courier"/>
                <w:sz w:val="20"/>
              </w:rPr>
              <w:t>"</w:t>
            </w:r>
            <w:proofErr w:type="spellStart"/>
            <w:r w:rsidRPr="0043781F">
              <w:rPr>
                <w:rFonts w:ascii="Courier" w:hAnsi="Courier"/>
                <w:sz w:val="20"/>
              </w:rPr>
              <w:t>NamingAuthority</w:t>
            </w:r>
            <w:proofErr w:type="spellEnd"/>
            <w:r w:rsidRPr="0043781F">
              <w:rPr>
                <w:rFonts w:ascii="Courier" w:hAnsi="Courier"/>
                <w:sz w:val="20"/>
              </w:rPr>
              <w:t xml:space="preserve">");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w:t>
            </w:r>
          </w:p>
          <w:p w:rsidR="0043781F" w:rsidRDefault="0043781F" w:rsidP="0043781F">
            <w:pPr>
              <w:spacing w:after="0"/>
              <w:rPr>
                <w:rFonts w:ascii="Courier" w:hAnsi="Courier"/>
                <w:sz w:val="20"/>
              </w:rPr>
            </w:pPr>
          </w:p>
          <w:p w:rsidR="0043781F" w:rsidRDefault="0043781F" w:rsidP="0043781F">
            <w:pPr>
              <w:spacing w:after="0"/>
              <w:ind w:left="360"/>
              <w:rPr>
                <w:rFonts w:ascii="Courier" w:hAnsi="Courier"/>
                <w:sz w:val="20"/>
              </w:rPr>
            </w:pPr>
            <w:proofErr w:type="spellStart"/>
            <w:r w:rsidRPr="0043781F">
              <w:rPr>
                <w:rFonts w:ascii="Courier" w:hAnsi="Courier"/>
                <w:i/>
                <w:sz w:val="20"/>
              </w:rPr>
              <w:t>NamingAuthorityLoader</w:t>
            </w:r>
            <w:proofErr w:type="spellEnd"/>
            <w:proofErr w:type="gramStart"/>
            <w:r w:rsidRPr="0043781F">
              <w:rPr>
                <w:rFonts w:ascii="Courier" w:hAnsi="Courier"/>
                <w:sz w:val="20"/>
              </w:rPr>
              <w:t>( String</w:t>
            </w:r>
            <w:proofErr w:type="gram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String </w:t>
            </w:r>
            <w:proofErr w:type="spellStart"/>
            <w:r w:rsidRPr="0043781F">
              <w:rPr>
                <w:rFonts w:ascii="Courier" w:hAnsi="Courier"/>
                <w:sz w:val="20"/>
              </w:rPr>
              <w:t>authorityName</w:t>
            </w:r>
            <w:proofErr w:type="spellEnd"/>
            <w:r w:rsidRPr="0043781F">
              <w:rPr>
                <w:rFonts w:ascii="Courier" w:hAnsi="Courier"/>
                <w:sz w:val="20"/>
              </w:rPr>
              <w:t xml:space="preserve"> ) {</w:t>
            </w:r>
          </w:p>
          <w:p w:rsidR="0043781F" w:rsidRDefault="0043781F" w:rsidP="0043781F">
            <w:pPr>
              <w:spacing w:after="0"/>
              <w:ind w:left="720"/>
              <w:rPr>
                <w:rFonts w:ascii="Courier" w:hAnsi="Courier"/>
                <w:sz w:val="20"/>
              </w:rPr>
            </w:pPr>
            <w:proofErr w:type="gramStart"/>
            <w:r w:rsidRPr="0043781F">
              <w:rPr>
                <w:rFonts w:ascii="Courier" w:hAnsi="Courier"/>
                <w:sz w:val="20"/>
              </w:rPr>
              <w:t>init</w:t>
            </w:r>
            <w:proofErr w:type="gram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w:t>
            </w:r>
            <w:proofErr w:type="spellStart"/>
            <w:r w:rsidRPr="0043781F">
              <w:rPr>
                <w:rFonts w:ascii="Courier" w:hAnsi="Courier"/>
                <w:sz w:val="20"/>
              </w:rPr>
              <w:t>authorityName</w:t>
            </w:r>
            <w:proofErr w:type="spellEnd"/>
            <w:r w:rsidRPr="0043781F">
              <w:rPr>
                <w:rFonts w:ascii="Courier" w:hAnsi="Courier"/>
                <w:sz w:val="20"/>
              </w:rPr>
              <w:t xml:space="preserv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r w:rsidRPr="0043781F">
              <w:rPr>
                <w:rFonts w:ascii="Courier" w:hAnsi="Courier"/>
                <w:sz w:val="20"/>
              </w:rPr>
              <w:tab/>
              <w:t xml:space="preserve"> </w:t>
            </w:r>
            <w:r w:rsidRPr="0043781F">
              <w:rPr>
                <w:rFonts w:ascii="Courier" w:hAnsi="Courier"/>
                <w:sz w:val="20"/>
              </w:rPr>
              <w:tab/>
            </w:r>
          </w:p>
          <w:p w:rsidR="0043781F" w:rsidRDefault="0043781F" w:rsidP="0043781F">
            <w:pPr>
              <w:spacing w:after="0"/>
              <w:ind w:left="360"/>
              <w:rPr>
                <w:rFonts w:ascii="Courier" w:hAnsi="Courier"/>
                <w:sz w:val="20"/>
              </w:rPr>
            </w:pPr>
          </w:p>
          <w:p w:rsidR="0043781F" w:rsidRDefault="0043781F" w:rsidP="0043781F">
            <w:pPr>
              <w:spacing w:after="0"/>
              <w:ind w:left="360"/>
              <w:rPr>
                <w:rFonts w:ascii="Courier" w:hAnsi="Courier"/>
                <w:sz w:val="20"/>
              </w:rPr>
            </w:pPr>
            <w:proofErr w:type="gramStart"/>
            <w:r w:rsidRPr="0043781F">
              <w:rPr>
                <w:rFonts w:ascii="Courier" w:hAnsi="Courier"/>
                <w:sz w:val="20"/>
              </w:rPr>
              <w:t>void</w:t>
            </w:r>
            <w:proofErr w:type="gramEnd"/>
            <w:r w:rsidRPr="0043781F">
              <w:rPr>
                <w:rFonts w:ascii="Courier" w:hAnsi="Courier"/>
                <w:sz w:val="20"/>
              </w:rPr>
              <w:t xml:space="preserve"> </w:t>
            </w:r>
            <w:r w:rsidRPr="0043781F">
              <w:rPr>
                <w:rFonts w:ascii="Courier" w:hAnsi="Courier"/>
                <w:i/>
                <w:sz w:val="20"/>
              </w:rPr>
              <w:t>init</w:t>
            </w:r>
            <w:r w:rsidRPr="0043781F">
              <w:rPr>
                <w:rFonts w:ascii="Courier" w:hAnsi="Courier"/>
                <w:sz w:val="20"/>
              </w:rPr>
              <w:t xml:space="preserve">( String[] </w:t>
            </w:r>
            <w:proofErr w:type="spellStart"/>
            <w:r w:rsidRPr="0043781F">
              <w:rPr>
                <w:rFonts w:ascii="Courier" w:hAnsi="Courier"/>
                <w:sz w:val="20"/>
              </w:rPr>
              <w:t>contextList</w:t>
            </w:r>
            <w:proofErr w:type="spellEnd"/>
            <w:r w:rsidRPr="0043781F">
              <w:rPr>
                <w:rFonts w:ascii="Courier" w:hAnsi="Courier"/>
                <w:sz w:val="20"/>
              </w:rPr>
              <w:t xml:space="preserve">, String </w:t>
            </w:r>
            <w:proofErr w:type="spellStart"/>
            <w:r w:rsidRPr="0043781F">
              <w:rPr>
                <w:rFonts w:ascii="Courier" w:hAnsi="Courier"/>
                <w:sz w:val="20"/>
              </w:rPr>
              <w:t>authorityName</w:t>
            </w:r>
            <w:proofErr w:type="spellEnd"/>
            <w:r w:rsidRPr="0043781F">
              <w:rPr>
                <w:rFonts w:ascii="Courier" w:hAnsi="Courier"/>
                <w:sz w:val="20"/>
              </w:rPr>
              <w:t xml:space="preserve"> ) { </w:t>
            </w:r>
            <w:r w:rsidRPr="0043781F">
              <w:rPr>
                <w:rFonts w:ascii="Courier" w:hAnsi="Courier"/>
                <w:sz w:val="20"/>
              </w:rPr>
              <w:tab/>
            </w:r>
            <w:r w:rsidRPr="0043781F">
              <w:rPr>
                <w:rFonts w:ascii="Courier" w:hAnsi="Courier"/>
                <w:sz w:val="20"/>
              </w:rPr>
              <w:tab/>
            </w:r>
          </w:p>
          <w:p w:rsidR="0043781F" w:rsidRDefault="0043781F" w:rsidP="0043781F">
            <w:pPr>
              <w:spacing w:after="0"/>
              <w:ind w:left="720"/>
              <w:rPr>
                <w:rFonts w:ascii="Courier" w:hAnsi="Courier"/>
                <w:sz w:val="20"/>
              </w:rPr>
            </w:pPr>
            <w:proofErr w:type="spellStart"/>
            <w:proofErr w:type="gramStart"/>
            <w:r w:rsidRPr="0043781F">
              <w:rPr>
                <w:rFonts w:ascii="Courier" w:hAnsi="Courier"/>
                <w:sz w:val="20"/>
              </w:rPr>
              <w:t>appCtx</w:t>
            </w:r>
            <w:proofErr w:type="spellEnd"/>
            <w:proofErr w:type="gramEnd"/>
            <w:r w:rsidRPr="0043781F">
              <w:rPr>
                <w:rFonts w:ascii="Courier" w:hAnsi="Courier"/>
                <w:sz w:val="20"/>
              </w:rPr>
              <w:t xml:space="preserve"> = new </w:t>
            </w:r>
            <w:proofErr w:type="spellStart"/>
            <w:r w:rsidRPr="0043781F">
              <w:rPr>
                <w:rFonts w:ascii="Courier" w:hAnsi="Courier"/>
                <w:sz w:val="20"/>
              </w:rPr>
              <w:t>ClassPathXmlApplicationContext</w:t>
            </w:r>
            <w:proofErr w:type="spellEnd"/>
            <w:r w:rsidRPr="0043781F">
              <w:rPr>
                <w:rFonts w:ascii="Courier" w:hAnsi="Courier"/>
                <w:sz w:val="20"/>
              </w:rPr>
              <w:t xml:space="preserve">( </w:t>
            </w:r>
            <w:proofErr w:type="spellStart"/>
            <w:r w:rsidRPr="0043781F">
              <w:rPr>
                <w:rFonts w:ascii="Courier" w:hAnsi="Courier"/>
                <w:sz w:val="20"/>
              </w:rPr>
              <w:t>contextList</w:t>
            </w:r>
            <w:proofErr w:type="spellEnd"/>
            <w:r w:rsidRPr="0043781F">
              <w:rPr>
                <w:rFonts w:ascii="Courier" w:hAnsi="Courier"/>
                <w:sz w:val="20"/>
              </w:rPr>
              <w:t xml:space="preserve"> ); </w:t>
            </w:r>
          </w:p>
          <w:p w:rsidR="0043781F" w:rsidRDefault="0043781F" w:rsidP="0043781F">
            <w:pPr>
              <w:spacing w:after="0"/>
              <w:ind w:left="720"/>
              <w:rPr>
                <w:rFonts w:ascii="Courier" w:hAnsi="Courier"/>
                <w:sz w:val="20"/>
              </w:rPr>
            </w:pPr>
            <w:proofErr w:type="spellStart"/>
            <w:proofErr w:type="gramStart"/>
            <w:r w:rsidRPr="0043781F">
              <w:rPr>
                <w:rFonts w:ascii="Courier" w:hAnsi="Courier"/>
                <w:sz w:val="20"/>
              </w:rPr>
              <w:t>namingAuthority</w:t>
            </w:r>
            <w:proofErr w:type="spellEnd"/>
            <w:proofErr w:type="gramEnd"/>
            <w:r w:rsidRPr="0043781F">
              <w:rPr>
                <w:rFonts w:ascii="Courier" w:hAnsi="Courier"/>
                <w:sz w:val="20"/>
              </w:rPr>
              <w:t xml:space="preserve"> = (</w:t>
            </w:r>
            <w:proofErr w:type="spellStart"/>
            <w:r w:rsidRPr="0043781F">
              <w:rPr>
                <w:rFonts w:ascii="Courier" w:hAnsi="Courier"/>
                <w:sz w:val="20"/>
              </w:rPr>
              <w:t>NamingAuthority</w:t>
            </w:r>
            <w:proofErr w:type="spellEnd"/>
            <w:r w:rsidRPr="0043781F">
              <w:rPr>
                <w:rFonts w:ascii="Courier" w:hAnsi="Courier"/>
                <w:sz w:val="20"/>
              </w:rPr>
              <w:t xml:space="preserve">) </w:t>
            </w:r>
            <w:proofErr w:type="spellStart"/>
            <w:r w:rsidRPr="0043781F">
              <w:rPr>
                <w:rFonts w:ascii="Courier" w:hAnsi="Courier"/>
                <w:sz w:val="20"/>
              </w:rPr>
              <w:t>appCtx.getBean</w:t>
            </w:r>
            <w:proofErr w:type="spellEnd"/>
            <w:r w:rsidRPr="0043781F">
              <w:rPr>
                <w:rFonts w:ascii="Courier" w:hAnsi="Courier"/>
                <w:sz w:val="20"/>
              </w:rPr>
              <w:t xml:space="preserve">( </w:t>
            </w:r>
            <w:proofErr w:type="spellStart"/>
            <w:r w:rsidRPr="0043781F">
              <w:rPr>
                <w:rFonts w:ascii="Courier" w:hAnsi="Courier"/>
                <w:sz w:val="20"/>
              </w:rPr>
              <w:t>authorityName</w:t>
            </w:r>
            <w:proofErr w:type="spellEnd"/>
            <w:r w:rsidRPr="0043781F">
              <w:rPr>
                <w:rFonts w:ascii="Courier" w:hAnsi="Courier"/>
                <w:sz w:val="20"/>
              </w:rPr>
              <w:t xml:space="preserve"> ); </w:t>
            </w:r>
            <w:r w:rsidRPr="0043781F">
              <w:rPr>
                <w:rFonts w:ascii="Courier" w:hAnsi="Courier"/>
                <w:sz w:val="20"/>
              </w:rPr>
              <w:tab/>
            </w:r>
          </w:p>
          <w:p w:rsidR="0043781F" w:rsidRDefault="0043781F" w:rsidP="0043781F">
            <w:pPr>
              <w:spacing w:after="0"/>
              <w:ind w:left="360"/>
              <w:rPr>
                <w:rFonts w:ascii="Courier" w:hAnsi="Courier"/>
                <w:sz w:val="20"/>
              </w:rPr>
            </w:pPr>
            <w:r w:rsidRPr="0043781F">
              <w:rPr>
                <w:rFonts w:ascii="Courier" w:hAnsi="Courier"/>
                <w:sz w:val="20"/>
              </w:rPr>
              <w:t xml:space="preserve">} </w:t>
            </w:r>
          </w:p>
          <w:p w:rsidR="0043781F" w:rsidRPr="0043781F" w:rsidRDefault="0043781F" w:rsidP="0043781F">
            <w:pPr>
              <w:spacing w:after="0"/>
              <w:ind w:left="360"/>
              <w:rPr>
                <w:rFonts w:ascii="Courier" w:hAnsi="Courier"/>
                <w:sz w:val="20"/>
              </w:rPr>
            </w:pPr>
          </w:p>
          <w:p w:rsidR="0043781F" w:rsidRPr="0043781F" w:rsidRDefault="0043781F" w:rsidP="0043781F">
            <w:pPr>
              <w:spacing w:after="0"/>
              <w:ind w:left="360"/>
              <w:rPr>
                <w:rFonts w:ascii="Courier" w:hAnsi="Courier"/>
                <w:sz w:val="20"/>
              </w:rPr>
            </w:pPr>
            <w:proofErr w:type="spellStart"/>
            <w:r>
              <w:rPr>
                <w:rFonts w:ascii="Courier" w:hAnsi="Courier"/>
                <w:sz w:val="20"/>
              </w:rPr>
              <w:t>NamingAuthority</w:t>
            </w:r>
            <w:proofErr w:type="spellEnd"/>
            <w:r>
              <w:rPr>
                <w:rFonts w:ascii="Courier" w:hAnsi="Courier"/>
                <w:sz w:val="20"/>
              </w:rPr>
              <w:t xml:space="preserve"> </w:t>
            </w:r>
            <w:proofErr w:type="spellStart"/>
            <w:proofErr w:type="gramStart"/>
            <w:r w:rsidRPr="0043781F">
              <w:rPr>
                <w:rFonts w:ascii="Courier" w:hAnsi="Courier"/>
                <w:i/>
                <w:sz w:val="20"/>
              </w:rPr>
              <w:t>getNamingAuthority</w:t>
            </w:r>
            <w:proofErr w:type="spellEnd"/>
            <w:r>
              <w:rPr>
                <w:rFonts w:ascii="Courier" w:hAnsi="Courier"/>
                <w:sz w:val="20"/>
              </w:rPr>
              <w:t>(</w:t>
            </w:r>
            <w:proofErr w:type="gramEnd"/>
            <w:r>
              <w:rPr>
                <w:rFonts w:ascii="Courier" w:hAnsi="Courier"/>
                <w:sz w:val="20"/>
              </w:rPr>
              <w:t>);</w:t>
            </w:r>
            <w:r w:rsidRPr="0043781F">
              <w:rPr>
                <w:rFonts w:ascii="Courier" w:hAnsi="Courier"/>
                <w:sz w:val="20"/>
              </w:rPr>
              <w:t xml:space="preserve"> </w:t>
            </w:r>
          </w:p>
          <w:p w:rsidR="0043781F" w:rsidRPr="007B3461" w:rsidRDefault="0043781F" w:rsidP="001862E0">
            <w:pPr>
              <w:spacing w:after="0"/>
              <w:rPr>
                <w:rFonts w:ascii="Courier" w:hAnsi="Courier"/>
                <w:sz w:val="20"/>
              </w:rPr>
            </w:pPr>
            <w:r w:rsidRPr="009128B9">
              <w:rPr>
                <w:rFonts w:ascii="Courier" w:hAnsi="Courier"/>
                <w:sz w:val="20"/>
              </w:rPr>
              <w:t>}</w:t>
            </w:r>
          </w:p>
        </w:tc>
      </w:tr>
    </w:tbl>
    <w:p w:rsidR="00A106E6" w:rsidRDefault="00A106E6" w:rsidP="00A106E6"/>
    <w:p w:rsidR="00FC295C" w:rsidRDefault="00533E4F" w:rsidP="00582875">
      <w:pPr>
        <w:pStyle w:val="Heading3"/>
      </w:pPr>
      <w:bookmarkStart w:id="99" w:name="_Toc110304739"/>
      <w:bookmarkStart w:id="100" w:name="_Toc111017180"/>
      <w:r>
        <w:t xml:space="preserve">Package </w:t>
      </w:r>
      <w:proofErr w:type="spellStart"/>
      <w:r w:rsidR="00582875">
        <w:t>org.cagrid.identifiers.namingauthority.impl</w:t>
      </w:r>
      <w:bookmarkEnd w:id="99"/>
      <w:bookmarkEnd w:id="100"/>
      <w:proofErr w:type="spellEnd"/>
    </w:p>
    <w:p w:rsidR="00FC295C" w:rsidRDefault="00FC295C" w:rsidP="00FC295C">
      <w:pPr>
        <w:pStyle w:val="Heading4"/>
      </w:pPr>
      <w:bookmarkStart w:id="101" w:name="_Toc110304729"/>
      <w:bookmarkStart w:id="102" w:name="_Toc111017181"/>
      <w:proofErr w:type="spellStart"/>
      <w:r>
        <w:t>IdentifierValuesImpl</w:t>
      </w:r>
      <w:proofErr w:type="spellEnd"/>
      <w:r>
        <w:t xml:space="preserve"> Class</w:t>
      </w:r>
      <w:bookmarkEnd w:id="101"/>
      <w:bookmarkEnd w:id="102"/>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FC295C">
        <w:tc>
          <w:tcPr>
            <w:tcW w:w="9936" w:type="dxa"/>
          </w:tcPr>
          <w:p w:rsidR="00FC295C" w:rsidRDefault="00FC295C"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sidRPr="00FD0EB4">
              <w:rPr>
                <w:rFonts w:ascii="Courier" w:hAnsi="Courier"/>
                <w:b/>
                <w:sz w:val="20"/>
              </w:rPr>
              <w:t>IdentifierValues</w:t>
            </w:r>
            <w:r>
              <w:rPr>
                <w:rFonts w:ascii="Courier" w:hAnsi="Courier"/>
                <w:b/>
                <w:sz w:val="20"/>
              </w:rPr>
              <w:t>Impl</w:t>
            </w:r>
            <w:proofErr w:type="spellEnd"/>
            <w:r w:rsidRPr="009128B9">
              <w:rPr>
                <w:rFonts w:ascii="Courier" w:hAnsi="Courier"/>
                <w:sz w:val="20"/>
              </w:rPr>
              <w:t xml:space="preserve"> </w:t>
            </w:r>
            <w:r>
              <w:rPr>
                <w:rFonts w:ascii="Courier" w:hAnsi="Courier"/>
                <w:sz w:val="20"/>
              </w:rPr>
              <w:t xml:space="preserve">implements </w:t>
            </w:r>
            <w:proofErr w:type="spellStart"/>
            <w:r w:rsidRPr="00FC295C">
              <w:rPr>
                <w:rFonts w:ascii="Courier" w:hAnsi="Courier"/>
                <w:b/>
                <w:sz w:val="20"/>
              </w:rPr>
              <w:t>IdentifierValues</w:t>
            </w:r>
            <w:proofErr w:type="spellEnd"/>
            <w:r>
              <w:rPr>
                <w:rFonts w:ascii="Courier" w:hAnsi="Courier"/>
                <w:sz w:val="20"/>
              </w:rPr>
              <w:t xml:space="preserve"> </w:t>
            </w:r>
            <w:r w:rsidRPr="009128B9">
              <w:rPr>
                <w:rFonts w:ascii="Courier" w:hAnsi="Courier"/>
                <w:sz w:val="20"/>
              </w:rPr>
              <w:t>{</w:t>
            </w:r>
          </w:p>
          <w:p w:rsidR="00FC295C" w:rsidRDefault="00FC295C" w:rsidP="00FD0EB4">
            <w:pPr>
              <w:spacing w:after="0"/>
              <w:ind w:left="360"/>
              <w:rPr>
                <w:rFonts w:ascii="Courier" w:hAnsi="Courier"/>
                <w:sz w:val="20"/>
              </w:rPr>
            </w:pPr>
            <w:proofErr w:type="gramStart"/>
            <w:r w:rsidRPr="00FD0EB4">
              <w:rPr>
                <w:rFonts w:ascii="Courier" w:hAnsi="Courier"/>
                <w:sz w:val="20"/>
              </w:rPr>
              <w:t>private</w:t>
            </w:r>
            <w:proofErr w:type="gramEnd"/>
            <w:r w:rsidRPr="00FD0EB4">
              <w:rPr>
                <w:rFonts w:ascii="Courier" w:hAnsi="Courier"/>
                <w:sz w:val="20"/>
              </w:rPr>
              <w:t xml:space="preserve"> </w:t>
            </w: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&lt;String&gt;&gt; values</w:t>
            </w:r>
            <w:r>
              <w:rPr>
                <w:rFonts w:ascii="Courier" w:hAnsi="Courier"/>
                <w:sz w:val="20"/>
              </w:rPr>
              <w:t>;</w:t>
            </w:r>
          </w:p>
          <w:p w:rsidR="00FC295C" w:rsidRPr="00FD0EB4" w:rsidRDefault="00FC295C" w:rsidP="00FD0EB4">
            <w:pPr>
              <w:spacing w:after="0"/>
              <w:ind w:left="360"/>
              <w:rPr>
                <w:rFonts w:ascii="Courier" w:hAnsi="Courier"/>
                <w:sz w:val="20"/>
              </w:rPr>
            </w:pPr>
          </w:p>
          <w:p w:rsidR="00FC295C" w:rsidRDefault="00FC295C" w:rsidP="00FD0EB4">
            <w:pPr>
              <w:spacing w:after="0"/>
              <w:ind w:left="360"/>
              <w:rPr>
                <w:rFonts w:ascii="Courier" w:hAnsi="Courier"/>
                <w:sz w:val="20"/>
              </w:rPr>
            </w:pPr>
            <w:proofErr w:type="spellStart"/>
            <w:r w:rsidRPr="00FD0EB4">
              <w:rPr>
                <w:rFonts w:ascii="Courier" w:hAnsi="Courier"/>
                <w:sz w:val="20"/>
              </w:rPr>
              <w:t>HashMap</w:t>
            </w:r>
            <w:proofErr w:type="spellEnd"/>
            <w:r w:rsidRPr="00FD0EB4">
              <w:rPr>
                <w:rFonts w:ascii="Courier" w:hAnsi="Courier"/>
                <w:sz w:val="20"/>
              </w:rPr>
              <w:t xml:space="preserve">&lt;String, </w:t>
            </w:r>
            <w:proofErr w:type="spellStart"/>
            <w:r w:rsidRPr="00FD0EB4">
              <w:rPr>
                <w:rFonts w:ascii="Courier" w:hAnsi="Courier"/>
                <w:sz w:val="20"/>
              </w:rPr>
              <w:t>ArrayList</w:t>
            </w:r>
            <w:proofErr w:type="spellEnd"/>
            <w:r w:rsidRPr="00FD0EB4">
              <w:rPr>
                <w:rFonts w:ascii="Courier" w:hAnsi="Courier"/>
                <w:sz w:val="20"/>
              </w:rPr>
              <w:t xml:space="preserve">&lt;String&gt;&gt; </w:t>
            </w:r>
            <w:proofErr w:type="spellStart"/>
            <w:proofErr w:type="gramStart"/>
            <w:r w:rsidRPr="00FD0EB4">
              <w:rPr>
                <w:rFonts w:ascii="Courier" w:hAnsi="Courier"/>
                <w:sz w:val="20"/>
              </w:rPr>
              <w:t>getValues</w:t>
            </w:r>
            <w:proofErr w:type="spellEnd"/>
            <w:r w:rsidRPr="00FD0EB4">
              <w:rPr>
                <w:rFonts w:ascii="Courier" w:hAnsi="Courier"/>
                <w:sz w:val="20"/>
              </w:rPr>
              <w:t>(</w:t>
            </w:r>
            <w:proofErr w:type="gramEnd"/>
            <w:r w:rsidRPr="00FD0EB4">
              <w:rPr>
                <w:rFonts w:ascii="Courier" w:hAnsi="Courier"/>
                <w:sz w:val="20"/>
              </w:rPr>
              <w:t>)</w:t>
            </w:r>
            <w:r>
              <w:rPr>
                <w:rFonts w:ascii="Courier" w:hAnsi="Courier"/>
                <w:sz w:val="20"/>
              </w:rPr>
              <w:t>;</w:t>
            </w:r>
          </w:p>
          <w:p w:rsidR="00FC295C" w:rsidRDefault="00FC295C" w:rsidP="00FD0EB4">
            <w:pPr>
              <w:spacing w:after="0"/>
              <w:ind w:left="360"/>
              <w:rPr>
                <w:rFonts w:ascii="Courier" w:hAnsi="Courier"/>
                <w:sz w:val="20"/>
              </w:rPr>
            </w:pPr>
          </w:p>
          <w:p w:rsidR="00FC295C" w:rsidRPr="00A24DEE" w:rsidRDefault="00FC295C" w:rsidP="00FD0EB4">
            <w:pPr>
              <w:spacing w:after="0"/>
              <w:ind w:left="360"/>
              <w:rPr>
                <w:rFonts w:ascii="Courier" w:hAnsi="Courier"/>
                <w:sz w:val="20"/>
              </w:rPr>
            </w:pPr>
            <w:proofErr w:type="gramStart"/>
            <w:r w:rsidRPr="00A24DEE">
              <w:rPr>
                <w:rFonts w:ascii="Courier" w:hAnsi="Courier"/>
                <w:sz w:val="20"/>
              </w:rPr>
              <w:t>void</w:t>
            </w:r>
            <w:proofErr w:type="gramEnd"/>
            <w:r w:rsidRPr="00A24DEE">
              <w:rPr>
                <w:rFonts w:ascii="Courier" w:hAnsi="Courier"/>
                <w:sz w:val="20"/>
              </w:rPr>
              <w:t xml:space="preserve"> </w:t>
            </w:r>
            <w:proofErr w:type="spellStart"/>
            <w:r w:rsidRPr="005639BF">
              <w:rPr>
                <w:rFonts w:ascii="Courier" w:hAnsi="Courier"/>
                <w:i/>
                <w:sz w:val="20"/>
              </w:rPr>
              <w:t>setValues</w:t>
            </w:r>
            <w:proofErr w:type="spellEnd"/>
            <w:r w:rsidRPr="00A24DEE">
              <w:rPr>
                <w:rFonts w:ascii="Courier" w:hAnsi="Courier"/>
                <w:sz w:val="20"/>
              </w:rPr>
              <w:t xml:space="preserve">( </w:t>
            </w:r>
            <w:proofErr w:type="spellStart"/>
            <w:r w:rsidRPr="00A24DEE">
              <w:rPr>
                <w:rFonts w:ascii="Courier" w:hAnsi="Courier"/>
                <w:sz w:val="20"/>
              </w:rPr>
              <w:t>HashMap</w:t>
            </w:r>
            <w:proofErr w:type="spellEnd"/>
            <w:r w:rsidRPr="00A24DEE">
              <w:rPr>
                <w:rFonts w:ascii="Courier" w:hAnsi="Courier"/>
                <w:sz w:val="20"/>
              </w:rPr>
              <w:t xml:space="preserve">&lt;String, </w:t>
            </w:r>
            <w:proofErr w:type="spellStart"/>
            <w:r w:rsidRPr="00A24DEE">
              <w:rPr>
                <w:rFonts w:ascii="Courier" w:hAnsi="Courier"/>
                <w:sz w:val="20"/>
              </w:rPr>
              <w:t>ArrayList</w:t>
            </w:r>
            <w:proofErr w:type="spellEnd"/>
            <w:r w:rsidRPr="00A24DEE">
              <w:rPr>
                <w:rFonts w:ascii="Courier" w:hAnsi="Courier"/>
                <w:sz w:val="20"/>
              </w:rPr>
              <w:t>&lt;String&gt;&gt; values )</w:t>
            </w:r>
            <w:r>
              <w:rPr>
                <w:rFonts w:ascii="Courier" w:hAnsi="Courier"/>
                <w:sz w:val="20"/>
              </w:rPr>
              <w:t>;</w:t>
            </w:r>
          </w:p>
          <w:p w:rsidR="00FC295C" w:rsidRPr="00FD0EB4" w:rsidRDefault="00FC295C" w:rsidP="00FD0EB4">
            <w:pPr>
              <w:spacing w:after="0"/>
              <w:rPr>
                <w:rFonts w:ascii="Courier" w:hAnsi="Courier"/>
                <w:sz w:val="20"/>
              </w:rPr>
            </w:pPr>
            <w:r w:rsidRPr="00FD0EB4">
              <w:rPr>
                <w:rFonts w:ascii="Courier" w:hAnsi="Courier"/>
                <w:sz w:val="20"/>
              </w:rPr>
              <w:t xml:space="preserve">   </w:t>
            </w:r>
          </w:p>
          <w:p w:rsidR="00FC295C" w:rsidRPr="00FD0EB4" w:rsidRDefault="00FC295C" w:rsidP="00FD0EB4">
            <w:pPr>
              <w:spacing w:after="0"/>
              <w:rPr>
                <w:rFonts w:ascii="Courier" w:hAnsi="Courier"/>
                <w:sz w:val="20"/>
              </w:rPr>
            </w:pPr>
            <w:r w:rsidRPr="00FD0EB4">
              <w:rPr>
                <w:rFonts w:ascii="Courier" w:hAnsi="Courier"/>
                <w:sz w:val="20"/>
              </w:rPr>
              <w:t xml:space="preserve">   </w:t>
            </w:r>
            <w:proofErr w:type="gramStart"/>
            <w:r w:rsidRPr="00FD0EB4">
              <w:rPr>
                <w:rFonts w:ascii="Courier" w:hAnsi="Courier"/>
                <w:sz w:val="20"/>
              </w:rPr>
              <w:t>String[</w:t>
            </w:r>
            <w:proofErr w:type="gramEnd"/>
            <w:r w:rsidRPr="00FD0EB4">
              <w:rPr>
                <w:rFonts w:ascii="Courier" w:hAnsi="Courier"/>
                <w:sz w:val="20"/>
              </w:rPr>
              <w:t xml:space="preserve">] </w:t>
            </w:r>
            <w:proofErr w:type="spellStart"/>
            <w:r w:rsidRPr="005639BF">
              <w:rPr>
                <w:rFonts w:ascii="Courier" w:hAnsi="Courier"/>
                <w:i/>
                <w:sz w:val="20"/>
              </w:rPr>
              <w:t>getValues</w:t>
            </w:r>
            <w:proofErr w:type="spellEnd"/>
            <w:r w:rsidRPr="00FD0EB4">
              <w:rPr>
                <w:rFonts w:ascii="Courier" w:hAnsi="Courier"/>
                <w:sz w:val="20"/>
              </w:rPr>
              <w:t>( String type );</w:t>
            </w:r>
          </w:p>
          <w:p w:rsidR="00FC295C" w:rsidRPr="00FD0EB4" w:rsidRDefault="00FC295C" w:rsidP="00FD0EB4">
            <w:pPr>
              <w:spacing w:after="0"/>
              <w:rPr>
                <w:rFonts w:ascii="Courier" w:hAnsi="Courier"/>
                <w:sz w:val="20"/>
              </w:rPr>
            </w:pPr>
            <w:r>
              <w:rPr>
                <w:rFonts w:ascii="Courier" w:hAnsi="Courier"/>
                <w:sz w:val="20"/>
              </w:rPr>
              <w:t xml:space="preserve">   </w:t>
            </w:r>
          </w:p>
          <w:p w:rsidR="00FC295C" w:rsidRPr="00FD0EB4" w:rsidRDefault="00FC295C" w:rsidP="00FD0EB4">
            <w:pPr>
              <w:spacing w:after="0"/>
              <w:ind w:left="360"/>
              <w:rPr>
                <w:rFonts w:ascii="Courier" w:hAnsi="Courier"/>
                <w:sz w:val="20"/>
              </w:rPr>
            </w:pPr>
            <w:proofErr w:type="gramStart"/>
            <w:r w:rsidRPr="00FD0EB4">
              <w:rPr>
                <w:rFonts w:ascii="Courier" w:hAnsi="Courier"/>
                <w:sz w:val="20"/>
              </w:rPr>
              <w:t>String[</w:t>
            </w:r>
            <w:proofErr w:type="gramEnd"/>
            <w:r w:rsidRPr="00FD0EB4">
              <w:rPr>
                <w:rFonts w:ascii="Courier" w:hAnsi="Courier"/>
                <w:sz w:val="20"/>
              </w:rPr>
              <w:t xml:space="preserve">] </w:t>
            </w:r>
            <w:proofErr w:type="spellStart"/>
            <w:r w:rsidRPr="005639BF">
              <w:rPr>
                <w:rFonts w:ascii="Courier" w:hAnsi="Courier"/>
                <w:i/>
                <w:sz w:val="20"/>
              </w:rPr>
              <w:t>getTypes</w:t>
            </w:r>
            <w:proofErr w:type="spellEnd"/>
            <w:r w:rsidRPr="00FD0EB4">
              <w:rPr>
                <w:rFonts w:ascii="Courier" w:hAnsi="Courier"/>
                <w:sz w:val="20"/>
              </w:rPr>
              <w:t>()</w:t>
            </w:r>
            <w:r>
              <w:rPr>
                <w:rFonts w:ascii="Courier" w:hAnsi="Courier"/>
                <w:sz w:val="20"/>
              </w:rPr>
              <w:t>;</w:t>
            </w:r>
          </w:p>
          <w:p w:rsidR="00FC295C" w:rsidRPr="00FD0EB4" w:rsidRDefault="00FC295C" w:rsidP="00FD0EB4">
            <w:pPr>
              <w:spacing w:after="0"/>
              <w:rPr>
                <w:rFonts w:ascii="Courier" w:hAnsi="Courier"/>
                <w:sz w:val="20"/>
              </w:rPr>
            </w:pPr>
          </w:p>
          <w:p w:rsidR="00FC295C" w:rsidRPr="00FD0EB4" w:rsidRDefault="00FC295C" w:rsidP="00FD0EB4">
            <w:pPr>
              <w:spacing w:after="0"/>
              <w:rPr>
                <w:rFonts w:ascii="Courier" w:hAnsi="Courier"/>
                <w:sz w:val="20"/>
              </w:rPr>
            </w:pPr>
            <w:r>
              <w:rPr>
                <w:rFonts w:ascii="Courier" w:hAnsi="Courier"/>
                <w:sz w:val="20"/>
              </w:rPr>
              <w:t xml:space="preserve">   </w:t>
            </w:r>
            <w:proofErr w:type="gramStart"/>
            <w:r w:rsidRPr="00FD0EB4">
              <w:rPr>
                <w:rFonts w:ascii="Courier" w:hAnsi="Courier"/>
                <w:sz w:val="20"/>
              </w:rPr>
              <w:t>void</w:t>
            </w:r>
            <w:proofErr w:type="gramEnd"/>
            <w:r w:rsidRPr="00FD0EB4">
              <w:rPr>
                <w:rFonts w:ascii="Courier" w:hAnsi="Courier"/>
                <w:sz w:val="20"/>
              </w:rPr>
              <w:t xml:space="preserve"> </w:t>
            </w:r>
            <w:r w:rsidRPr="005639BF">
              <w:rPr>
                <w:rFonts w:ascii="Courier" w:hAnsi="Courier"/>
                <w:i/>
                <w:sz w:val="20"/>
              </w:rPr>
              <w:t>add</w:t>
            </w:r>
            <w:r w:rsidRPr="00FD0EB4">
              <w:rPr>
                <w:rFonts w:ascii="Courier" w:hAnsi="Courier"/>
                <w:sz w:val="20"/>
              </w:rPr>
              <w:t>(String type, String data)</w:t>
            </w:r>
            <w:r>
              <w:rPr>
                <w:rFonts w:ascii="Courier" w:hAnsi="Courier"/>
                <w:sz w:val="20"/>
              </w:rPr>
              <w:t>;</w:t>
            </w:r>
          </w:p>
          <w:p w:rsidR="00FC295C" w:rsidRDefault="00FC295C" w:rsidP="009128B9">
            <w:pPr>
              <w:spacing w:after="0"/>
            </w:pPr>
            <w:r w:rsidRPr="009128B9">
              <w:rPr>
                <w:rFonts w:ascii="Courier" w:hAnsi="Courier"/>
                <w:sz w:val="20"/>
              </w:rPr>
              <w:t>}</w:t>
            </w:r>
          </w:p>
        </w:tc>
      </w:tr>
    </w:tbl>
    <w:p w:rsidR="00FC295C" w:rsidRDefault="00FC295C" w:rsidP="00FC295C"/>
    <w:p w:rsidR="00FC295C" w:rsidRDefault="00FC295C" w:rsidP="00FC295C">
      <w:proofErr w:type="spellStart"/>
      <w:r w:rsidRPr="00496C74">
        <w:rPr>
          <w:i/>
        </w:rPr>
        <w:t>IdentifierValues</w:t>
      </w:r>
      <w:r>
        <w:rPr>
          <w:i/>
        </w:rPr>
        <w:t>Impl</w:t>
      </w:r>
      <w:proofErr w:type="spellEnd"/>
      <w:r>
        <w:t xml:space="preserve"> maintains a hash map keyed by the data types associated with the identifier. For example, if a given identifier </w:t>
      </w:r>
      <w:proofErr w:type="gramStart"/>
      <w:r>
        <w:t>is</w:t>
      </w:r>
      <w:proofErr w:type="gramEnd"/>
      <w:r>
        <w:t xml:space="preserve"> associated with two end point references (EPR type), a map entry would look like:</w:t>
      </w:r>
    </w:p>
    <w:p w:rsidR="00FC295C" w:rsidRDefault="00FC295C" w:rsidP="00FC295C">
      <w:r>
        <w:tab/>
      </w:r>
      <w:r>
        <w:tab/>
        <w:t>“EPR” -&gt; “EPR1”, “EPR2”</w:t>
      </w:r>
    </w:p>
    <w:p w:rsidR="00FC295C" w:rsidRDefault="00FC295C" w:rsidP="00FC295C">
      <w:proofErr w:type="spellStart"/>
      <w:proofErr w:type="gramStart"/>
      <w:r w:rsidRPr="00133B6F">
        <w:rPr>
          <w:i/>
        </w:rPr>
        <w:t>getValues</w:t>
      </w:r>
      <w:proofErr w:type="spellEnd"/>
      <w:proofErr w:type="gramEnd"/>
      <w:r w:rsidRPr="00133B6F">
        <w:rPr>
          <w:i/>
        </w:rPr>
        <w:t>()</w:t>
      </w:r>
      <w:r>
        <w:t xml:space="preserve"> returns the entire map collection.</w:t>
      </w:r>
    </w:p>
    <w:p w:rsidR="00FC295C" w:rsidRDefault="00FC295C" w:rsidP="00FC295C">
      <w:proofErr w:type="spellStart"/>
      <w:proofErr w:type="gramStart"/>
      <w:r w:rsidRPr="00133B6F">
        <w:rPr>
          <w:i/>
        </w:rPr>
        <w:t>getValues</w:t>
      </w:r>
      <w:proofErr w:type="spellEnd"/>
      <w:proofErr w:type="gramEnd"/>
      <w:r w:rsidRPr="00133B6F">
        <w:rPr>
          <w:i/>
        </w:rPr>
        <w:t>( type )</w:t>
      </w:r>
      <w:r>
        <w:t xml:space="preserve"> returns the list (map entry value) associated with the input type (map entry key).</w:t>
      </w:r>
    </w:p>
    <w:p w:rsidR="00FC295C" w:rsidRDefault="00FC295C" w:rsidP="00FC295C">
      <w:proofErr w:type="spellStart"/>
      <w:proofErr w:type="gramStart"/>
      <w:r w:rsidRPr="00133B6F">
        <w:rPr>
          <w:i/>
        </w:rPr>
        <w:t>getTypes</w:t>
      </w:r>
      <w:proofErr w:type="spellEnd"/>
      <w:proofErr w:type="gramEnd"/>
      <w:r w:rsidRPr="00133B6F">
        <w:rPr>
          <w:i/>
        </w:rPr>
        <w:t>()</w:t>
      </w:r>
      <w:r>
        <w:t xml:space="preserve"> returns all data types associated with the identifier (map keys).</w:t>
      </w:r>
    </w:p>
    <w:p w:rsidR="00FC295C" w:rsidRDefault="00FC295C" w:rsidP="00FC295C">
      <w:proofErr w:type="gramStart"/>
      <w:r w:rsidRPr="00133B6F">
        <w:rPr>
          <w:i/>
        </w:rPr>
        <w:t>add</w:t>
      </w:r>
      <w:proofErr w:type="gramEnd"/>
      <w:r w:rsidRPr="00133B6F">
        <w:rPr>
          <w:i/>
        </w:rPr>
        <w:t>( type, data )</w:t>
      </w:r>
      <w:r>
        <w:t xml:space="preserve"> adds a new element (data) to the list pointed to by type in the map.</w:t>
      </w:r>
    </w:p>
    <w:p w:rsidR="00C60C50" w:rsidRPr="00FC295C" w:rsidRDefault="00C60C50" w:rsidP="00FC295C"/>
    <w:p w:rsidR="00582875" w:rsidRPr="00C60C50" w:rsidRDefault="00C60C50" w:rsidP="00C60C50">
      <w:pPr>
        <w:pStyle w:val="Heading4"/>
      </w:pPr>
      <w:bookmarkStart w:id="103" w:name="_Toc110304740"/>
      <w:bookmarkStart w:id="104" w:name="_Toc111017182"/>
      <w:proofErr w:type="spellStart"/>
      <w:r>
        <w:t>NamingAuthorityConfigImpl</w:t>
      </w:r>
      <w:proofErr w:type="spellEnd"/>
      <w:r>
        <w:t xml:space="preserve"> Class</w:t>
      </w:r>
      <w:bookmarkEnd w:id="103"/>
      <w:bookmarkEnd w:id="104"/>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582875" w:rsidRPr="009128B9" w:rsidRDefault="00582875"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interface</w:t>
            </w:r>
            <w:r w:rsidRPr="009128B9">
              <w:rPr>
                <w:rFonts w:ascii="Courier" w:hAnsi="Courier"/>
                <w:sz w:val="20"/>
              </w:rPr>
              <w:t xml:space="preserve"> </w:t>
            </w:r>
            <w:proofErr w:type="spellStart"/>
            <w:r>
              <w:rPr>
                <w:rFonts w:ascii="Courier" w:hAnsi="Courier"/>
                <w:b/>
                <w:sz w:val="20"/>
              </w:rPr>
              <w:t>NamingAuthorityConfigImpl</w:t>
            </w:r>
            <w:proofErr w:type="spellEnd"/>
            <w:r w:rsidRPr="009128B9">
              <w:rPr>
                <w:rFonts w:ascii="Courier" w:hAnsi="Courier"/>
                <w:sz w:val="20"/>
              </w:rPr>
              <w:t xml:space="preserve"> </w:t>
            </w:r>
            <w:r>
              <w:rPr>
                <w:rFonts w:ascii="Courier" w:hAnsi="Courier"/>
                <w:sz w:val="20"/>
              </w:rPr>
              <w:t xml:space="preserve">implements </w:t>
            </w:r>
            <w:proofErr w:type="spellStart"/>
            <w:r w:rsidRPr="004B69A1">
              <w:rPr>
                <w:rFonts w:ascii="Courier" w:hAnsi="Courier"/>
                <w:i/>
                <w:sz w:val="20"/>
              </w:rPr>
              <w:t>NamingAuthorityConfig</w:t>
            </w:r>
            <w:proofErr w:type="spellEnd"/>
            <w:r>
              <w:rPr>
                <w:rFonts w:ascii="Courier" w:hAnsi="Courier"/>
                <w:sz w:val="20"/>
              </w:rPr>
              <w:t xml:space="preserve"> </w:t>
            </w:r>
            <w:r w:rsidRPr="009128B9">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String prefix</w:t>
            </w:r>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Integer </w:t>
            </w:r>
            <w:proofErr w:type="spellStart"/>
            <w:r>
              <w:rPr>
                <w:rFonts w:ascii="Courier" w:hAnsi="Courier"/>
                <w:sz w:val="20"/>
              </w:rPr>
              <w:t>httpServerPort</w:t>
            </w:r>
            <w:proofErr w:type="spellEnd"/>
            <w:r w:rsidRPr="00A548E2">
              <w:rPr>
                <w:rFonts w:ascii="Courier" w:hAnsi="Courier"/>
                <w:sz w:val="20"/>
              </w:rPr>
              <w:t>;</w:t>
            </w:r>
          </w:p>
          <w:p w:rsidR="00A548E2" w:rsidRPr="00A548E2" w:rsidRDefault="00A548E2" w:rsidP="00A548E2">
            <w:pPr>
              <w:spacing w:after="0"/>
              <w:ind w:left="360"/>
              <w:rPr>
                <w:rFonts w:ascii="Courier" w:hAnsi="Courier"/>
                <w:sz w:val="20"/>
              </w:rPr>
            </w:pPr>
            <w:r>
              <w:rPr>
                <w:rFonts w:ascii="Courier" w:hAnsi="Courier"/>
                <w:sz w:val="20"/>
              </w:rPr>
              <w:t xml:space="preserve">String </w:t>
            </w:r>
            <w:proofErr w:type="spellStart"/>
            <w:r>
              <w:rPr>
                <w:rFonts w:ascii="Courier" w:hAnsi="Courier"/>
                <w:sz w:val="20"/>
              </w:rPr>
              <w:t>gridSvcUrl</w:t>
            </w:r>
            <w:proofErr w:type="spellEnd"/>
            <w:r w:rsidRPr="00A548E2">
              <w:rPr>
                <w:rFonts w:ascii="Courier" w:hAnsi="Courier"/>
                <w:sz w:val="20"/>
              </w:rPr>
              <w:t>;</w:t>
            </w:r>
          </w:p>
          <w:p w:rsidR="007A683E" w:rsidRDefault="00A548E2" w:rsidP="007A683E">
            <w:pPr>
              <w:spacing w:after="0"/>
              <w:ind w:left="360"/>
              <w:rPr>
                <w:rFonts w:ascii="Courier" w:hAnsi="Courier"/>
                <w:sz w:val="20"/>
              </w:rPr>
            </w:pPr>
            <w:r w:rsidRPr="00A548E2">
              <w:rPr>
                <w:rFonts w:ascii="Courier" w:hAnsi="Courier"/>
                <w:sz w:val="20"/>
              </w:rPr>
              <w:t xml:space="preserve">  </w:t>
            </w:r>
          </w:p>
          <w:p w:rsidR="00A548E2" w:rsidRPr="00A548E2" w:rsidRDefault="007A683E" w:rsidP="007A683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0F5955">
              <w:rPr>
                <w:rFonts w:ascii="Courier" w:hAnsi="Courier"/>
                <w:i/>
                <w:sz w:val="20"/>
              </w:rPr>
              <w:t>setPrefix</w:t>
            </w:r>
            <w:proofErr w:type="spellEnd"/>
            <w:r>
              <w:rPr>
                <w:rFonts w:ascii="Courier" w:hAnsi="Courier"/>
                <w:sz w:val="20"/>
              </w:rPr>
              <w:t>( String prefix );</w:t>
            </w:r>
          </w:p>
          <w:p w:rsidR="00A548E2" w:rsidRPr="00A548E2" w:rsidRDefault="00A548E2" w:rsidP="007A683E">
            <w:pPr>
              <w:spacing w:after="0"/>
              <w:ind w:left="360"/>
              <w:rPr>
                <w:rFonts w:ascii="Courier" w:hAnsi="Courier"/>
                <w:sz w:val="20"/>
              </w:rPr>
            </w:pPr>
            <w:r w:rsidRPr="00A548E2">
              <w:rPr>
                <w:rFonts w:ascii="Courier" w:hAnsi="Courier"/>
                <w:sz w:val="20"/>
              </w:rPr>
              <w:t xml:space="preserve">String </w:t>
            </w:r>
            <w:proofErr w:type="spellStart"/>
            <w:proofErr w:type="gramStart"/>
            <w:r w:rsidRPr="000F5955">
              <w:rPr>
                <w:rFonts w:ascii="Courier" w:hAnsi="Courier"/>
                <w:i/>
                <w:sz w:val="20"/>
              </w:rPr>
              <w:t>getPrefix</w:t>
            </w:r>
            <w:proofErr w:type="spellEnd"/>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0F5955" w:rsidRDefault="000F5955"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proofErr w:type="spellStart"/>
            <w:r w:rsidRPr="000F5955">
              <w:rPr>
                <w:rFonts w:ascii="Courier" w:hAnsi="Courier"/>
                <w:i/>
                <w:sz w:val="20"/>
              </w:rPr>
              <w:t>setHttpServerPort</w:t>
            </w:r>
            <w:proofErr w:type="spellEnd"/>
            <w:r w:rsidRPr="00A548E2">
              <w:rPr>
                <w:rFonts w:ascii="Courier" w:hAnsi="Courier"/>
                <w:sz w:val="20"/>
              </w:rPr>
              <w:t>( Integer port )</w:t>
            </w:r>
            <w:r w:rsidR="007A683E">
              <w:rPr>
                <w:rFonts w:ascii="Courier" w:hAnsi="Courier"/>
                <w:sz w:val="20"/>
              </w:rPr>
              <w:t>;</w:t>
            </w:r>
          </w:p>
          <w:p w:rsidR="000F5955" w:rsidRDefault="007A683E" w:rsidP="007A683E">
            <w:pPr>
              <w:spacing w:after="0"/>
              <w:ind w:left="360"/>
              <w:rPr>
                <w:rFonts w:ascii="Courier" w:hAnsi="Courier"/>
                <w:sz w:val="20"/>
              </w:rPr>
            </w:pPr>
            <w:r>
              <w:rPr>
                <w:rFonts w:ascii="Courier" w:hAnsi="Courier"/>
                <w:sz w:val="20"/>
              </w:rPr>
              <w:t xml:space="preserve">Integer </w:t>
            </w:r>
            <w:proofErr w:type="spellStart"/>
            <w:proofErr w:type="gramStart"/>
            <w:r w:rsidRPr="000F5955">
              <w:rPr>
                <w:rFonts w:ascii="Courier" w:hAnsi="Courier"/>
                <w:i/>
                <w:sz w:val="20"/>
              </w:rPr>
              <w:t>getHttpServerPort</w:t>
            </w:r>
            <w:proofErr w:type="spellEnd"/>
            <w:r>
              <w:rPr>
                <w:rFonts w:ascii="Courier" w:hAnsi="Courier"/>
                <w:sz w:val="20"/>
              </w:rPr>
              <w:t>(</w:t>
            </w:r>
            <w:proofErr w:type="gramEnd"/>
            <w:r>
              <w:rPr>
                <w:rFonts w:ascii="Courier" w:hAnsi="Courier"/>
                <w:sz w:val="20"/>
              </w:rPr>
              <w:t>);</w:t>
            </w:r>
          </w:p>
          <w:p w:rsidR="00A548E2" w:rsidRPr="00A548E2" w:rsidRDefault="00A548E2" w:rsidP="007A683E">
            <w:pPr>
              <w:spacing w:after="0"/>
              <w:ind w:left="360"/>
              <w:rPr>
                <w:rFonts w:ascii="Courier" w:hAnsi="Courier"/>
                <w:sz w:val="20"/>
              </w:rPr>
            </w:pPr>
          </w:p>
          <w:p w:rsidR="00A548E2" w:rsidRPr="00A548E2" w:rsidRDefault="00A548E2" w:rsidP="007A683E">
            <w:pPr>
              <w:spacing w:after="0"/>
              <w:ind w:left="360"/>
              <w:rPr>
                <w:rFonts w:ascii="Courier" w:hAnsi="Courier"/>
                <w:sz w:val="20"/>
              </w:rPr>
            </w:pPr>
            <w:proofErr w:type="gramStart"/>
            <w:r w:rsidRPr="00A548E2">
              <w:rPr>
                <w:rFonts w:ascii="Courier" w:hAnsi="Courier"/>
                <w:sz w:val="20"/>
              </w:rPr>
              <w:t>void</w:t>
            </w:r>
            <w:proofErr w:type="gramEnd"/>
            <w:r w:rsidRPr="00A548E2">
              <w:rPr>
                <w:rFonts w:ascii="Courier" w:hAnsi="Courier"/>
                <w:sz w:val="20"/>
              </w:rPr>
              <w:t xml:space="preserve"> </w:t>
            </w:r>
            <w:proofErr w:type="spellStart"/>
            <w:r w:rsidRPr="000F5955">
              <w:rPr>
                <w:rFonts w:ascii="Courier" w:hAnsi="Courier"/>
                <w:i/>
                <w:sz w:val="20"/>
              </w:rPr>
              <w:t>setGridSvcUrl</w:t>
            </w:r>
            <w:proofErr w:type="spellEnd"/>
            <w:r w:rsidRPr="00A548E2">
              <w:rPr>
                <w:rFonts w:ascii="Courier" w:hAnsi="Courier"/>
                <w:sz w:val="20"/>
              </w:rPr>
              <w:t xml:space="preserve">(String </w:t>
            </w:r>
            <w:proofErr w:type="spellStart"/>
            <w:r w:rsidRPr="00A548E2">
              <w:rPr>
                <w:rFonts w:ascii="Courier" w:hAnsi="Courier"/>
                <w:sz w:val="20"/>
              </w:rPr>
              <w:t>gridSvcUrl</w:t>
            </w:r>
            <w:proofErr w:type="spellEnd"/>
            <w:r w:rsidRPr="00A548E2">
              <w:rPr>
                <w:rFonts w:ascii="Courier" w:hAnsi="Courier"/>
                <w:sz w:val="20"/>
              </w:rPr>
              <w:t>)</w:t>
            </w:r>
            <w:r w:rsidR="007A683E">
              <w:rPr>
                <w:rFonts w:ascii="Courier" w:hAnsi="Courier"/>
                <w:sz w:val="20"/>
              </w:rPr>
              <w:t>;</w:t>
            </w:r>
          </w:p>
          <w:p w:rsidR="00A548E2" w:rsidRPr="00A548E2" w:rsidRDefault="00A548E2" w:rsidP="000F5955">
            <w:pPr>
              <w:spacing w:after="0"/>
              <w:ind w:left="360"/>
              <w:rPr>
                <w:rFonts w:ascii="Courier" w:hAnsi="Courier"/>
                <w:sz w:val="20"/>
              </w:rPr>
            </w:pPr>
            <w:r w:rsidRPr="00A548E2">
              <w:rPr>
                <w:rFonts w:ascii="Courier" w:hAnsi="Courier"/>
                <w:sz w:val="20"/>
              </w:rPr>
              <w:t xml:space="preserve">String </w:t>
            </w:r>
            <w:proofErr w:type="spellStart"/>
            <w:proofErr w:type="gramStart"/>
            <w:r w:rsidRPr="000F5955">
              <w:rPr>
                <w:rFonts w:ascii="Courier" w:hAnsi="Courier"/>
                <w:i/>
                <w:sz w:val="20"/>
              </w:rPr>
              <w:t>getGridSvcUrl</w:t>
            </w:r>
            <w:proofErr w:type="spellEnd"/>
            <w:r w:rsidRPr="00A548E2">
              <w:rPr>
                <w:rFonts w:ascii="Courier" w:hAnsi="Courier"/>
                <w:sz w:val="20"/>
              </w:rPr>
              <w:t>(</w:t>
            </w:r>
            <w:proofErr w:type="gramEnd"/>
            <w:r w:rsidRPr="00A548E2">
              <w:rPr>
                <w:rFonts w:ascii="Courier" w:hAnsi="Courier"/>
                <w:sz w:val="20"/>
              </w:rPr>
              <w:t>)</w:t>
            </w:r>
            <w:r w:rsidR="007A683E">
              <w:rPr>
                <w:rFonts w:ascii="Courier" w:hAnsi="Courier"/>
                <w:sz w:val="20"/>
              </w:rPr>
              <w:t>;</w:t>
            </w:r>
          </w:p>
          <w:p w:rsidR="00582875" w:rsidRDefault="00582875" w:rsidP="007A683E">
            <w:pPr>
              <w:spacing w:after="0"/>
            </w:pPr>
            <w:r w:rsidRPr="009128B9">
              <w:rPr>
                <w:rFonts w:ascii="Courier" w:hAnsi="Courier"/>
                <w:sz w:val="20"/>
              </w:rPr>
              <w:t>}</w:t>
            </w:r>
          </w:p>
        </w:tc>
      </w:tr>
    </w:tbl>
    <w:p w:rsidR="004B69A1" w:rsidRDefault="004B69A1" w:rsidP="00582875"/>
    <w:p w:rsidR="004B69A1" w:rsidRPr="00C60C50" w:rsidRDefault="004B69A1" w:rsidP="004B69A1">
      <w:pPr>
        <w:pStyle w:val="Heading4"/>
      </w:pPr>
      <w:bookmarkStart w:id="105" w:name="_Toc111017183"/>
      <w:proofErr w:type="spellStart"/>
      <w:r>
        <w:t>IdentifierGeneratorImpl</w:t>
      </w:r>
      <w:proofErr w:type="spellEnd"/>
      <w:r>
        <w:t xml:space="preserve"> Class</w:t>
      </w:r>
      <w:bookmarkEnd w:id="105"/>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4B69A1">
        <w:tc>
          <w:tcPr>
            <w:tcW w:w="9936" w:type="dxa"/>
          </w:tcPr>
          <w:p w:rsidR="004B69A1" w:rsidRPr="009128B9" w:rsidRDefault="004B69A1" w:rsidP="009128B9">
            <w:pPr>
              <w:spacing w:after="0"/>
              <w:rPr>
                <w:rFonts w:ascii="Courier" w:hAnsi="Courier"/>
                <w:sz w:val="20"/>
              </w:rPr>
            </w:pPr>
            <w:proofErr w:type="gramStart"/>
            <w:r w:rsidRPr="009128B9">
              <w:rPr>
                <w:rFonts w:ascii="Courier" w:hAnsi="Courier"/>
                <w:sz w:val="20"/>
              </w:rPr>
              <w:t>public</w:t>
            </w:r>
            <w:proofErr w:type="gramEnd"/>
            <w:r w:rsidRPr="009128B9">
              <w:rPr>
                <w:rFonts w:ascii="Courier" w:hAnsi="Courier"/>
                <w:sz w:val="20"/>
              </w:rPr>
              <w:t xml:space="preserve"> </w:t>
            </w:r>
            <w:r>
              <w:rPr>
                <w:rFonts w:ascii="Courier" w:hAnsi="Courier"/>
                <w:sz w:val="20"/>
              </w:rPr>
              <w:t>class</w:t>
            </w:r>
            <w:r w:rsidRPr="009128B9">
              <w:rPr>
                <w:rFonts w:ascii="Courier" w:hAnsi="Courier"/>
                <w:sz w:val="20"/>
              </w:rPr>
              <w:t xml:space="preserve"> </w:t>
            </w:r>
            <w:proofErr w:type="spellStart"/>
            <w:r>
              <w:rPr>
                <w:rFonts w:ascii="Courier" w:hAnsi="Courier"/>
                <w:b/>
                <w:sz w:val="20"/>
              </w:rPr>
              <w:t>IdentifierGeneratorImpl</w:t>
            </w:r>
            <w:proofErr w:type="spellEnd"/>
            <w:r w:rsidRPr="009128B9">
              <w:rPr>
                <w:rFonts w:ascii="Courier" w:hAnsi="Courier"/>
                <w:sz w:val="20"/>
              </w:rPr>
              <w:t xml:space="preserve"> </w:t>
            </w:r>
            <w:r>
              <w:rPr>
                <w:rFonts w:ascii="Courier" w:hAnsi="Courier"/>
                <w:sz w:val="20"/>
              </w:rPr>
              <w:t xml:space="preserve">implements </w:t>
            </w:r>
            <w:proofErr w:type="spellStart"/>
            <w:r w:rsidRPr="004B69A1">
              <w:rPr>
                <w:rFonts w:ascii="Courier" w:hAnsi="Courier"/>
                <w:i/>
                <w:sz w:val="20"/>
              </w:rPr>
              <w:t>IdentifierGenerator</w:t>
            </w:r>
            <w:proofErr w:type="spellEnd"/>
            <w:r>
              <w:rPr>
                <w:rFonts w:ascii="Courier" w:hAnsi="Courier"/>
                <w:sz w:val="20"/>
              </w:rPr>
              <w:t xml:space="preserve"> </w:t>
            </w:r>
            <w:r w:rsidRPr="009128B9">
              <w:rPr>
                <w:rFonts w:ascii="Courier" w:hAnsi="Courier"/>
                <w:sz w:val="20"/>
              </w:rPr>
              <w:t>{</w:t>
            </w:r>
          </w:p>
          <w:p w:rsidR="004B69A1" w:rsidRDefault="004B69A1" w:rsidP="00A548E2">
            <w:pPr>
              <w:spacing w:after="0"/>
              <w:ind w:left="360"/>
              <w:rPr>
                <w:rFonts w:ascii="Courier" w:hAnsi="Courier"/>
                <w:sz w:val="20"/>
              </w:rPr>
            </w:pPr>
          </w:p>
          <w:p w:rsidR="004B69A1" w:rsidRPr="004B69A1" w:rsidRDefault="004B69A1" w:rsidP="004B69A1">
            <w:pPr>
              <w:autoSpaceDE w:val="0"/>
              <w:autoSpaceDN w:val="0"/>
              <w:spacing w:after="0" w:line="240" w:lineRule="auto"/>
              <w:ind w:left="360"/>
              <w:textAlignment w:val="auto"/>
              <w:rPr>
                <w:rFonts w:ascii="Courier" w:hAnsi="Courier" w:cs="Monaco"/>
                <w:sz w:val="20"/>
              </w:rPr>
            </w:pPr>
            <w:r w:rsidRPr="004B69A1">
              <w:rPr>
                <w:rFonts w:ascii="Courier" w:hAnsi="Courier" w:cs="Monaco"/>
                <w:sz w:val="20"/>
              </w:rPr>
              <w:t xml:space="preserve">String </w:t>
            </w:r>
            <w:proofErr w:type="gramStart"/>
            <w:r w:rsidRPr="004B69A1">
              <w:rPr>
                <w:rFonts w:ascii="Courier" w:hAnsi="Courier" w:cs="Monaco"/>
                <w:i/>
                <w:sz w:val="20"/>
              </w:rPr>
              <w:t>generate</w:t>
            </w:r>
            <w:r w:rsidRPr="004B69A1">
              <w:rPr>
                <w:rFonts w:ascii="Courier" w:hAnsi="Courier" w:cs="Monaco"/>
                <w:sz w:val="20"/>
              </w:rPr>
              <w:t>(</w:t>
            </w:r>
            <w:proofErr w:type="spellStart"/>
            <w:proofErr w:type="gramEnd"/>
            <w:r w:rsidRPr="004B69A1">
              <w:rPr>
                <w:rFonts w:ascii="Courier" w:hAnsi="Courier" w:cs="Monaco"/>
                <w:sz w:val="20"/>
              </w:rPr>
              <w:t>NamingAuthorityConfig</w:t>
            </w:r>
            <w:proofErr w:type="spellEnd"/>
            <w:r w:rsidRPr="004B69A1">
              <w:rPr>
                <w:rFonts w:ascii="Courier" w:hAnsi="Courier" w:cs="Monaco"/>
                <w:sz w:val="20"/>
              </w:rPr>
              <w:t xml:space="preserve"> </w:t>
            </w:r>
            <w:proofErr w:type="spellStart"/>
            <w:r w:rsidRPr="004B69A1">
              <w:rPr>
                <w:rFonts w:ascii="Courier" w:hAnsi="Courier" w:cs="Monaco"/>
                <w:sz w:val="20"/>
              </w:rPr>
              <w:t>config</w:t>
            </w:r>
            <w:proofErr w:type="spellEnd"/>
            <w:r w:rsidRPr="004B69A1">
              <w:rPr>
                <w:rFonts w:ascii="Courier" w:hAnsi="Courier" w:cs="Monaco"/>
                <w:sz w:val="20"/>
              </w:rPr>
              <w:t>) {</w:t>
            </w:r>
          </w:p>
          <w:p w:rsidR="004B69A1" w:rsidRPr="004B69A1" w:rsidRDefault="004B69A1" w:rsidP="004B69A1">
            <w:pPr>
              <w:autoSpaceDE w:val="0"/>
              <w:autoSpaceDN w:val="0"/>
              <w:spacing w:after="0" w:line="240" w:lineRule="auto"/>
              <w:textAlignment w:val="auto"/>
              <w:rPr>
                <w:rFonts w:ascii="Courier" w:hAnsi="Courier" w:cs="Monaco"/>
                <w:sz w:val="20"/>
              </w:rPr>
            </w:pPr>
            <w:r w:rsidRPr="004B69A1">
              <w:rPr>
                <w:rFonts w:ascii="Courier" w:hAnsi="Courier" w:cs="Monaco"/>
                <w:sz w:val="20"/>
              </w:rPr>
              <w:tab/>
            </w:r>
            <w:r w:rsidRPr="004B69A1">
              <w:rPr>
                <w:rFonts w:ascii="Courier" w:hAnsi="Courier" w:cs="Monaco"/>
                <w:sz w:val="20"/>
              </w:rPr>
              <w:tab/>
            </w:r>
            <w:proofErr w:type="gramStart"/>
            <w:r w:rsidRPr="004B69A1">
              <w:rPr>
                <w:rFonts w:ascii="Courier" w:hAnsi="Courier" w:cs="Monaco"/>
                <w:bCs/>
                <w:sz w:val="20"/>
              </w:rPr>
              <w:t>return</w:t>
            </w:r>
            <w:proofErr w:type="gramEnd"/>
            <w:r w:rsidRPr="004B69A1">
              <w:rPr>
                <w:rFonts w:ascii="Courier" w:hAnsi="Courier" w:cs="Monaco"/>
                <w:sz w:val="20"/>
              </w:rPr>
              <w:t xml:space="preserve"> </w:t>
            </w:r>
            <w:proofErr w:type="spellStart"/>
            <w:r w:rsidRPr="004B69A1">
              <w:rPr>
                <w:rFonts w:ascii="Courier" w:hAnsi="Courier" w:cs="Monaco"/>
                <w:sz w:val="20"/>
              </w:rPr>
              <w:t>java.util.UUID.</w:t>
            </w:r>
            <w:r w:rsidRPr="004B69A1">
              <w:rPr>
                <w:rFonts w:ascii="Courier" w:hAnsi="Courier" w:cs="Monaco"/>
                <w:i/>
                <w:iCs/>
                <w:sz w:val="20"/>
              </w:rPr>
              <w:t>randomUUID</w:t>
            </w:r>
            <w:proofErr w:type="spellEnd"/>
            <w:r w:rsidRPr="004B69A1">
              <w:rPr>
                <w:rFonts w:ascii="Courier" w:hAnsi="Courier" w:cs="Monaco"/>
                <w:sz w:val="20"/>
              </w:rPr>
              <w:t>().</w:t>
            </w:r>
            <w:proofErr w:type="spellStart"/>
            <w:r w:rsidRPr="004B69A1">
              <w:rPr>
                <w:rFonts w:ascii="Courier" w:hAnsi="Courier" w:cs="Monaco"/>
                <w:sz w:val="20"/>
              </w:rPr>
              <w:t>toString</w:t>
            </w:r>
            <w:proofErr w:type="spellEnd"/>
            <w:r w:rsidRPr="004B69A1">
              <w:rPr>
                <w:rFonts w:ascii="Courier" w:hAnsi="Courier" w:cs="Monaco"/>
                <w:sz w:val="20"/>
              </w:rPr>
              <w:t>();</w:t>
            </w:r>
          </w:p>
          <w:p w:rsidR="004B69A1" w:rsidRPr="00A548E2" w:rsidRDefault="004B69A1" w:rsidP="004B69A1">
            <w:pPr>
              <w:spacing w:after="0"/>
              <w:ind w:left="360"/>
              <w:rPr>
                <w:rFonts w:ascii="Courier" w:hAnsi="Courier"/>
                <w:sz w:val="20"/>
              </w:rPr>
            </w:pPr>
            <w:r w:rsidRPr="004B69A1">
              <w:rPr>
                <w:rFonts w:ascii="Courier" w:hAnsi="Courier" w:cs="Monaco"/>
                <w:sz w:val="20"/>
              </w:rPr>
              <w:t>}</w:t>
            </w:r>
          </w:p>
          <w:p w:rsidR="004B69A1" w:rsidRDefault="004B69A1" w:rsidP="007A683E">
            <w:pPr>
              <w:spacing w:after="0"/>
            </w:pPr>
            <w:r w:rsidRPr="009128B9">
              <w:rPr>
                <w:rFonts w:ascii="Courier" w:hAnsi="Courier"/>
                <w:sz w:val="20"/>
              </w:rPr>
              <w:t>}</w:t>
            </w:r>
          </w:p>
        </w:tc>
      </w:tr>
    </w:tbl>
    <w:p w:rsidR="004B69A1" w:rsidRDefault="004B69A1" w:rsidP="00582875"/>
    <w:p w:rsidR="00582875" w:rsidRDefault="00582875" w:rsidP="00582875"/>
    <w:p w:rsidR="00582875" w:rsidRDefault="00C60C50" w:rsidP="00C60C50">
      <w:pPr>
        <w:pStyle w:val="Heading4"/>
      </w:pPr>
      <w:bookmarkStart w:id="106" w:name="_Toc110304741"/>
      <w:bookmarkStart w:id="107" w:name="_Toc111017184"/>
      <w:proofErr w:type="spellStart"/>
      <w:r>
        <w:t>NamingAuthorityImpl</w:t>
      </w:r>
      <w:proofErr w:type="spellEnd"/>
      <w:r>
        <w:t xml:space="preserve"> Class</w:t>
      </w:r>
      <w:bookmarkEnd w:id="106"/>
      <w:bookmarkEnd w:id="107"/>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BF"/>
      </w:tblPr>
      <w:tblGrid>
        <w:gridCol w:w="9936"/>
      </w:tblGrid>
      <w:tr w:rsidR="00582875">
        <w:tc>
          <w:tcPr>
            <w:tcW w:w="9936" w:type="dxa"/>
          </w:tcPr>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org.cagrid.identifiers.namingauthority.http.HttpServer</w:t>
            </w:r>
            <w:proofErr w:type="spellEnd"/>
            <w:r>
              <w:rPr>
                <w:rFonts w:ascii="Courier" w:hAnsi="Courier"/>
                <w:sz w:val="20"/>
              </w:rPr>
              <w:t>;</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org.cagrid.identifiers.namingauthority.util.Database</w:t>
            </w:r>
            <w:proofErr w:type="spellEnd"/>
            <w:r>
              <w:rPr>
                <w:rFonts w:ascii="Courier" w:hAnsi="Courier"/>
                <w:sz w:val="20"/>
              </w:rPr>
              <w:t>;</w:t>
            </w:r>
          </w:p>
          <w:p w:rsidR="00B363FE" w:rsidRDefault="00B363FE" w:rsidP="00460BCA">
            <w:pPr>
              <w:spacing w:after="0"/>
              <w:rPr>
                <w:rFonts w:ascii="Courier" w:hAnsi="Courier"/>
                <w:sz w:val="20"/>
              </w:rPr>
            </w:pPr>
            <w:proofErr w:type="gramStart"/>
            <w:r>
              <w:rPr>
                <w:rFonts w:ascii="Courier" w:hAnsi="Courier"/>
                <w:sz w:val="20"/>
              </w:rPr>
              <w:t>import</w:t>
            </w:r>
            <w:proofErr w:type="gramEnd"/>
            <w:r>
              <w:rPr>
                <w:rFonts w:ascii="Courier" w:hAnsi="Courier"/>
                <w:sz w:val="20"/>
              </w:rPr>
              <w:t xml:space="preserve"> </w:t>
            </w:r>
            <w:proofErr w:type="spellStart"/>
            <w:r>
              <w:rPr>
                <w:rFonts w:ascii="Courier" w:hAnsi="Courier"/>
                <w:sz w:val="20"/>
              </w:rPr>
              <w:t>org.cagrid.identifiers.namingauthority.datatype.DataTypeService</w:t>
            </w:r>
            <w:proofErr w:type="spellEnd"/>
            <w:r>
              <w:rPr>
                <w:rFonts w:ascii="Courier" w:hAnsi="Courier"/>
                <w:sz w:val="20"/>
              </w:rPr>
              <w:t>;</w:t>
            </w:r>
          </w:p>
          <w:p w:rsidR="00B363FE" w:rsidRDefault="00B363FE" w:rsidP="00460BCA">
            <w:pPr>
              <w:spacing w:after="0"/>
              <w:rPr>
                <w:rFonts w:ascii="Courier" w:hAnsi="Courier"/>
                <w:sz w:val="20"/>
              </w:rPr>
            </w:pPr>
          </w:p>
          <w:p w:rsidR="00460BCA" w:rsidRDefault="00460BCA" w:rsidP="00460BCA">
            <w:pPr>
              <w:spacing w:after="0"/>
              <w:rPr>
                <w:rFonts w:ascii="Courier" w:hAnsi="Courier"/>
                <w:sz w:val="20"/>
              </w:rPr>
            </w:pPr>
            <w:proofErr w:type="gramStart"/>
            <w:r w:rsidRPr="00460BCA">
              <w:rPr>
                <w:rFonts w:ascii="Courier" w:hAnsi="Courier"/>
                <w:sz w:val="20"/>
              </w:rPr>
              <w:t>public</w:t>
            </w:r>
            <w:proofErr w:type="gramEnd"/>
            <w:r w:rsidRPr="00460BCA">
              <w:rPr>
                <w:rFonts w:ascii="Courier" w:hAnsi="Courier"/>
                <w:sz w:val="20"/>
              </w:rPr>
              <w:t xml:space="preserve"> class </w:t>
            </w:r>
            <w:proofErr w:type="spellStart"/>
            <w:r w:rsidRPr="00460BCA">
              <w:rPr>
                <w:rFonts w:ascii="Courier" w:hAnsi="Courier"/>
                <w:b/>
                <w:sz w:val="20"/>
              </w:rPr>
              <w:t>NamingAuthorityImpl</w:t>
            </w:r>
            <w:proofErr w:type="spellEnd"/>
            <w:r w:rsidRPr="00460BCA">
              <w:rPr>
                <w:rFonts w:ascii="Courier" w:hAnsi="Courier"/>
                <w:sz w:val="20"/>
              </w:rPr>
              <w:t xml:space="preserve"> extends </w:t>
            </w:r>
            <w:proofErr w:type="spellStart"/>
            <w:r w:rsidRPr="00460BCA">
              <w:rPr>
                <w:rFonts w:ascii="Courier" w:hAnsi="Courier"/>
                <w:b/>
                <w:sz w:val="20"/>
              </w:rPr>
              <w:t>NamingAuthority</w:t>
            </w:r>
            <w:proofErr w:type="spellEnd"/>
            <w:r w:rsidRPr="00460BCA">
              <w:rPr>
                <w:rFonts w:ascii="Courier" w:hAnsi="Courier"/>
                <w:sz w:val="20"/>
              </w:rPr>
              <w:t xml:space="preserve"> </w:t>
            </w:r>
          </w:p>
          <w:p w:rsidR="00460BCA" w:rsidRPr="00460BCA" w:rsidRDefault="00460BCA" w:rsidP="00460BCA">
            <w:pPr>
              <w:spacing w:after="0"/>
              <w:ind w:left="360"/>
              <w:rPr>
                <w:rFonts w:ascii="Courier" w:hAnsi="Courier"/>
                <w:sz w:val="20"/>
              </w:rPr>
            </w:pPr>
            <w:proofErr w:type="gramStart"/>
            <w:r w:rsidRPr="00460BCA">
              <w:rPr>
                <w:rFonts w:ascii="Courier" w:hAnsi="Courier"/>
                <w:sz w:val="20"/>
              </w:rPr>
              <w:t>implements</w:t>
            </w:r>
            <w:proofErr w:type="gramEnd"/>
            <w:r w:rsidRPr="00460BCA">
              <w:rPr>
                <w:rFonts w:ascii="Courier" w:hAnsi="Courier"/>
                <w:sz w:val="20"/>
              </w:rPr>
              <w:t xml:space="preserve"> </w:t>
            </w:r>
            <w:proofErr w:type="spellStart"/>
            <w:r w:rsidRPr="00460BCA">
              <w:rPr>
                <w:rFonts w:ascii="Courier" w:hAnsi="Courier"/>
                <w:sz w:val="20"/>
              </w:rPr>
              <w:t>IdentifierMaintainer</w:t>
            </w:r>
            <w:proofErr w:type="spellEnd"/>
            <w:r w:rsidRPr="00460BCA">
              <w:rPr>
                <w:rFonts w:ascii="Courier" w:hAnsi="Courier"/>
                <w:sz w:val="20"/>
              </w:rPr>
              <w:t xml:space="preserve">, </w:t>
            </w:r>
            <w:proofErr w:type="spellStart"/>
            <w:r w:rsidRPr="00460BCA">
              <w:rPr>
                <w:rFonts w:ascii="Courier" w:hAnsi="Courier"/>
                <w:sz w:val="20"/>
              </w:rPr>
              <w:t>IdentifierUser</w:t>
            </w:r>
            <w:proofErr w:type="spellEnd"/>
            <w:r w:rsidRPr="00460BCA">
              <w:rPr>
                <w:rFonts w:ascii="Courier" w:hAnsi="Courier"/>
                <w:sz w:val="20"/>
              </w:rPr>
              <w:t xml:space="preserve"> {</w:t>
            </w:r>
          </w:p>
          <w:p w:rsidR="00460BCA" w:rsidRPr="00460BCA" w:rsidRDefault="00460BCA" w:rsidP="00460BCA">
            <w:pPr>
              <w:spacing w:after="0"/>
              <w:rPr>
                <w:rFonts w:ascii="Courier" w:hAnsi="Courier"/>
                <w:sz w:val="20"/>
              </w:rPr>
            </w:pPr>
          </w:p>
          <w:p w:rsidR="00460BCA" w:rsidRPr="00460BCA" w:rsidRDefault="00460BCA" w:rsidP="00460BCA">
            <w:pPr>
              <w:spacing w:after="0"/>
              <w:rPr>
                <w:rFonts w:ascii="Courier" w:hAnsi="Courier"/>
                <w:sz w:val="20"/>
              </w:rPr>
            </w:pPr>
            <w:r>
              <w:rPr>
                <w:rFonts w:ascii="Courier" w:hAnsi="Courier"/>
                <w:sz w:val="20"/>
              </w:rPr>
              <w:t xml:space="preserve">   </w:t>
            </w:r>
            <w:proofErr w:type="spellStart"/>
            <w:r>
              <w:rPr>
                <w:rFonts w:ascii="Courier" w:hAnsi="Courier"/>
                <w:sz w:val="20"/>
              </w:rPr>
              <w:t>HttpServer</w:t>
            </w:r>
            <w:proofErr w:type="spellEnd"/>
            <w:r>
              <w:rPr>
                <w:rFonts w:ascii="Courier" w:hAnsi="Courier"/>
                <w:sz w:val="20"/>
              </w:rPr>
              <w:t xml:space="preserve"> </w:t>
            </w:r>
            <w:proofErr w:type="spellStart"/>
            <w:r>
              <w:rPr>
                <w:rFonts w:ascii="Courier" w:hAnsi="Courier"/>
                <w:sz w:val="20"/>
              </w:rPr>
              <w:t>httpServer</w:t>
            </w:r>
            <w:proofErr w:type="spellEnd"/>
            <w:r w:rsidRPr="00460BCA">
              <w:rPr>
                <w:rFonts w:ascii="Courier" w:hAnsi="Courier"/>
                <w:sz w:val="20"/>
              </w:rPr>
              <w:t>;</w:t>
            </w:r>
          </w:p>
          <w:p w:rsidR="00BB1CE2" w:rsidRDefault="00460BCA" w:rsidP="00460BCA">
            <w:pPr>
              <w:spacing w:after="0"/>
              <w:rPr>
                <w:rFonts w:ascii="Courier" w:hAnsi="Courier"/>
                <w:sz w:val="20"/>
              </w:rPr>
            </w:pPr>
            <w:r>
              <w:rPr>
                <w:rFonts w:ascii="Courier" w:hAnsi="Courier"/>
                <w:sz w:val="20"/>
              </w:rPr>
              <w:t xml:space="preserve">   Database db</w:t>
            </w:r>
            <w:r w:rsidRPr="00460BCA">
              <w:rPr>
                <w:rFonts w:ascii="Courier" w:hAnsi="Courier"/>
                <w:sz w:val="20"/>
              </w:rPr>
              <w:t>;</w:t>
            </w:r>
          </w:p>
          <w:p w:rsidR="00460BCA" w:rsidRPr="00460BCA" w:rsidRDefault="00BB1CE2" w:rsidP="00BB1CE2">
            <w:pPr>
              <w:spacing w:after="0"/>
              <w:ind w:left="360"/>
              <w:rPr>
                <w:rFonts w:ascii="Courier" w:hAnsi="Courier"/>
                <w:sz w:val="20"/>
              </w:rPr>
            </w:pPr>
            <w:proofErr w:type="spellStart"/>
            <w:r>
              <w:rPr>
                <w:rFonts w:ascii="Courier" w:hAnsi="Courier"/>
                <w:sz w:val="20"/>
              </w:rPr>
              <w:t>HttpProcessor</w:t>
            </w:r>
            <w:proofErr w:type="spellEnd"/>
            <w:r>
              <w:rPr>
                <w:rFonts w:ascii="Courier" w:hAnsi="Courier"/>
                <w:sz w:val="20"/>
              </w:rPr>
              <w:t xml:space="preserve"> </w:t>
            </w:r>
            <w:proofErr w:type="spellStart"/>
            <w:r>
              <w:rPr>
                <w:rFonts w:ascii="Courier" w:hAnsi="Courier"/>
                <w:sz w:val="20"/>
              </w:rPr>
              <w:t>httpProcessor</w:t>
            </w:r>
            <w:proofErr w:type="spellEnd"/>
            <w:r>
              <w:rPr>
                <w:rFonts w:ascii="Courier" w:hAnsi="Courier"/>
                <w:sz w:val="20"/>
              </w:rPr>
              <w:t>;</w:t>
            </w:r>
          </w:p>
          <w:p w:rsidR="000F5955" w:rsidRDefault="000F5955" w:rsidP="00BB1CE2">
            <w:pPr>
              <w:spacing w:after="0"/>
              <w:rPr>
                <w:rFonts w:ascii="Courier" w:hAnsi="Courier"/>
                <w:sz w:val="20"/>
              </w:rPr>
            </w:pPr>
            <w:r>
              <w:rPr>
                <w:rFonts w:ascii="Courier" w:hAnsi="Courier"/>
                <w:sz w:val="20"/>
              </w:rPr>
              <w:t xml:space="preserve"> </w:t>
            </w:r>
            <w:r w:rsidR="00460BCA" w:rsidRPr="00460BCA">
              <w:rPr>
                <w:rFonts w:ascii="Courier" w:hAnsi="Courier"/>
                <w:sz w:val="20"/>
              </w:rPr>
              <w:t xml:space="preserve">  </w:t>
            </w:r>
          </w:p>
          <w:p w:rsidR="000F5955" w:rsidRDefault="000F5955" w:rsidP="000F5955">
            <w:pPr>
              <w:spacing w:after="0"/>
              <w:ind w:left="360"/>
              <w:rPr>
                <w:rFonts w:ascii="Courier" w:hAnsi="Courier"/>
                <w:sz w:val="20"/>
              </w:rPr>
            </w:pPr>
            <w:r>
              <w:rPr>
                <w:rFonts w:ascii="Courier" w:hAnsi="Courier"/>
                <w:sz w:val="20"/>
              </w:rPr>
              <w:t xml:space="preserve">Database </w:t>
            </w:r>
            <w:proofErr w:type="spellStart"/>
            <w:proofErr w:type="gramStart"/>
            <w:r w:rsidRPr="000F5955">
              <w:rPr>
                <w:rFonts w:ascii="Courier" w:hAnsi="Courier"/>
                <w:i/>
                <w:sz w:val="20"/>
              </w:rPr>
              <w:t>getDatabase</w:t>
            </w:r>
            <w:proofErr w:type="spellEnd"/>
            <w:r>
              <w:rPr>
                <w:rFonts w:ascii="Courier" w:hAnsi="Courier"/>
                <w:sz w:val="20"/>
              </w:rPr>
              <w:t>(</w:t>
            </w:r>
            <w:proofErr w:type="gramEnd"/>
            <w:r>
              <w:rPr>
                <w:rFonts w:ascii="Courier" w:hAnsi="Courier"/>
                <w:sz w:val="20"/>
              </w:rPr>
              <w:t>);</w:t>
            </w:r>
          </w:p>
          <w:p w:rsidR="00460BCA" w:rsidRPr="00460BCA" w:rsidRDefault="000F5955" w:rsidP="000F5955">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0F5955">
              <w:rPr>
                <w:rFonts w:ascii="Courier" w:hAnsi="Courier"/>
                <w:i/>
                <w:sz w:val="20"/>
              </w:rPr>
              <w:t>setDatabase</w:t>
            </w:r>
            <w:proofErr w:type="spellEnd"/>
            <w:r>
              <w:rPr>
                <w:rFonts w:ascii="Courier" w:hAnsi="Courier"/>
                <w:sz w:val="20"/>
              </w:rPr>
              <w:t>( Database );</w:t>
            </w:r>
          </w:p>
          <w:p w:rsidR="000F5955" w:rsidRDefault="000F5955" w:rsidP="00937B8E">
            <w:pPr>
              <w:spacing w:after="0"/>
              <w:rPr>
                <w:rFonts w:ascii="Courier" w:hAnsi="Courier"/>
                <w:sz w:val="20"/>
              </w:rPr>
            </w:pPr>
          </w:p>
          <w:p w:rsidR="00BB1CE2" w:rsidRDefault="00B363FE" w:rsidP="00B363FE">
            <w:pPr>
              <w:spacing w:after="0"/>
              <w:ind w:left="360"/>
              <w:rPr>
                <w:rFonts w:ascii="Courier" w:hAnsi="Courier"/>
                <w:sz w:val="20"/>
              </w:rPr>
            </w:pPr>
            <w:proofErr w:type="gramStart"/>
            <w:r w:rsidRPr="00B363FE">
              <w:rPr>
                <w:rFonts w:ascii="Courier" w:hAnsi="Courier"/>
                <w:sz w:val="20"/>
              </w:rPr>
              <w:t>void</w:t>
            </w:r>
            <w:proofErr w:type="gramEnd"/>
            <w:r w:rsidRPr="00B363FE">
              <w:rPr>
                <w:rFonts w:ascii="Courier" w:hAnsi="Courier"/>
                <w:sz w:val="20"/>
              </w:rPr>
              <w:t xml:space="preserve"> </w:t>
            </w:r>
            <w:proofErr w:type="spellStart"/>
            <w:r w:rsidRPr="00B363FE">
              <w:rPr>
                <w:rFonts w:ascii="Courier" w:hAnsi="Courier"/>
                <w:sz w:val="20"/>
              </w:rPr>
              <w:t>startHttpServer</w:t>
            </w:r>
            <w:proofErr w:type="spellEnd"/>
            <w:r w:rsidRPr="00B363FE">
              <w:rPr>
                <w:rFonts w:ascii="Courier" w:hAnsi="Courier"/>
                <w:sz w:val="20"/>
              </w:rPr>
              <w:t>()</w:t>
            </w:r>
            <w:r>
              <w:rPr>
                <w:rFonts w:ascii="Courier" w:hAnsi="Courier"/>
                <w:sz w:val="20"/>
              </w:rPr>
              <w:t>;</w:t>
            </w:r>
          </w:p>
          <w:p w:rsidR="00BB1CE2" w:rsidRDefault="00BB1CE2" w:rsidP="00B363FE">
            <w:pPr>
              <w:spacing w:after="0"/>
              <w:ind w:left="360"/>
              <w:rPr>
                <w:rFonts w:ascii="Courier" w:hAnsi="Courier"/>
                <w:sz w:val="20"/>
              </w:rPr>
            </w:pPr>
          </w:p>
          <w:p w:rsidR="00BB1CE2" w:rsidRDefault="00BB1CE2" w:rsidP="00B363FE">
            <w:pPr>
              <w:spacing w:after="0"/>
              <w:ind w:left="360"/>
              <w:rPr>
                <w:rFonts w:ascii="Courier" w:hAnsi="Courier"/>
                <w:sz w:val="20"/>
              </w:rPr>
            </w:pPr>
            <w:r>
              <w:rPr>
                <w:rFonts w:ascii="Courier" w:hAnsi="Courier"/>
                <w:sz w:val="20"/>
              </w:rPr>
              <w:t>// Overrides</w:t>
            </w:r>
          </w:p>
          <w:p w:rsidR="00BB1CE2" w:rsidRDefault="00BB1CE2" w:rsidP="00BB1CE2">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0F5955">
              <w:rPr>
                <w:rFonts w:ascii="Courier" w:hAnsi="Courier"/>
                <w:i/>
                <w:sz w:val="20"/>
              </w:rPr>
              <w:t>initialize</w:t>
            </w:r>
            <w:r>
              <w:rPr>
                <w:rFonts w:ascii="Courier" w:hAnsi="Courier"/>
                <w:sz w:val="20"/>
              </w:rPr>
              <w:t>();</w:t>
            </w:r>
          </w:p>
          <w:p w:rsidR="00FC295C" w:rsidRDefault="00BB1CE2" w:rsidP="00BB1CE2">
            <w:pPr>
              <w:spacing w:after="0"/>
              <w:ind w:left="360"/>
              <w:rPr>
                <w:rFonts w:ascii="Courier" w:hAnsi="Courier"/>
                <w:b/>
                <w:sz w:val="20"/>
              </w:rPr>
            </w:pPr>
            <w:proofErr w:type="gramStart"/>
            <w:r>
              <w:rPr>
                <w:rFonts w:ascii="Courier" w:hAnsi="Courier"/>
                <w:sz w:val="20"/>
              </w:rPr>
              <w:t>void</w:t>
            </w:r>
            <w:proofErr w:type="gramEnd"/>
            <w:r>
              <w:rPr>
                <w:rFonts w:ascii="Courier" w:hAnsi="Courier"/>
                <w:sz w:val="20"/>
              </w:rPr>
              <w:t xml:space="preserve"> </w:t>
            </w:r>
            <w:proofErr w:type="spellStart"/>
            <w:r w:rsidRPr="00BB1CE2">
              <w:rPr>
                <w:rFonts w:ascii="Courier" w:hAnsi="Courier"/>
                <w:i/>
                <w:sz w:val="20"/>
              </w:rPr>
              <w:t>processHttRequest</w:t>
            </w:r>
            <w:proofErr w:type="spellEnd"/>
            <w:r>
              <w:rPr>
                <w:rFonts w:ascii="Courier" w:hAnsi="Courier"/>
                <w:b/>
                <w:sz w:val="20"/>
              </w:rPr>
              <w:t>(</w:t>
            </w:r>
            <w:proofErr w:type="spellStart"/>
            <w:r w:rsidRPr="00BB1CE2">
              <w:rPr>
                <w:rFonts w:ascii="Courier" w:hAnsi="Courier"/>
                <w:sz w:val="20"/>
              </w:rPr>
              <w:t>HttpServletRequest</w:t>
            </w:r>
            <w:proofErr w:type="spellEnd"/>
            <w:r>
              <w:rPr>
                <w:rFonts w:ascii="Courier" w:hAnsi="Courier"/>
                <w:b/>
                <w:sz w:val="20"/>
              </w:rPr>
              <w:t xml:space="preserve">, </w:t>
            </w:r>
            <w:proofErr w:type="spellStart"/>
            <w:r w:rsidRPr="00BB1CE2">
              <w:rPr>
                <w:rFonts w:ascii="Courier" w:hAnsi="Courier"/>
                <w:sz w:val="20"/>
              </w:rPr>
              <w:t>HttpServletResponse</w:t>
            </w:r>
            <w:proofErr w:type="spellEnd"/>
            <w:r>
              <w:rPr>
                <w:rFonts w:ascii="Courier" w:hAnsi="Courier"/>
                <w:b/>
                <w:sz w:val="20"/>
              </w:rPr>
              <w:t>);</w:t>
            </w:r>
          </w:p>
          <w:p w:rsidR="00FC295C" w:rsidRDefault="00FC295C" w:rsidP="00FC295C">
            <w:pPr>
              <w:spacing w:after="0"/>
              <w:ind w:left="360"/>
              <w:rPr>
                <w:rFonts w:ascii="Courier" w:hAnsi="Courier"/>
                <w:b/>
                <w:sz w:val="20"/>
              </w:rPr>
            </w:pPr>
            <w:proofErr w:type="spellStart"/>
            <w:r w:rsidRPr="00FC295C">
              <w:rPr>
                <w:rFonts w:ascii="Courier" w:hAnsi="Courier"/>
                <w:sz w:val="20"/>
              </w:rPr>
              <w:t>IdentifierValues</w:t>
            </w:r>
            <w:r>
              <w:rPr>
                <w:rFonts w:ascii="Courier" w:hAnsi="Courier"/>
                <w:sz w:val="20"/>
              </w:rPr>
              <w:t>Impl</w:t>
            </w:r>
            <w:proofErr w:type="spellEnd"/>
            <w:r>
              <w:rPr>
                <w:rFonts w:ascii="Courier" w:hAnsi="Courier"/>
                <w:b/>
                <w:sz w:val="20"/>
              </w:rPr>
              <w:t xml:space="preserve"> </w:t>
            </w:r>
            <w:proofErr w:type="spellStart"/>
            <w:proofErr w:type="gramStart"/>
            <w:r w:rsidRPr="00FC295C">
              <w:rPr>
                <w:rFonts w:ascii="Courier" w:hAnsi="Courier"/>
                <w:i/>
                <w:sz w:val="20"/>
              </w:rPr>
              <w:t>resolveIdentifier</w:t>
            </w:r>
            <w:proofErr w:type="spellEnd"/>
            <w:r w:rsidRPr="00FC295C">
              <w:rPr>
                <w:rFonts w:ascii="Courier" w:hAnsi="Courier"/>
                <w:sz w:val="20"/>
              </w:rPr>
              <w:t>(</w:t>
            </w:r>
            <w:proofErr w:type="gramEnd"/>
            <w:r w:rsidRPr="00FC295C">
              <w:rPr>
                <w:rFonts w:ascii="Courier" w:hAnsi="Courier"/>
                <w:sz w:val="20"/>
              </w:rPr>
              <w:t>Object identifier);</w:t>
            </w:r>
          </w:p>
          <w:p w:rsidR="00B363FE" w:rsidRDefault="00FC295C" w:rsidP="00FC295C">
            <w:pPr>
              <w:spacing w:after="0"/>
              <w:ind w:left="360"/>
              <w:rPr>
                <w:rFonts w:ascii="Courier" w:hAnsi="Courier"/>
                <w:sz w:val="20"/>
              </w:rPr>
            </w:pPr>
            <w:r>
              <w:rPr>
                <w:rFonts w:ascii="Courier" w:hAnsi="Courier"/>
                <w:sz w:val="20"/>
              </w:rPr>
              <w:t>String</w:t>
            </w:r>
            <w:r>
              <w:rPr>
                <w:rFonts w:ascii="Courier" w:hAnsi="Courier"/>
                <w:b/>
                <w:sz w:val="20"/>
              </w:rPr>
              <w:t xml:space="preserve"> </w:t>
            </w:r>
            <w:proofErr w:type="spellStart"/>
            <w:proofErr w:type="gramStart"/>
            <w:r w:rsidRPr="00FC295C">
              <w:rPr>
                <w:rFonts w:ascii="Courier" w:hAnsi="Courier"/>
                <w:i/>
                <w:sz w:val="20"/>
              </w:rPr>
              <w:t>createIdentifier</w:t>
            </w:r>
            <w:proofErr w:type="spellEnd"/>
            <w:r w:rsidRPr="00FC295C">
              <w:rPr>
                <w:rFonts w:ascii="Courier" w:hAnsi="Courier"/>
                <w:sz w:val="20"/>
              </w:rPr>
              <w:t>(</w:t>
            </w:r>
            <w:proofErr w:type="spellStart"/>
            <w:proofErr w:type="gramEnd"/>
            <w:r w:rsidRPr="00FC295C">
              <w:rPr>
                <w:rFonts w:ascii="Courier" w:hAnsi="Courier"/>
                <w:sz w:val="20"/>
              </w:rPr>
              <w:t>IdentifierValues</w:t>
            </w:r>
            <w:proofErr w:type="spellEnd"/>
            <w:r w:rsidRPr="00FC295C">
              <w:rPr>
                <w:rFonts w:ascii="Courier" w:hAnsi="Courier"/>
                <w:sz w:val="20"/>
              </w:rPr>
              <w:t>);</w:t>
            </w:r>
          </w:p>
          <w:p w:rsidR="00582875" w:rsidRDefault="00582875" w:rsidP="00B363FE">
            <w:pPr>
              <w:spacing w:after="0"/>
            </w:pPr>
            <w:r>
              <w:rPr>
                <w:rFonts w:ascii="Courier" w:hAnsi="Courier"/>
                <w:sz w:val="20"/>
              </w:rPr>
              <w:t>}</w:t>
            </w:r>
          </w:p>
        </w:tc>
      </w:tr>
    </w:tbl>
    <w:p w:rsidR="000D2B89" w:rsidRDefault="000D2B89" w:rsidP="00582875"/>
    <w:p w:rsidR="000D2B89" w:rsidRDefault="000D2B89" w:rsidP="000D2B89">
      <w:pPr>
        <w:pStyle w:val="Heading4"/>
      </w:pPr>
      <w:bookmarkStart w:id="108" w:name="_Toc110304742"/>
      <w:bookmarkStart w:id="109" w:name="_Toc111017185"/>
      <w:proofErr w:type="spellStart"/>
      <w:r>
        <w:t>NamingAuthorityService</w:t>
      </w:r>
      <w:proofErr w:type="spellEnd"/>
      <w:r>
        <w:t xml:space="preserve"> Class</w:t>
      </w:r>
      <w:bookmarkEnd w:id="108"/>
      <w:bookmarkEnd w:id="109"/>
    </w:p>
    <w:p w:rsidR="00666A16" w:rsidRDefault="000D2B89" w:rsidP="000D2B89">
      <w:r>
        <w:t>This i</w:t>
      </w:r>
      <w:r w:rsidR="000F5955">
        <w:t>s the servlet class used to stand up the naming authority. It creates a naming authority instance and uses it to serve HTTP requests</w:t>
      </w:r>
      <w:r w:rsidR="007B7622">
        <w:t xml:space="preserve"> as previously described.</w:t>
      </w:r>
    </w:p>
    <w:p w:rsidR="00702B5A" w:rsidRPr="000D2B89" w:rsidRDefault="00702B5A" w:rsidP="007B7622"/>
    <w:p w:rsidR="006F1B63" w:rsidRDefault="006F1B63" w:rsidP="00666A16">
      <w:pPr>
        <w:pStyle w:val="Heading3"/>
      </w:pPr>
      <w:bookmarkStart w:id="110" w:name="_Toc111017186"/>
      <w:r>
        <w:t xml:space="preserve">Package </w:t>
      </w:r>
      <w:proofErr w:type="spellStart"/>
      <w:r>
        <w:t>org.cagrid.identifiers.namingauthority.util</w:t>
      </w:r>
      <w:bookmarkEnd w:id="110"/>
      <w:proofErr w:type="spellEnd"/>
    </w:p>
    <w:p w:rsidR="006F1B63" w:rsidRDefault="00FB35B4" w:rsidP="006F1B63">
      <w:pPr>
        <w:pStyle w:val="Heading4"/>
      </w:pPr>
      <w:bookmarkStart w:id="111" w:name="_Toc111017187"/>
      <w:r>
        <w:t>Database C</w:t>
      </w:r>
      <w:r w:rsidR="006F1B63">
        <w:t>lass</w:t>
      </w:r>
      <w:bookmarkEnd w:id="111"/>
    </w:p>
    <w:p w:rsidR="00FB35B4" w:rsidRDefault="006F1B63" w:rsidP="006F1B63">
      <w:r>
        <w:t xml:space="preserve">The naming authority uses hibernate to manage the identifiers database. A single table </w:t>
      </w:r>
      <w:proofErr w:type="spellStart"/>
      <w:r w:rsidRPr="006F1B63">
        <w:rPr>
          <w:i/>
        </w:rPr>
        <w:t>identifier_values</w:t>
      </w:r>
      <w:proofErr w:type="spellEnd"/>
      <w:r>
        <w:t xml:space="preserve"> is used. This class implements load and save operations.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CC010E" w:rsidRDefault="00CC010E"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r w:rsidRPr="00CC010E">
              <w:rPr>
                <w:rFonts w:ascii="Courier" w:hAnsi="Courier"/>
                <w:b/>
                <w:sz w:val="20"/>
              </w:rPr>
              <w:t>Database</w:t>
            </w:r>
            <w:r>
              <w:rPr>
                <w:rFonts w:ascii="Courier" w:hAnsi="Courier"/>
                <w:sz w:val="20"/>
              </w:rPr>
              <w:t xml:space="preserve"> {</w:t>
            </w:r>
          </w:p>
          <w:p w:rsidR="00CC010E" w:rsidRDefault="00CC010E" w:rsidP="00CC010E">
            <w:pPr>
              <w:spacing w:after="0"/>
              <w:ind w:left="360"/>
              <w:rPr>
                <w:rFonts w:ascii="Courier" w:hAnsi="Courier"/>
                <w:sz w:val="20"/>
              </w:rPr>
            </w:pPr>
            <w:r>
              <w:rPr>
                <w:rFonts w:ascii="Courier" w:hAnsi="Courier"/>
                <w:sz w:val="20"/>
              </w:rPr>
              <w:t xml:space="preserve">String </w:t>
            </w:r>
            <w:proofErr w:type="spellStart"/>
            <w:r>
              <w:rPr>
                <w:rFonts w:ascii="Courier" w:hAnsi="Courier"/>
                <w:sz w:val="20"/>
              </w:rPr>
              <w:t>dbUrl</w:t>
            </w:r>
            <w:proofErr w:type="spellEnd"/>
            <w:r>
              <w:rPr>
                <w:rFonts w:ascii="Courier" w:hAnsi="Courier"/>
                <w:sz w:val="20"/>
              </w:rPr>
              <w:t xml:space="preserve">, </w:t>
            </w:r>
            <w:proofErr w:type="spellStart"/>
            <w:r>
              <w:rPr>
                <w:rFonts w:ascii="Courier" w:hAnsi="Courier"/>
                <w:sz w:val="20"/>
              </w:rPr>
              <w:t>dbUser</w:t>
            </w:r>
            <w:proofErr w:type="spellEnd"/>
            <w:r>
              <w:rPr>
                <w:rFonts w:ascii="Courier" w:hAnsi="Courier"/>
                <w:sz w:val="20"/>
              </w:rPr>
              <w:t xml:space="preserve">, </w:t>
            </w:r>
            <w:proofErr w:type="spellStart"/>
            <w:r>
              <w:rPr>
                <w:rFonts w:ascii="Courier" w:hAnsi="Courier"/>
                <w:sz w:val="20"/>
              </w:rPr>
              <w:t>dbPassword</w:t>
            </w:r>
            <w:proofErr w:type="spellEnd"/>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getDbUrl</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setDbUrl</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getDbUser</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setDbUser</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r>
              <w:rPr>
                <w:rFonts w:ascii="Courier" w:hAnsi="Courier"/>
                <w:sz w:val="20"/>
              </w:rPr>
              <w:t xml:space="preserve">String </w:t>
            </w:r>
            <w:proofErr w:type="spellStart"/>
            <w:proofErr w:type="gramStart"/>
            <w:r w:rsidRPr="00CC010E">
              <w:rPr>
                <w:rFonts w:ascii="Courier" w:hAnsi="Courier"/>
                <w:i/>
                <w:sz w:val="20"/>
              </w:rPr>
              <w:t>getDbPassword</w:t>
            </w:r>
            <w:proofErr w:type="spellEnd"/>
            <w:r>
              <w:rPr>
                <w:rFonts w:ascii="Courier" w:hAnsi="Courier"/>
                <w:sz w:val="20"/>
              </w:rPr>
              <w:t>(</w:t>
            </w:r>
            <w:proofErr w:type="gramEnd"/>
            <w:r>
              <w:rPr>
                <w:rFonts w:ascii="Courier" w:hAnsi="Courier"/>
                <w:sz w:val="20"/>
              </w:rPr>
              <w:t>);</w:t>
            </w: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proofErr w:type="spellStart"/>
            <w:r w:rsidRPr="00CC010E">
              <w:rPr>
                <w:rFonts w:ascii="Courier" w:hAnsi="Courier"/>
                <w:i/>
                <w:sz w:val="20"/>
              </w:rPr>
              <w:t>setDbPassword</w:t>
            </w:r>
            <w:proofErr w:type="spellEnd"/>
            <w:r>
              <w:rPr>
                <w:rFonts w:ascii="Courier" w:hAnsi="Courier"/>
                <w:sz w:val="20"/>
              </w:rPr>
              <w:t>( String );</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initialize</w:t>
            </w:r>
            <w:r>
              <w:rPr>
                <w:rFonts w:ascii="Courier" w:hAnsi="Courier"/>
                <w:sz w:val="20"/>
              </w:rPr>
              <w:t>();</w:t>
            </w:r>
          </w:p>
          <w:p w:rsidR="00CC010E" w:rsidRDefault="00CC010E" w:rsidP="00CC010E">
            <w:pPr>
              <w:spacing w:after="0"/>
              <w:ind w:left="360"/>
              <w:rPr>
                <w:rFonts w:ascii="Courier" w:hAnsi="Courier"/>
                <w:sz w:val="20"/>
              </w:rPr>
            </w:pPr>
          </w:p>
          <w:p w:rsidR="00CC010E" w:rsidRDefault="00CC010E" w:rsidP="00CC010E">
            <w:pPr>
              <w:spacing w:after="0"/>
              <w:ind w:left="360"/>
              <w:rPr>
                <w:rFonts w:ascii="Courier" w:hAnsi="Courier"/>
                <w:sz w:val="20"/>
              </w:rPr>
            </w:pPr>
            <w:proofErr w:type="gramStart"/>
            <w:r>
              <w:rPr>
                <w:rFonts w:ascii="Courier" w:hAnsi="Courier"/>
                <w:sz w:val="20"/>
              </w:rPr>
              <w:t>void</w:t>
            </w:r>
            <w:proofErr w:type="gramEnd"/>
            <w:r>
              <w:rPr>
                <w:rFonts w:ascii="Courier" w:hAnsi="Courier"/>
                <w:sz w:val="20"/>
              </w:rPr>
              <w:t xml:space="preserve"> </w:t>
            </w:r>
            <w:r w:rsidRPr="00CC010E">
              <w:rPr>
                <w:rFonts w:ascii="Courier" w:hAnsi="Courier"/>
                <w:i/>
                <w:sz w:val="20"/>
              </w:rPr>
              <w:t>save</w:t>
            </w:r>
            <w:r>
              <w:rPr>
                <w:rFonts w:ascii="Courier" w:hAnsi="Courier"/>
                <w:sz w:val="20"/>
              </w:rPr>
              <w:t xml:space="preserve">( String identifier, </w:t>
            </w: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values );</w:t>
            </w:r>
          </w:p>
          <w:p w:rsidR="00CC010E" w:rsidRDefault="00CC010E" w:rsidP="00CC010E">
            <w:pPr>
              <w:spacing w:after="0"/>
              <w:ind w:left="360"/>
              <w:rPr>
                <w:rFonts w:ascii="Courier" w:hAnsi="Courier"/>
                <w:sz w:val="20"/>
              </w:rPr>
            </w:pP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w:t>
            </w:r>
            <w:proofErr w:type="spellStart"/>
            <w:r w:rsidRPr="00CC010E">
              <w:rPr>
                <w:rFonts w:ascii="Courier" w:hAnsi="Courier"/>
                <w:i/>
                <w:sz w:val="20"/>
              </w:rPr>
              <w:t>getValues</w:t>
            </w:r>
            <w:proofErr w:type="spellEnd"/>
            <w:proofErr w:type="gramStart"/>
            <w:r>
              <w:rPr>
                <w:rFonts w:ascii="Courier" w:hAnsi="Courier"/>
                <w:sz w:val="20"/>
              </w:rPr>
              <w:t>( String</w:t>
            </w:r>
            <w:proofErr w:type="gramEnd"/>
            <w:r>
              <w:rPr>
                <w:rFonts w:ascii="Courier" w:hAnsi="Courier"/>
                <w:sz w:val="20"/>
              </w:rPr>
              <w:t xml:space="preserve"> identifier );</w:t>
            </w:r>
          </w:p>
          <w:p w:rsidR="006F1B63" w:rsidRPr="00986A9F" w:rsidRDefault="00CC010E" w:rsidP="00FB35B4">
            <w:pPr>
              <w:spacing w:after="0"/>
            </w:pPr>
            <w:r>
              <w:rPr>
                <w:rFonts w:ascii="Courier" w:hAnsi="Courier"/>
                <w:sz w:val="20"/>
              </w:rPr>
              <w:t>};</w:t>
            </w:r>
          </w:p>
        </w:tc>
      </w:tr>
    </w:tbl>
    <w:p w:rsidR="00FB35B4" w:rsidRDefault="00FB35B4" w:rsidP="006F1B63"/>
    <w:p w:rsidR="00FB35B4" w:rsidRDefault="00FB35B4" w:rsidP="00FB35B4">
      <w:pPr>
        <w:pStyle w:val="Heading4"/>
      </w:pPr>
      <w:bookmarkStart w:id="112" w:name="_Toc111017188"/>
      <w:proofErr w:type="spellStart"/>
      <w:r>
        <w:t>HibernateUtil</w:t>
      </w:r>
      <w:proofErr w:type="spellEnd"/>
      <w:r>
        <w:t xml:space="preserve"> Class</w:t>
      </w:r>
      <w:bookmarkEnd w:id="112"/>
    </w:p>
    <w:p w:rsidR="006F1B63" w:rsidRDefault="00FB35B4" w:rsidP="006F1B63">
      <w:r>
        <w:t>Use to manage Hibernate session factory.</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9950" w:type="dxa"/>
            <w:shd w:val="clear" w:color="auto" w:fill="auto"/>
          </w:tcPr>
          <w:p w:rsidR="00DA1619" w:rsidRDefault="00DA1619" w:rsidP="00FB35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HibernateUtil</w:t>
            </w:r>
            <w:proofErr w:type="spellEnd"/>
            <w:r>
              <w:rPr>
                <w:rFonts w:ascii="Courier" w:hAnsi="Courier"/>
                <w:sz w:val="20"/>
              </w:rPr>
              <w:t xml:space="preserve"> {</w:t>
            </w:r>
          </w:p>
          <w:p w:rsidR="00FB35B4" w:rsidRPr="00FB35B4" w:rsidRDefault="00FB35B4" w:rsidP="00DA1619">
            <w:pPr>
              <w:spacing w:after="0"/>
              <w:ind w:left="360"/>
              <w:rPr>
                <w:rFonts w:ascii="Courier" w:hAnsi="Courier"/>
                <w:sz w:val="20"/>
              </w:rPr>
            </w:pPr>
            <w:proofErr w:type="spellStart"/>
            <w:proofErr w:type="gramStart"/>
            <w:r>
              <w:rPr>
                <w:rFonts w:ascii="Courier" w:hAnsi="Courier"/>
                <w:sz w:val="20"/>
              </w:rPr>
              <w:t>HibernateUtil</w:t>
            </w:r>
            <w:proofErr w:type="spellEnd"/>
            <w:r>
              <w:rPr>
                <w:rFonts w:ascii="Courier" w:hAnsi="Courier"/>
                <w:sz w:val="20"/>
              </w:rPr>
              <w:t>(</w:t>
            </w:r>
            <w:proofErr w:type="gramEnd"/>
            <w:r>
              <w:rPr>
                <w:rFonts w:ascii="Courier" w:hAnsi="Courier"/>
                <w:sz w:val="20"/>
              </w:rPr>
              <w:t>)</w:t>
            </w:r>
            <w:r w:rsidR="00DA1619">
              <w:rPr>
                <w:rFonts w:ascii="Courier" w:hAnsi="Courier"/>
                <w:sz w:val="20"/>
              </w:rPr>
              <w:t>;</w:t>
            </w:r>
          </w:p>
          <w:p w:rsidR="00FB35B4" w:rsidRPr="00FB35B4" w:rsidRDefault="00FB35B4" w:rsidP="00DA1619">
            <w:pPr>
              <w:spacing w:after="0"/>
              <w:ind w:left="360"/>
              <w:rPr>
                <w:rFonts w:ascii="Courier" w:hAnsi="Courier"/>
                <w:sz w:val="20"/>
              </w:rPr>
            </w:pPr>
            <w:r w:rsidRPr="00FB35B4">
              <w:rPr>
                <w:rFonts w:ascii="Courier" w:hAnsi="Courier"/>
                <w:sz w:val="20"/>
              </w:rPr>
              <w:t xml:space="preserve">  </w:t>
            </w:r>
          </w:p>
          <w:p w:rsidR="00FB35B4" w:rsidRPr="00FB35B4" w:rsidRDefault="00FB35B4" w:rsidP="00DA1619">
            <w:pPr>
              <w:spacing w:after="0"/>
              <w:ind w:left="360"/>
              <w:rPr>
                <w:rFonts w:ascii="Courier" w:hAnsi="Courier"/>
                <w:sz w:val="20"/>
              </w:rPr>
            </w:pPr>
            <w:proofErr w:type="spellStart"/>
            <w:r w:rsidRPr="00FB35B4">
              <w:rPr>
                <w:rFonts w:ascii="Courier" w:hAnsi="Courier"/>
                <w:sz w:val="20"/>
              </w:rPr>
              <w:t>SessionFactory</w:t>
            </w:r>
            <w:proofErr w:type="spellEnd"/>
            <w:r w:rsidRPr="00FB35B4">
              <w:rPr>
                <w:rFonts w:ascii="Courier" w:hAnsi="Courier"/>
                <w:sz w:val="20"/>
              </w:rPr>
              <w:t xml:space="preserve"> </w:t>
            </w:r>
            <w:proofErr w:type="spellStart"/>
            <w:r w:rsidRPr="00DA1619">
              <w:rPr>
                <w:rFonts w:ascii="Courier" w:hAnsi="Courier"/>
                <w:i/>
                <w:sz w:val="20"/>
              </w:rPr>
              <w:t>initFactory</w:t>
            </w:r>
            <w:proofErr w:type="spellEnd"/>
            <w:proofErr w:type="gramStart"/>
            <w:r w:rsidRPr="00FB35B4">
              <w:rPr>
                <w:rFonts w:ascii="Courier" w:hAnsi="Courier"/>
                <w:sz w:val="20"/>
              </w:rPr>
              <w:t>( String</w:t>
            </w:r>
            <w:proofErr w:type="gramEnd"/>
            <w:r w:rsidRPr="00FB35B4">
              <w:rPr>
                <w:rFonts w:ascii="Courier" w:hAnsi="Courier"/>
                <w:sz w:val="20"/>
              </w:rPr>
              <w:t xml:space="preserve"> </w:t>
            </w:r>
            <w:proofErr w:type="spellStart"/>
            <w:r w:rsidRPr="00FB35B4">
              <w:rPr>
                <w:rFonts w:ascii="Courier" w:hAnsi="Courier"/>
                <w:sz w:val="20"/>
              </w:rPr>
              <w:t>dbUrl</w:t>
            </w:r>
            <w:proofErr w:type="spellEnd"/>
            <w:r w:rsidRPr="00FB35B4">
              <w:rPr>
                <w:rFonts w:ascii="Courier" w:hAnsi="Courier"/>
                <w:sz w:val="20"/>
              </w:rPr>
              <w:t>, Str</w:t>
            </w:r>
            <w:r>
              <w:rPr>
                <w:rFonts w:ascii="Courier" w:hAnsi="Courier"/>
                <w:sz w:val="20"/>
              </w:rPr>
              <w:t xml:space="preserve">ing </w:t>
            </w:r>
            <w:proofErr w:type="spellStart"/>
            <w:r>
              <w:rPr>
                <w:rFonts w:ascii="Courier" w:hAnsi="Courier"/>
                <w:sz w:val="20"/>
              </w:rPr>
              <w:t>dbUser</w:t>
            </w:r>
            <w:proofErr w:type="spellEnd"/>
            <w:r>
              <w:rPr>
                <w:rFonts w:ascii="Courier" w:hAnsi="Courier"/>
                <w:sz w:val="20"/>
              </w:rPr>
              <w:t xml:space="preserve">, String </w:t>
            </w:r>
            <w:proofErr w:type="spellStart"/>
            <w:r>
              <w:rPr>
                <w:rFonts w:ascii="Courier" w:hAnsi="Courier"/>
                <w:sz w:val="20"/>
              </w:rPr>
              <w:t>dbPassword</w:t>
            </w:r>
            <w:proofErr w:type="spellEnd"/>
            <w:r>
              <w:rPr>
                <w:rFonts w:ascii="Courier" w:hAnsi="Courier"/>
                <w:sz w:val="20"/>
              </w:rPr>
              <w:t xml:space="preserve"> );</w:t>
            </w:r>
          </w:p>
          <w:p w:rsidR="00DA1619" w:rsidRDefault="00FB35B4" w:rsidP="00DA1619">
            <w:pPr>
              <w:spacing w:after="0"/>
              <w:ind w:left="360"/>
              <w:rPr>
                <w:rFonts w:ascii="Courier" w:hAnsi="Courier"/>
                <w:sz w:val="20"/>
              </w:rPr>
            </w:pPr>
            <w:proofErr w:type="spellStart"/>
            <w:r w:rsidRPr="00FB35B4">
              <w:rPr>
                <w:rFonts w:ascii="Courier" w:hAnsi="Courier"/>
                <w:sz w:val="20"/>
              </w:rPr>
              <w:t>SessionFactory</w:t>
            </w:r>
            <w:proofErr w:type="spellEnd"/>
            <w:r w:rsidRPr="00FB35B4">
              <w:rPr>
                <w:rFonts w:ascii="Courier" w:hAnsi="Courier"/>
                <w:sz w:val="20"/>
              </w:rPr>
              <w:t xml:space="preserve"> </w:t>
            </w:r>
            <w:proofErr w:type="spellStart"/>
            <w:proofErr w:type="gramStart"/>
            <w:r w:rsidRPr="00DA1619">
              <w:rPr>
                <w:rFonts w:ascii="Courier" w:hAnsi="Courier"/>
                <w:i/>
                <w:sz w:val="20"/>
              </w:rPr>
              <w:t>getSessionFactory</w:t>
            </w:r>
            <w:proofErr w:type="spellEnd"/>
            <w:r w:rsidRPr="00FB35B4">
              <w:rPr>
                <w:rFonts w:ascii="Courier" w:hAnsi="Courier"/>
                <w:sz w:val="20"/>
              </w:rPr>
              <w:t>(</w:t>
            </w:r>
            <w:proofErr w:type="gramEnd"/>
            <w:r w:rsidRPr="00FB35B4">
              <w:rPr>
                <w:rFonts w:ascii="Courier" w:hAnsi="Courier"/>
                <w:sz w:val="20"/>
              </w:rPr>
              <w:t>)</w:t>
            </w:r>
            <w:r>
              <w:rPr>
                <w:rFonts w:ascii="Courier" w:hAnsi="Courier"/>
                <w:sz w:val="20"/>
              </w:rPr>
              <w:t>;</w:t>
            </w:r>
          </w:p>
          <w:p w:rsidR="006F1B63" w:rsidRPr="00FB35B4" w:rsidRDefault="00DA1619" w:rsidP="00DA1619">
            <w:pPr>
              <w:spacing w:after="0"/>
              <w:rPr>
                <w:rFonts w:ascii="Courier" w:hAnsi="Courier"/>
                <w:sz w:val="20"/>
              </w:rPr>
            </w:pPr>
            <w:r>
              <w:rPr>
                <w:rFonts w:ascii="Courier" w:hAnsi="Courier"/>
                <w:sz w:val="20"/>
              </w:rPr>
              <w:t>}</w:t>
            </w:r>
          </w:p>
        </w:tc>
      </w:tr>
    </w:tbl>
    <w:p w:rsidR="00BD3EB4" w:rsidRDefault="0061119B" w:rsidP="0061119B">
      <w:pPr>
        <w:pStyle w:val="Heading4"/>
      </w:pPr>
      <w:bookmarkStart w:id="113" w:name="_Toc111017189"/>
      <w:proofErr w:type="spellStart"/>
      <w:r>
        <w:t>IdentifierUtil</w:t>
      </w:r>
      <w:proofErr w:type="spellEnd"/>
      <w:r>
        <w:t xml:space="preserve"> Class</w:t>
      </w:r>
      <w:bookmarkEnd w:id="113"/>
    </w:p>
    <w:p w:rsidR="006F1B63" w:rsidRPr="00BD3EB4" w:rsidRDefault="00BD3EB4" w:rsidP="00BD3EB4">
      <w:r>
        <w:t xml:space="preserve">This class </w:t>
      </w:r>
      <w:r w:rsidR="00CC010E">
        <w:t>provides utility functions that operate on identifiers.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6F1B63" w:rsidRPr="00986A9F">
        <w:trPr>
          <w:cantSplit/>
          <w:jc w:val="center"/>
        </w:trPr>
        <w:tc>
          <w:tcPr>
            <w:tcW w:w="7384" w:type="dxa"/>
            <w:shd w:val="clear" w:color="auto" w:fill="auto"/>
          </w:tcPr>
          <w:p w:rsidR="00DA1619" w:rsidRDefault="00DA1619" w:rsidP="00BD3EB4">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IdentifierUtil</w:t>
            </w:r>
            <w:proofErr w:type="spellEnd"/>
            <w:r>
              <w:rPr>
                <w:rFonts w:ascii="Courier" w:hAnsi="Courier"/>
                <w:sz w:val="20"/>
              </w:rPr>
              <w:t xml:space="preserve"> {</w:t>
            </w:r>
          </w:p>
          <w:p w:rsidR="00CC010E"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builds</w:t>
            </w:r>
            <w:proofErr w:type="gramEnd"/>
            <w:r>
              <w:rPr>
                <w:rFonts w:ascii="Courier" w:hAnsi="Courier"/>
                <w:sz w:val="20"/>
              </w:rPr>
              <w:t xml:space="preserve"> the complete identifier given the prefix and the local name</w:t>
            </w:r>
          </w:p>
          <w:p w:rsidR="00CC010E" w:rsidRDefault="0061119B" w:rsidP="00DA1619">
            <w:pPr>
              <w:spacing w:after="0"/>
              <w:ind w:left="360"/>
              <w:rPr>
                <w:rFonts w:ascii="Courier" w:hAnsi="Courier"/>
                <w:sz w:val="20"/>
              </w:rPr>
            </w:pPr>
            <w:r w:rsidRPr="0061119B">
              <w:rPr>
                <w:rFonts w:ascii="Courier" w:hAnsi="Courier"/>
                <w:sz w:val="20"/>
              </w:rPr>
              <w:t xml:space="preserve">String </w:t>
            </w:r>
            <w:r w:rsidR="00CC010E" w:rsidRPr="00DA1619">
              <w:rPr>
                <w:rFonts w:ascii="Courier" w:hAnsi="Courier"/>
                <w:i/>
                <w:sz w:val="20"/>
              </w:rPr>
              <w:t>build</w:t>
            </w:r>
            <w:proofErr w:type="gramStart"/>
            <w:r w:rsidRPr="0061119B">
              <w:rPr>
                <w:rFonts w:ascii="Courier" w:hAnsi="Courier"/>
                <w:sz w:val="20"/>
              </w:rPr>
              <w:t>( String</w:t>
            </w:r>
            <w:proofErr w:type="gramEnd"/>
            <w:r w:rsidRPr="0061119B">
              <w:rPr>
                <w:rFonts w:ascii="Courier" w:hAnsi="Courier"/>
                <w:sz w:val="20"/>
              </w:rPr>
              <w:t xml:space="preserve"> prefix</w:t>
            </w:r>
            <w:r w:rsidR="00CC010E">
              <w:rPr>
                <w:rFonts w:ascii="Courier" w:hAnsi="Courier"/>
                <w:sz w:val="20"/>
              </w:rPr>
              <w:t xml:space="preserve">, String </w:t>
            </w:r>
            <w:proofErr w:type="spellStart"/>
            <w:r w:rsidR="00CC010E">
              <w:rPr>
                <w:rFonts w:ascii="Courier" w:hAnsi="Courier"/>
                <w:sz w:val="20"/>
              </w:rPr>
              <w:t>localName</w:t>
            </w:r>
            <w:proofErr w:type="spellEnd"/>
            <w:r w:rsidRPr="0061119B">
              <w:rPr>
                <w:rFonts w:ascii="Courier" w:hAnsi="Courier"/>
                <w:sz w:val="20"/>
              </w:rPr>
              <w:t xml:space="preserve"> )</w:t>
            </w:r>
            <w:r w:rsidR="00BD3EB4">
              <w:rPr>
                <w:rFonts w:ascii="Courier" w:hAnsi="Courier"/>
                <w:sz w:val="20"/>
              </w:rPr>
              <w:t>;</w:t>
            </w:r>
          </w:p>
          <w:p w:rsidR="00CC010E" w:rsidRDefault="00CC010E" w:rsidP="00DA1619">
            <w:pPr>
              <w:spacing w:after="0"/>
              <w:ind w:left="360"/>
              <w:rPr>
                <w:rFonts w:ascii="Courier" w:hAnsi="Courier"/>
                <w:sz w:val="20"/>
              </w:rPr>
            </w:pPr>
          </w:p>
          <w:p w:rsidR="0061119B" w:rsidRPr="0061119B" w:rsidRDefault="00CC010E" w:rsidP="00DA1619">
            <w:pPr>
              <w:spacing w:after="0"/>
              <w:ind w:left="360"/>
              <w:rPr>
                <w:rFonts w:ascii="Courier" w:hAnsi="Courier"/>
                <w:sz w:val="20"/>
              </w:rPr>
            </w:pPr>
            <w:r>
              <w:rPr>
                <w:rFonts w:ascii="Courier" w:hAnsi="Courier"/>
                <w:sz w:val="20"/>
              </w:rPr>
              <w:t xml:space="preserve">// </w:t>
            </w:r>
            <w:proofErr w:type="gramStart"/>
            <w:r>
              <w:rPr>
                <w:rFonts w:ascii="Courier" w:hAnsi="Courier"/>
                <w:sz w:val="20"/>
              </w:rPr>
              <w:t>extracts</w:t>
            </w:r>
            <w:proofErr w:type="gramEnd"/>
            <w:r>
              <w:rPr>
                <w:rFonts w:ascii="Courier" w:hAnsi="Courier"/>
                <w:sz w:val="20"/>
              </w:rPr>
              <w:t xml:space="preserve"> the local name from the full identifier string</w:t>
            </w:r>
          </w:p>
          <w:p w:rsidR="00DA1619" w:rsidRDefault="0061119B" w:rsidP="00DA1619">
            <w:pPr>
              <w:spacing w:after="0"/>
              <w:ind w:left="360"/>
              <w:rPr>
                <w:rFonts w:ascii="Courier" w:hAnsi="Courier"/>
                <w:sz w:val="20"/>
              </w:rPr>
            </w:pPr>
            <w:r w:rsidRPr="0061119B">
              <w:rPr>
                <w:rFonts w:ascii="Courier" w:hAnsi="Courier"/>
                <w:sz w:val="20"/>
              </w:rPr>
              <w:t xml:space="preserve">String </w:t>
            </w:r>
            <w:proofErr w:type="spellStart"/>
            <w:r w:rsidRPr="00DA1619">
              <w:rPr>
                <w:rFonts w:ascii="Courier" w:hAnsi="Courier"/>
                <w:i/>
                <w:sz w:val="20"/>
              </w:rPr>
              <w:t>ge</w:t>
            </w:r>
            <w:r w:rsidR="00CC010E" w:rsidRPr="00DA1619">
              <w:rPr>
                <w:rFonts w:ascii="Courier" w:hAnsi="Courier"/>
                <w:i/>
                <w:sz w:val="20"/>
              </w:rPr>
              <w:t>tLocalName</w:t>
            </w:r>
            <w:proofErr w:type="spellEnd"/>
            <w:proofErr w:type="gramStart"/>
            <w:r w:rsidRPr="0061119B">
              <w:rPr>
                <w:rFonts w:ascii="Courier" w:hAnsi="Courier"/>
                <w:sz w:val="20"/>
              </w:rPr>
              <w:t>( String</w:t>
            </w:r>
            <w:proofErr w:type="gramEnd"/>
            <w:r w:rsidRPr="0061119B">
              <w:rPr>
                <w:rFonts w:ascii="Courier" w:hAnsi="Courier"/>
                <w:sz w:val="20"/>
              </w:rPr>
              <w:t xml:space="preserve"> prefix, String </w:t>
            </w:r>
            <w:r w:rsidR="00CC010E">
              <w:rPr>
                <w:rFonts w:ascii="Courier" w:hAnsi="Courier"/>
                <w:sz w:val="20"/>
              </w:rPr>
              <w:t xml:space="preserve">identifier </w:t>
            </w:r>
            <w:r w:rsidRPr="0061119B">
              <w:rPr>
                <w:rFonts w:ascii="Courier" w:hAnsi="Courier"/>
                <w:sz w:val="20"/>
              </w:rPr>
              <w:t>)</w:t>
            </w:r>
            <w:r w:rsidR="00BD3EB4">
              <w:rPr>
                <w:rFonts w:ascii="Courier" w:hAnsi="Courier"/>
                <w:sz w:val="20"/>
              </w:rPr>
              <w:t>;</w:t>
            </w:r>
          </w:p>
          <w:p w:rsidR="006F1B63" w:rsidRPr="00BD3EB4" w:rsidRDefault="00DA1619" w:rsidP="00DA1619">
            <w:pPr>
              <w:spacing w:after="0"/>
              <w:rPr>
                <w:rFonts w:ascii="Courier" w:hAnsi="Courier"/>
                <w:sz w:val="20"/>
              </w:rPr>
            </w:pPr>
            <w:r>
              <w:rPr>
                <w:rFonts w:ascii="Courier" w:hAnsi="Courier"/>
                <w:sz w:val="20"/>
              </w:rPr>
              <w:t>}</w:t>
            </w:r>
          </w:p>
        </w:tc>
      </w:tr>
    </w:tbl>
    <w:p w:rsidR="00CC010E" w:rsidRDefault="00CC010E" w:rsidP="00CD1CAE">
      <w:pPr>
        <w:pStyle w:val="Heading3"/>
      </w:pPr>
    </w:p>
    <w:p w:rsidR="00CD1CAE" w:rsidRDefault="00CD1CAE" w:rsidP="00CD1CAE">
      <w:pPr>
        <w:pStyle w:val="Heading3"/>
      </w:pPr>
      <w:bookmarkStart w:id="114" w:name="_Toc111017190"/>
      <w:r>
        <w:t xml:space="preserve">Package </w:t>
      </w:r>
      <w:proofErr w:type="spellStart"/>
      <w:r>
        <w:t>org.cagrid.identifiers.namingauthority.hibernate</w:t>
      </w:r>
      <w:bookmarkEnd w:id="114"/>
      <w:proofErr w:type="spellEnd"/>
    </w:p>
    <w:p w:rsidR="00CD1CAE" w:rsidRDefault="00CD1CAE" w:rsidP="00CD1CAE">
      <w:r>
        <w:t xml:space="preserve">This packages contains the hibernate bean </w:t>
      </w:r>
      <w:proofErr w:type="spellStart"/>
      <w:r w:rsidRPr="00CD1CAE">
        <w:rPr>
          <w:i/>
        </w:rPr>
        <w:t>IdentifierValue</w:t>
      </w:r>
      <w:proofErr w:type="spellEnd"/>
      <w:r>
        <w:t xml:space="preserve"> and related configuration files.</w:t>
      </w:r>
    </w:p>
    <w:p w:rsidR="00CD1CAE" w:rsidRDefault="00CD1CAE" w:rsidP="00CD1CAE">
      <w:pPr>
        <w:pStyle w:val="Heading4"/>
      </w:pPr>
      <w:bookmarkStart w:id="115" w:name="_Toc111017191"/>
      <w:proofErr w:type="spellStart"/>
      <w:r>
        <w:t>IdentifierValue</w:t>
      </w:r>
      <w:proofErr w:type="spellEnd"/>
      <w:r>
        <w:t xml:space="preserve"> Class</w:t>
      </w:r>
      <w:bookmarkEnd w:id="115"/>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DA1619" w:rsidRDefault="00DA1619" w:rsidP="00CD1CAE">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DA1619">
              <w:rPr>
                <w:rFonts w:ascii="Courier" w:hAnsi="Courier"/>
                <w:b/>
                <w:sz w:val="20"/>
              </w:rPr>
              <w:t>IdentifierValue</w:t>
            </w:r>
            <w:proofErr w:type="spellEnd"/>
            <w:r>
              <w:rPr>
                <w:rFonts w:ascii="Courier" w:hAnsi="Courier"/>
                <w:sz w:val="20"/>
              </w:rPr>
              <w:t xml:space="preserve"> {</w:t>
            </w:r>
          </w:p>
          <w:p w:rsidR="00CD1CAE" w:rsidRPr="00CD1CAE" w:rsidRDefault="00CD1CAE" w:rsidP="00DA1619">
            <w:pPr>
              <w:spacing w:after="0"/>
              <w:ind w:left="360"/>
              <w:rPr>
                <w:rFonts w:ascii="Courier" w:hAnsi="Courier"/>
                <w:sz w:val="20"/>
              </w:rPr>
            </w:pPr>
            <w:proofErr w:type="spellStart"/>
            <w:proofErr w:type="gramStart"/>
            <w:r w:rsidRPr="00DA1619">
              <w:rPr>
                <w:rFonts w:ascii="Courier" w:hAnsi="Courier"/>
                <w:i/>
                <w:sz w:val="20"/>
              </w:rPr>
              <w:t>IdentifierValue</w:t>
            </w:r>
            <w:proofErr w:type="spellEnd"/>
            <w:r>
              <w:rPr>
                <w:rFonts w:ascii="Courier" w:hAnsi="Courier"/>
                <w:sz w:val="20"/>
              </w:rPr>
              <w:t>(</w:t>
            </w:r>
            <w:proofErr w:type="gramEnd"/>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Pr>
                <w:rFonts w:ascii="Courier" w:hAnsi="Courier"/>
                <w:sz w:val="20"/>
              </w:rPr>
              <w:t xml:space="preserve">Long </w:t>
            </w:r>
            <w:proofErr w:type="spellStart"/>
            <w:proofErr w:type="gramStart"/>
            <w:r w:rsidRPr="00DA1619">
              <w:rPr>
                <w:rFonts w:ascii="Courier" w:hAnsi="Courier"/>
                <w:i/>
                <w:sz w:val="20"/>
              </w:rPr>
              <w:t>getId</w:t>
            </w:r>
            <w:proofErr w:type="spellEnd"/>
            <w:r>
              <w:rPr>
                <w:rFonts w:ascii="Courier" w:hAnsi="Courier"/>
                <w:sz w:val="20"/>
              </w:rPr>
              <w:t>(</w:t>
            </w:r>
            <w:proofErr w:type="gramEnd"/>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setId</w:t>
            </w:r>
            <w:proofErr w:type="spellEnd"/>
            <w:r w:rsidRPr="00CD1CAE">
              <w:rPr>
                <w:rFonts w:ascii="Courier" w:hAnsi="Courier"/>
                <w:sz w:val="20"/>
              </w:rPr>
              <w:t>(Long id)</w:t>
            </w:r>
            <w:r>
              <w:rPr>
                <w:rFonts w:ascii="Courier" w:hAnsi="Courier"/>
                <w:sz w:val="20"/>
              </w:rPr>
              <w:t>;</w:t>
            </w:r>
            <w:r w:rsidRPr="00CD1CAE">
              <w:rPr>
                <w:rFonts w:ascii="Courier" w:hAnsi="Courier"/>
                <w:sz w:val="20"/>
              </w:rPr>
              <w:t xml:space="preserve"> </w:t>
            </w:r>
          </w:p>
          <w:p w:rsid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getName</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setName</w:t>
            </w:r>
            <w:proofErr w:type="spellEnd"/>
            <w:r w:rsidRPr="00CD1CAE">
              <w:rPr>
                <w:rFonts w:ascii="Courier" w:hAnsi="Courier"/>
                <w:sz w:val="20"/>
              </w:rPr>
              <w:t>(String name)</w:t>
            </w:r>
            <w:r>
              <w:rPr>
                <w:rFonts w:ascii="Courier" w:hAnsi="Courier"/>
                <w:sz w:val="20"/>
              </w:rPr>
              <w:t>;</w:t>
            </w:r>
          </w:p>
          <w:p w:rsidR="00CD1CAE" w:rsidRPr="00CD1CAE" w:rsidRDefault="00CD1CAE" w:rsidP="00DA1619">
            <w:pPr>
              <w:spacing w:after="0"/>
              <w:ind w:left="360"/>
              <w:rPr>
                <w:rFonts w:ascii="Courier" w:hAnsi="Courier"/>
                <w:sz w:val="20"/>
              </w:rPr>
            </w:pPr>
          </w:p>
          <w:p w:rsidR="00CD1CAE" w:rsidRP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getType</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CD1CAE"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setType</w:t>
            </w:r>
            <w:proofErr w:type="spellEnd"/>
            <w:r w:rsidRPr="00CD1CAE">
              <w:rPr>
                <w:rFonts w:ascii="Courier" w:hAnsi="Courier"/>
                <w:sz w:val="20"/>
              </w:rPr>
              <w:t>(String type)</w:t>
            </w:r>
            <w:r>
              <w:rPr>
                <w:rFonts w:ascii="Courier" w:hAnsi="Courier"/>
                <w:sz w:val="20"/>
              </w:rPr>
              <w:t>;</w:t>
            </w:r>
          </w:p>
          <w:p w:rsidR="00CD1CAE" w:rsidRPr="00CD1CAE" w:rsidRDefault="00CD1CAE" w:rsidP="00DA1619">
            <w:pPr>
              <w:spacing w:after="0"/>
              <w:ind w:left="360"/>
              <w:rPr>
                <w:rFonts w:ascii="Courier" w:hAnsi="Courier"/>
                <w:sz w:val="20"/>
              </w:rPr>
            </w:pPr>
          </w:p>
          <w:p w:rsidR="00CD1CAE" w:rsidRDefault="00CD1CAE" w:rsidP="00DA1619">
            <w:pPr>
              <w:spacing w:after="0"/>
              <w:ind w:left="360"/>
              <w:rPr>
                <w:rFonts w:ascii="Courier" w:hAnsi="Courier"/>
                <w:sz w:val="20"/>
              </w:rPr>
            </w:pPr>
            <w:r w:rsidRPr="00CD1CAE">
              <w:rPr>
                <w:rFonts w:ascii="Courier" w:hAnsi="Courier"/>
                <w:sz w:val="20"/>
              </w:rPr>
              <w:t xml:space="preserve">String </w:t>
            </w:r>
            <w:proofErr w:type="spellStart"/>
            <w:proofErr w:type="gramStart"/>
            <w:r w:rsidRPr="00DA1619">
              <w:rPr>
                <w:rFonts w:ascii="Courier" w:hAnsi="Courier"/>
                <w:i/>
                <w:sz w:val="20"/>
              </w:rPr>
              <w:t>getData</w:t>
            </w:r>
            <w:proofErr w:type="spellEnd"/>
            <w:r w:rsidRPr="00CD1CAE">
              <w:rPr>
                <w:rFonts w:ascii="Courier" w:hAnsi="Courier"/>
                <w:sz w:val="20"/>
              </w:rPr>
              <w:t>(</w:t>
            </w:r>
            <w:proofErr w:type="gramEnd"/>
            <w:r w:rsidRPr="00CD1CAE">
              <w:rPr>
                <w:rFonts w:ascii="Courier" w:hAnsi="Courier"/>
                <w:sz w:val="20"/>
              </w:rPr>
              <w:t>)</w:t>
            </w:r>
            <w:r>
              <w:rPr>
                <w:rFonts w:ascii="Courier" w:hAnsi="Courier"/>
                <w:sz w:val="20"/>
              </w:rPr>
              <w:t>;</w:t>
            </w:r>
          </w:p>
          <w:p w:rsidR="00DA1619" w:rsidRDefault="00CD1CAE" w:rsidP="00DA1619">
            <w:pPr>
              <w:spacing w:after="0"/>
              <w:ind w:left="360"/>
              <w:rPr>
                <w:rFonts w:ascii="Courier" w:hAnsi="Courier"/>
                <w:sz w:val="20"/>
              </w:rPr>
            </w:pPr>
            <w:proofErr w:type="gramStart"/>
            <w:r w:rsidRPr="00CD1CAE">
              <w:rPr>
                <w:rFonts w:ascii="Courier" w:hAnsi="Courier"/>
                <w:sz w:val="20"/>
              </w:rPr>
              <w:t>void</w:t>
            </w:r>
            <w:proofErr w:type="gramEnd"/>
            <w:r w:rsidRPr="00CD1CAE">
              <w:rPr>
                <w:rFonts w:ascii="Courier" w:hAnsi="Courier"/>
                <w:sz w:val="20"/>
              </w:rPr>
              <w:t xml:space="preserve"> </w:t>
            </w:r>
            <w:proofErr w:type="spellStart"/>
            <w:r w:rsidRPr="00DA1619">
              <w:rPr>
                <w:rFonts w:ascii="Courier" w:hAnsi="Courier"/>
                <w:i/>
                <w:sz w:val="20"/>
              </w:rPr>
              <w:t>setData</w:t>
            </w:r>
            <w:proofErr w:type="spellEnd"/>
            <w:r w:rsidRPr="00CD1CAE">
              <w:rPr>
                <w:rFonts w:ascii="Courier" w:hAnsi="Courier"/>
                <w:sz w:val="20"/>
              </w:rPr>
              <w:t>(String data)</w:t>
            </w:r>
            <w:r>
              <w:rPr>
                <w:rFonts w:ascii="Courier" w:hAnsi="Courier"/>
                <w:sz w:val="20"/>
              </w:rPr>
              <w:t>;</w:t>
            </w:r>
          </w:p>
          <w:p w:rsidR="00CD1CAE" w:rsidRPr="00BD3EB4" w:rsidRDefault="00DA1619" w:rsidP="00DA1619">
            <w:pPr>
              <w:spacing w:after="0"/>
              <w:rPr>
                <w:rFonts w:ascii="Courier" w:hAnsi="Courier"/>
                <w:sz w:val="20"/>
              </w:rPr>
            </w:pPr>
            <w:r>
              <w:rPr>
                <w:rFonts w:ascii="Courier" w:hAnsi="Courier"/>
                <w:sz w:val="20"/>
              </w:rPr>
              <w:t>}</w:t>
            </w:r>
          </w:p>
        </w:tc>
      </w:tr>
    </w:tbl>
    <w:p w:rsidR="006103CA" w:rsidRDefault="006103CA" w:rsidP="00CD1CAE"/>
    <w:p w:rsidR="00CD1CAE" w:rsidRPr="00BD3EB4" w:rsidRDefault="006103CA" w:rsidP="006103CA">
      <w:pPr>
        <w:pStyle w:val="Heading4"/>
      </w:pPr>
      <w:bookmarkStart w:id="116" w:name="_Toc111017192"/>
      <w:proofErr w:type="spellStart"/>
      <w:r>
        <w:t>IdentifierValue.hbm.xml</w:t>
      </w:r>
      <w:bookmarkEnd w:id="116"/>
      <w:proofErr w:type="spellEnd"/>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CD1CAE" w:rsidRPr="00986A9F">
        <w:trPr>
          <w:cantSplit/>
          <w:jc w:val="center"/>
        </w:trPr>
        <w:tc>
          <w:tcPr>
            <w:tcW w:w="9950" w:type="dxa"/>
            <w:shd w:val="clear" w:color="auto" w:fill="auto"/>
          </w:tcPr>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?xml</w:t>
            </w:r>
            <w:proofErr w:type="gramEnd"/>
            <w:r w:rsidRPr="006103CA">
              <w:rPr>
                <w:rFonts w:ascii="Courier" w:hAnsi="Courier"/>
                <w:sz w:val="20"/>
              </w:rPr>
              <w:t xml:space="preserve"> version="1.0" encoding="UTF-8"?&gt;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!DOCTYPE</w:t>
            </w:r>
            <w:proofErr w:type="gramEnd"/>
            <w:r w:rsidRPr="006103CA">
              <w:rPr>
                <w:rFonts w:ascii="Courier" w:hAnsi="Courier"/>
                <w:sz w:val="20"/>
              </w:rPr>
              <w:t xml:space="preserve"> hibernate-mapping PUBLIC</w:t>
            </w:r>
          </w:p>
          <w:p w:rsidR="006103CA" w:rsidRPr="006103CA" w:rsidRDefault="006103CA" w:rsidP="006103CA">
            <w:pPr>
              <w:spacing w:after="0"/>
              <w:rPr>
                <w:rFonts w:ascii="Courier" w:hAnsi="Courier"/>
                <w:sz w:val="20"/>
              </w:rPr>
            </w:pPr>
            <w:r w:rsidRPr="006103CA">
              <w:rPr>
                <w:rFonts w:ascii="Courier" w:hAnsi="Courier"/>
                <w:sz w:val="20"/>
              </w:rPr>
              <w:t xml:space="preserve">        "-//Hibernate/Hibernate Mapping DTD 3.0//EN"</w:t>
            </w:r>
          </w:p>
          <w:p w:rsidR="006103CA" w:rsidRPr="006103CA" w:rsidRDefault="006103CA" w:rsidP="006103CA">
            <w:pPr>
              <w:spacing w:after="0"/>
              <w:rPr>
                <w:rFonts w:ascii="Courier" w:hAnsi="Courier"/>
                <w:sz w:val="20"/>
              </w:rPr>
            </w:pPr>
            <w:r w:rsidRPr="006103CA">
              <w:rPr>
                <w:rFonts w:ascii="Courier" w:hAnsi="Courier"/>
                <w:sz w:val="20"/>
              </w:rPr>
              <w:t xml:space="preserve">        "http://hibernate.sourceforge.net/hibernate-mapping-3.0.dtd"&gt;</w:t>
            </w:r>
          </w:p>
          <w:p w:rsidR="006103CA" w:rsidRPr="006103CA" w:rsidRDefault="006103CA" w:rsidP="006103CA">
            <w:pPr>
              <w:spacing w:after="0"/>
              <w:rPr>
                <w:rFonts w:ascii="Courier" w:hAnsi="Courier"/>
                <w:sz w:val="20"/>
              </w:rPr>
            </w:pPr>
            <w:r w:rsidRPr="006103CA">
              <w:rPr>
                <w:rFonts w:ascii="Courier" w:hAnsi="Courier"/>
                <w:sz w:val="20"/>
              </w:rPr>
              <w:t>&lt;</w:t>
            </w:r>
            <w:proofErr w:type="gramStart"/>
            <w:r w:rsidRPr="006103CA">
              <w:rPr>
                <w:rFonts w:ascii="Courier" w:hAnsi="Courier"/>
                <w:sz w:val="20"/>
              </w:rPr>
              <w:t>hibernate</w:t>
            </w:r>
            <w:proofErr w:type="gramEnd"/>
            <w:r w:rsidRPr="006103CA">
              <w:rPr>
                <w:rFonts w:ascii="Courier" w:hAnsi="Courier"/>
                <w:sz w:val="20"/>
              </w:rPr>
              <w:t>-mapping&gt;</w:t>
            </w:r>
          </w:p>
          <w:p w:rsid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class</w:t>
            </w:r>
            <w:proofErr w:type="gramEnd"/>
            <w:r w:rsidRPr="006103CA">
              <w:rPr>
                <w:rFonts w:ascii="Courier" w:hAnsi="Courier"/>
                <w:sz w:val="20"/>
              </w:rPr>
              <w:t xml:space="preserve"> </w:t>
            </w:r>
          </w:p>
          <w:p w:rsidR="006103CA" w:rsidRDefault="006103CA" w:rsidP="006103CA">
            <w:pPr>
              <w:spacing w:after="0"/>
              <w:ind w:left="720"/>
              <w:rPr>
                <w:rFonts w:ascii="Courier" w:hAnsi="Courier"/>
                <w:sz w:val="20"/>
              </w:rPr>
            </w:pPr>
            <w:proofErr w:type="gramStart"/>
            <w:r w:rsidRPr="006103CA">
              <w:rPr>
                <w:rFonts w:ascii="Courier" w:hAnsi="Courier"/>
                <w:sz w:val="20"/>
              </w:rPr>
              <w:t>name</w:t>
            </w:r>
            <w:proofErr w:type="gramEnd"/>
            <w:r w:rsidRPr="006103CA">
              <w:rPr>
                <w:rFonts w:ascii="Courier" w:hAnsi="Courier"/>
                <w:sz w:val="20"/>
              </w:rPr>
              <w:t>="org.cagrid.identifiers.namingauthority.hibernate.IdentifierValue"</w:t>
            </w:r>
          </w:p>
          <w:p w:rsidR="006103CA" w:rsidRPr="006103CA" w:rsidRDefault="006103CA" w:rsidP="006103CA">
            <w:pPr>
              <w:spacing w:after="0"/>
              <w:ind w:left="720"/>
              <w:rPr>
                <w:rFonts w:ascii="Courier" w:hAnsi="Courier"/>
                <w:sz w:val="20"/>
              </w:rPr>
            </w:pPr>
            <w:proofErr w:type="gramStart"/>
            <w:r w:rsidRPr="006103CA">
              <w:rPr>
                <w:rFonts w:ascii="Courier" w:hAnsi="Courier"/>
                <w:sz w:val="20"/>
              </w:rPr>
              <w:t>table</w:t>
            </w:r>
            <w:proofErr w:type="gramEnd"/>
            <w:r w:rsidRPr="006103CA">
              <w:rPr>
                <w:rFonts w:ascii="Courier" w:hAnsi="Courier"/>
                <w:sz w:val="20"/>
              </w:rPr>
              <w:t>="IDENTIFIER_VALUES"&gt;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id</w:t>
            </w:r>
            <w:proofErr w:type="gramEnd"/>
            <w:r w:rsidRPr="006103CA">
              <w:rPr>
                <w:rFonts w:ascii="Courier" w:hAnsi="Courier"/>
                <w:sz w:val="20"/>
              </w:rPr>
              <w:t xml:space="preserve"> name="id" column="ID"&gt;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generator</w:t>
            </w:r>
            <w:proofErr w:type="gramEnd"/>
            <w:r w:rsidRPr="006103CA">
              <w:rPr>
                <w:rFonts w:ascii="Courier" w:hAnsi="Courier"/>
                <w:sz w:val="20"/>
              </w:rPr>
              <w:t xml:space="preserve"> class="native"/&gt;</w:t>
            </w:r>
          </w:p>
          <w:p w:rsidR="006103CA" w:rsidRPr="006103CA" w:rsidRDefault="006103CA" w:rsidP="006103CA">
            <w:pPr>
              <w:spacing w:after="0"/>
              <w:rPr>
                <w:rFonts w:ascii="Courier" w:hAnsi="Courier"/>
                <w:sz w:val="20"/>
              </w:rPr>
            </w:pPr>
            <w:r w:rsidRPr="006103CA">
              <w:rPr>
                <w:rFonts w:ascii="Courier" w:hAnsi="Courier"/>
                <w:sz w:val="20"/>
              </w:rPr>
              <w:t xml:space="preserve">        &lt;/id&gt;</w:t>
            </w:r>
          </w:p>
          <w:p w:rsidR="006103CA" w:rsidRPr="006103CA" w:rsidRDefault="006103CA" w:rsidP="006103CA">
            <w:pPr>
              <w:spacing w:after="0"/>
              <w:rPr>
                <w:rFonts w:ascii="Courier" w:hAnsi="Courier"/>
                <w:sz w:val="20"/>
              </w:rPr>
            </w:pP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name="name" not-null="true"/&gt;</w:t>
            </w:r>
          </w:p>
          <w:p w:rsidR="006103CA" w:rsidRPr="006103CA" w:rsidRDefault="006103CA" w:rsidP="006103CA">
            <w:pPr>
              <w:spacing w:after="0"/>
              <w:rPr>
                <w:rFonts w:ascii="Courier" w:hAnsi="Courier"/>
                <w:sz w:val="20"/>
              </w:rPr>
            </w:pPr>
            <w:r>
              <w:rPr>
                <w:rFonts w:ascii="Courier" w:hAnsi="Courier"/>
                <w:sz w:val="20"/>
              </w:rPr>
              <w:t xml:space="preserve">      </w:t>
            </w:r>
            <w:r w:rsidRPr="006103CA">
              <w:rPr>
                <w:rFonts w:ascii="Courier" w:hAnsi="Courier"/>
                <w:sz w:val="20"/>
              </w:rPr>
              <w:t>&lt;</w:t>
            </w:r>
            <w:proofErr w:type="gramStart"/>
            <w:r w:rsidRPr="006103CA">
              <w:rPr>
                <w:rFonts w:ascii="Courier" w:hAnsi="Courier"/>
                <w:sz w:val="20"/>
              </w:rPr>
              <w:t>property</w:t>
            </w:r>
            <w:proofErr w:type="gramEnd"/>
            <w:r w:rsidRPr="006103CA">
              <w:rPr>
                <w:rFonts w:ascii="Courier" w:hAnsi="Courier"/>
                <w:sz w:val="20"/>
              </w:rPr>
              <w:t xml:space="preserve"> name="type" not-null="true"/&gt;</w:t>
            </w:r>
          </w:p>
          <w:p w:rsidR="006103CA" w:rsidRPr="006103CA" w:rsidRDefault="006103CA" w:rsidP="006103CA">
            <w:pPr>
              <w:spacing w:after="0"/>
              <w:rPr>
                <w:rFonts w:ascii="Courier" w:hAnsi="Courier"/>
                <w:sz w:val="20"/>
              </w:rPr>
            </w:pPr>
            <w:r w:rsidRPr="006103CA">
              <w:rPr>
                <w:rFonts w:ascii="Courier" w:hAnsi="Courier"/>
                <w:sz w:val="20"/>
              </w:rPr>
              <w:t xml:space="preserve">      &lt;</w:t>
            </w:r>
            <w:proofErr w:type="gramStart"/>
            <w:r w:rsidRPr="006103CA">
              <w:rPr>
                <w:rFonts w:ascii="Courier" w:hAnsi="Courier"/>
                <w:sz w:val="20"/>
              </w:rPr>
              <w:t>property</w:t>
            </w:r>
            <w:proofErr w:type="gramEnd"/>
            <w:r w:rsidRPr="006103CA">
              <w:rPr>
                <w:rFonts w:ascii="Courier" w:hAnsi="Courier"/>
                <w:sz w:val="20"/>
              </w:rPr>
              <w:t xml:space="preserve"> name="data" not-null="true"/&gt;</w:t>
            </w:r>
          </w:p>
          <w:p w:rsidR="006103CA" w:rsidRPr="006103CA" w:rsidRDefault="006103CA" w:rsidP="006103CA">
            <w:pPr>
              <w:spacing w:after="0"/>
              <w:ind w:left="360"/>
              <w:rPr>
                <w:rFonts w:ascii="Courier" w:hAnsi="Courier"/>
                <w:sz w:val="20"/>
              </w:rPr>
            </w:pPr>
            <w:r w:rsidRPr="006103CA">
              <w:rPr>
                <w:rFonts w:ascii="Courier" w:hAnsi="Courier"/>
                <w:sz w:val="20"/>
              </w:rPr>
              <w:t>&lt;/class&gt;</w:t>
            </w:r>
          </w:p>
          <w:p w:rsidR="00CD1CAE" w:rsidRPr="00BD3EB4" w:rsidRDefault="006103CA" w:rsidP="006103CA">
            <w:pPr>
              <w:spacing w:after="0"/>
              <w:rPr>
                <w:rFonts w:ascii="Courier" w:hAnsi="Courier"/>
                <w:sz w:val="20"/>
              </w:rPr>
            </w:pPr>
            <w:r w:rsidRPr="006103CA">
              <w:rPr>
                <w:rFonts w:ascii="Courier" w:hAnsi="Courier"/>
                <w:sz w:val="20"/>
              </w:rPr>
              <w:t>&lt;/hibernate-mapping&gt;</w:t>
            </w:r>
          </w:p>
        </w:tc>
      </w:tr>
    </w:tbl>
    <w:p w:rsidR="00CD1CAE" w:rsidRPr="00BD3EB4" w:rsidRDefault="006103CA" w:rsidP="006103CA">
      <w:pPr>
        <w:pStyle w:val="Heading4"/>
      </w:pPr>
      <w:bookmarkStart w:id="117" w:name="_Toc111017193"/>
      <w:proofErr w:type="spellStart"/>
      <w:r>
        <w:t>Identifiers.hibernate.cfg.xml</w:t>
      </w:r>
      <w:bookmarkEnd w:id="117"/>
      <w:proofErr w:type="spellEnd"/>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10432"/>
      </w:tblGrid>
      <w:tr w:rsidR="00CD1CAE" w:rsidRPr="00986A9F">
        <w:trPr>
          <w:cantSplit/>
          <w:jc w:val="center"/>
        </w:trPr>
        <w:tc>
          <w:tcPr>
            <w:tcW w:w="7384" w:type="dxa"/>
            <w:shd w:val="clear" w:color="auto" w:fill="auto"/>
          </w:tcPr>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?xml</w:t>
            </w:r>
            <w:proofErr w:type="gramEnd"/>
            <w:r w:rsidRPr="00637F30">
              <w:rPr>
                <w:rFonts w:ascii="Courier" w:hAnsi="Courier" w:cs="Monaco"/>
                <w:sz w:val="20"/>
                <w:szCs w:val="22"/>
              </w:rPr>
              <w:t xml:space="preserve"> version='1.0' encoding='utf-8'?&gt;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!DOCTYPE</w:t>
            </w:r>
            <w:proofErr w:type="gramEnd"/>
            <w:r w:rsidRPr="00637F30">
              <w:rPr>
                <w:rFonts w:ascii="Courier" w:hAnsi="Courier" w:cs="Monaco"/>
                <w:sz w:val="20"/>
                <w:szCs w:val="22"/>
              </w:rPr>
              <w:t xml:space="preserve"> hibernate-configuration PUBLIC</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"-//Hibernate/Hibernate Configuration DTD 3.0//EN"</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"http://hibernate.sourceforge.net/hibernate-configuration-3.0.dtd"&gt;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w:t>
            </w:r>
            <w:proofErr w:type="gramStart"/>
            <w:r w:rsidRPr="00637F30">
              <w:rPr>
                <w:rFonts w:ascii="Courier" w:hAnsi="Courier" w:cs="Monaco"/>
                <w:sz w:val="20"/>
                <w:szCs w:val="22"/>
              </w:rPr>
              <w:t>hibernate</w:t>
            </w:r>
            <w:proofErr w:type="gramEnd"/>
            <w:r w:rsidRPr="00637F30">
              <w:rPr>
                <w:rFonts w:ascii="Courier" w:hAnsi="Courier" w:cs="Monaco"/>
                <w:sz w:val="20"/>
                <w:szCs w:val="22"/>
              </w:rPr>
              <w:t>-configuration&gt;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session</w:t>
            </w:r>
            <w:proofErr w:type="gramEnd"/>
            <w:r w:rsidRPr="00637F30">
              <w:rPr>
                <w:rFonts w:ascii="Courier" w:hAnsi="Courier" w:cs="Monaco"/>
                <w:sz w:val="20"/>
                <w:szCs w:val="22"/>
              </w:rPr>
              <w:t>-factory&gt;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Database connection settings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connection.driver_class</w:t>
            </w:r>
            <w:proofErr w:type="spellEnd"/>
            <w:r w:rsidRPr="00637F30">
              <w:rPr>
                <w:rFonts w:ascii="Courier" w:hAnsi="Courier" w:cs="Monaco"/>
                <w:sz w:val="20"/>
                <w:szCs w:val="22"/>
              </w:rPr>
              <w:t>"&gt;</w:t>
            </w:r>
            <w:proofErr w:type="spellStart"/>
            <w:r w:rsidRPr="00637F30">
              <w:rPr>
                <w:rFonts w:ascii="Courier" w:hAnsi="Courier" w:cs="Monaco"/>
                <w:sz w:val="20"/>
                <w:szCs w:val="22"/>
              </w:rPr>
              <w:t>com.mysql.jdbc.Driver</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name="connection.url"&gt;jdbc:mysql://localhost/identifiers&lt;/property&gt;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connection.username</w:t>
            </w:r>
            <w:proofErr w:type="spellEnd"/>
            <w:r w:rsidRPr="00637F30">
              <w:rPr>
                <w:rFonts w:ascii="Courier" w:hAnsi="Courier" w:cs="Monaco"/>
                <w:sz w:val="20"/>
                <w:szCs w:val="22"/>
              </w:rPr>
              <w:t>"&gt;root&lt;/property&gt;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connection.password</w:t>
            </w:r>
            <w:proofErr w:type="spellEnd"/>
            <w:r w:rsidRPr="00637F30">
              <w:rPr>
                <w:rFonts w:ascii="Courier" w:hAnsi="Courier" w:cs="Monaco"/>
                <w:sz w:val="20"/>
                <w:szCs w:val="22"/>
              </w:rPr>
              <w:t>"&gt;</w:t>
            </w:r>
            <w:proofErr w:type="spellStart"/>
            <w:r>
              <w:rPr>
                <w:rFonts w:ascii="Courier" w:hAnsi="Courier" w:cs="Monaco"/>
                <w:sz w:val="20"/>
                <w:szCs w:val="22"/>
              </w:rPr>
              <w:t>rtwertwert</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JDBC connection pool (use the built-in)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connection.pool_size</w:t>
            </w:r>
            <w:proofErr w:type="spellEnd"/>
            <w:r w:rsidRPr="00637F30">
              <w:rPr>
                <w:rFonts w:ascii="Courier" w:hAnsi="Courier" w:cs="Monaco"/>
                <w:sz w:val="20"/>
                <w:szCs w:val="22"/>
              </w:rPr>
              <w:t>"&gt;1&lt;/property&gt;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SQL dialect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name="dialect"&gt;</w:t>
            </w:r>
            <w:proofErr w:type="spellStart"/>
            <w:r w:rsidRPr="00637F30">
              <w:rPr>
                <w:rFonts w:ascii="Courier" w:hAnsi="Courier" w:cs="Monaco"/>
                <w:sz w:val="20"/>
                <w:szCs w:val="22"/>
              </w:rPr>
              <w:t>org.hibernate.dialect.MySQLDialect</w:t>
            </w:r>
            <w:proofErr w:type="spellEnd"/>
            <w:r w:rsidRPr="00637F30">
              <w:rPr>
                <w:rFonts w:ascii="Courier" w:hAnsi="Courier" w:cs="Monaco"/>
                <w:sz w:val="20"/>
                <w:szCs w:val="22"/>
              </w:rPr>
              <w:t>&lt;/property&gt;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xml:space="preserve">- Enable </w:t>
            </w:r>
            <w:proofErr w:type="spellStart"/>
            <w:r w:rsidRPr="00637F30">
              <w:rPr>
                <w:rFonts w:ascii="Courier" w:hAnsi="Courier" w:cs="Monaco"/>
                <w:sz w:val="20"/>
                <w:szCs w:val="22"/>
              </w:rPr>
              <w:t>Hibernate's</w:t>
            </w:r>
            <w:proofErr w:type="spellEnd"/>
            <w:r w:rsidRPr="00637F30">
              <w:rPr>
                <w:rFonts w:ascii="Courier" w:hAnsi="Courier" w:cs="Monaco"/>
                <w:sz w:val="20"/>
                <w:szCs w:val="22"/>
              </w:rPr>
              <w:t xml:space="preserve"> automatic session context management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current_session_context_class</w:t>
            </w:r>
            <w:proofErr w:type="spellEnd"/>
            <w:r w:rsidRPr="00637F30">
              <w:rPr>
                <w:rFonts w:ascii="Courier" w:hAnsi="Courier" w:cs="Monaco"/>
                <w:sz w:val="20"/>
                <w:szCs w:val="22"/>
              </w:rPr>
              <w:t>"&gt;thread&lt;/property&gt;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Disable the second-level cache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name="cache.provider_class"&gt;org.hibernate.cache.NoCacheProvider&lt;/property&gt;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w:t>
            </w:r>
            <w:proofErr w:type="gramEnd"/>
            <w:r w:rsidRPr="00637F30">
              <w:rPr>
                <w:rFonts w:ascii="Courier" w:hAnsi="Courier" w:cs="Monaco"/>
                <w:sz w:val="20"/>
                <w:szCs w:val="22"/>
              </w:rPr>
              <w:t xml:space="preserve">- Echo all executed SQL to </w:t>
            </w:r>
            <w:proofErr w:type="spellStart"/>
            <w:r w:rsidRPr="00637F30">
              <w:rPr>
                <w:rFonts w:ascii="Courier" w:hAnsi="Courier" w:cs="Monaco"/>
                <w:sz w:val="20"/>
                <w:szCs w:val="22"/>
              </w:rPr>
              <w:t>stdout</w:t>
            </w:r>
            <w:proofErr w:type="spellEnd"/>
            <w:r w:rsidRPr="00637F30">
              <w:rPr>
                <w:rFonts w:ascii="Courier" w:hAnsi="Courier" w:cs="Monaco"/>
                <w:sz w:val="20"/>
                <w:szCs w:val="22"/>
              </w:rPr>
              <w:t xml:space="preserve"> --&gt;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property</w:t>
            </w:r>
            <w:proofErr w:type="gramEnd"/>
            <w:r w:rsidRPr="00637F30">
              <w:rPr>
                <w:rFonts w:ascii="Courier" w:hAnsi="Courier" w:cs="Monaco"/>
                <w:sz w:val="20"/>
                <w:szCs w:val="22"/>
              </w:rPr>
              <w:t xml:space="preserve"> name="</w:t>
            </w:r>
            <w:proofErr w:type="spellStart"/>
            <w:r w:rsidRPr="00637F30">
              <w:rPr>
                <w:rFonts w:ascii="Courier" w:hAnsi="Courier" w:cs="Monaco"/>
                <w:sz w:val="20"/>
                <w:szCs w:val="22"/>
              </w:rPr>
              <w:t>show_sql</w:t>
            </w:r>
            <w:proofErr w:type="spellEnd"/>
            <w:r w:rsidRPr="00637F30">
              <w:rPr>
                <w:rFonts w:ascii="Courier" w:hAnsi="Courier" w:cs="Monaco"/>
                <w:sz w:val="20"/>
                <w:szCs w:val="22"/>
              </w:rPr>
              <w:t>"&gt;true&lt;/property&gt;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w:t>
            </w:r>
            <w:proofErr w:type="gramStart"/>
            <w:r w:rsidRPr="00637F30">
              <w:rPr>
                <w:rFonts w:ascii="Courier" w:hAnsi="Courier" w:cs="Monaco"/>
                <w:sz w:val="20"/>
                <w:szCs w:val="22"/>
              </w:rPr>
              <w:t>mapping</w:t>
            </w:r>
            <w:proofErr w:type="gramEnd"/>
            <w:r w:rsidRPr="00637F30">
              <w:rPr>
                <w:rFonts w:ascii="Courier" w:hAnsi="Courier" w:cs="Monaco"/>
                <w:sz w:val="20"/>
                <w:szCs w:val="22"/>
              </w:rPr>
              <w:t xml:space="preserve"> resource="org/cagrid/identifiers/namingauthority/hibernate/IdentifierValue.hbm.xml"/&gt;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 xml:space="preserve">    &lt;/session-factory&gt;</w:t>
            </w:r>
          </w:p>
          <w:p w:rsidR="00637F30"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p>
          <w:p w:rsidR="00CD1CAE" w:rsidRPr="00637F30" w:rsidRDefault="00637F30" w:rsidP="00637F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spacing w:after="0" w:line="240" w:lineRule="auto"/>
              <w:textAlignment w:val="auto"/>
              <w:rPr>
                <w:rFonts w:ascii="Courier" w:hAnsi="Courier" w:cs="Monaco"/>
                <w:sz w:val="20"/>
                <w:szCs w:val="22"/>
              </w:rPr>
            </w:pPr>
            <w:r w:rsidRPr="00637F30">
              <w:rPr>
                <w:rFonts w:ascii="Courier" w:hAnsi="Courier" w:cs="Monaco"/>
                <w:sz w:val="20"/>
                <w:szCs w:val="22"/>
              </w:rPr>
              <w:t>&lt;/hibernate-configuration&gt;</w:t>
            </w:r>
          </w:p>
        </w:tc>
      </w:tr>
    </w:tbl>
    <w:p w:rsidR="00CD1CAE" w:rsidRDefault="00CD1CAE" w:rsidP="00CD1CAE"/>
    <w:p w:rsidR="007E0400" w:rsidRDefault="007E0400" w:rsidP="00666A16"/>
    <w:p w:rsidR="007E0400" w:rsidRDefault="007E0400" w:rsidP="007E0400">
      <w:pPr>
        <w:pStyle w:val="Heading3"/>
      </w:pPr>
      <w:bookmarkStart w:id="118" w:name="_Toc110304745"/>
      <w:bookmarkStart w:id="119" w:name="_Toc111017194"/>
      <w:r>
        <w:t>Deploying the Naming Authority</w:t>
      </w:r>
      <w:bookmarkEnd w:id="118"/>
      <w:bookmarkEnd w:id="119"/>
    </w:p>
    <w:p w:rsidR="007E0400" w:rsidRPr="007E0400" w:rsidRDefault="007E0400" w:rsidP="007E0400">
      <w:pPr>
        <w:pStyle w:val="ListParagraph"/>
        <w:numPr>
          <w:ilvl w:val="0"/>
          <w:numId w:val="28"/>
        </w:numPr>
        <w:rPr>
          <w:rFonts w:ascii="Courier" w:hAnsi="Courier"/>
          <w:i/>
          <w:sz w:val="20"/>
        </w:rPr>
      </w:pPr>
      <w:r>
        <w:t xml:space="preserve">Configure the naming authority by editing default settings in </w:t>
      </w:r>
      <w:r w:rsidRPr="007E0400">
        <w:rPr>
          <w:rFonts w:ascii="Courier" w:hAnsi="Courier"/>
          <w:i/>
          <w:sz w:val="20"/>
        </w:rPr>
        <w:t>&lt;project_home&gt;/</w:t>
      </w:r>
      <w:r w:rsidR="00DA1619">
        <w:rPr>
          <w:rFonts w:ascii="Courier" w:hAnsi="Courier"/>
          <w:i/>
          <w:sz w:val="20"/>
        </w:rPr>
        <w:t>resources/spring/identifiers-namingauthority-context.</w:t>
      </w:r>
      <w:r w:rsidRPr="007E0400">
        <w:rPr>
          <w:rFonts w:ascii="Courier" w:hAnsi="Courier"/>
          <w:i/>
          <w:sz w:val="20"/>
        </w:rPr>
        <w:t>xml</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spellStart"/>
      <w:r w:rsidRPr="00113B59">
        <w:rPr>
          <w:rFonts w:ascii="Courier" w:hAnsi="Courier"/>
          <w:i/>
          <w:sz w:val="20"/>
        </w:rPr>
        <w:t>cd</w:t>
      </w:r>
      <w:proofErr w:type="spellEnd"/>
      <w:r w:rsidRPr="00113B59">
        <w:rPr>
          <w:rFonts w:ascii="Courier" w:hAnsi="Courier"/>
          <w:i/>
          <w:sz w:val="20"/>
        </w:rPr>
        <w:t xml:space="preserve"> &lt;</w:t>
      </w:r>
      <w:proofErr w:type="spellStart"/>
      <w:r w:rsidRPr="00113B59">
        <w:rPr>
          <w:rFonts w:ascii="Courier" w:hAnsi="Courier"/>
          <w:i/>
          <w:sz w:val="20"/>
        </w:rPr>
        <w:t>project_home</w:t>
      </w:r>
      <w:proofErr w:type="spellEnd"/>
      <w:r w:rsidRPr="00113B59">
        <w:rPr>
          <w:rFonts w:ascii="Courier" w:hAnsi="Courier"/>
          <w:i/>
          <w:sz w:val="20"/>
        </w:rPr>
        <w:t>&gt;</w:t>
      </w:r>
    </w:p>
    <w:p w:rsidR="007E0400" w:rsidRDefault="007E0400" w:rsidP="007E0400">
      <w:pPr>
        <w:pStyle w:val="ListParagraph"/>
        <w:ind w:left="360"/>
      </w:pPr>
    </w:p>
    <w:p w:rsidR="007E0400" w:rsidRPr="00113B59" w:rsidRDefault="007E0400" w:rsidP="007E0400">
      <w:pPr>
        <w:pStyle w:val="ListParagraph"/>
        <w:numPr>
          <w:ilvl w:val="0"/>
          <w:numId w:val="28"/>
        </w:numPr>
        <w:rPr>
          <w:rFonts w:ascii="Courier" w:hAnsi="Courier"/>
          <w:i/>
          <w:sz w:val="20"/>
        </w:rPr>
      </w:pPr>
      <w:r w:rsidRPr="00113B59">
        <w:rPr>
          <w:rFonts w:ascii="Courier" w:hAnsi="Courier"/>
          <w:i/>
          <w:sz w:val="20"/>
        </w:rPr>
        <w:t xml:space="preserve">$ </w:t>
      </w:r>
      <w:proofErr w:type="gramStart"/>
      <w:r w:rsidRPr="00113B59">
        <w:rPr>
          <w:rFonts w:ascii="Courier" w:hAnsi="Courier"/>
          <w:i/>
          <w:sz w:val="20"/>
        </w:rPr>
        <w:t>ant</w:t>
      </w:r>
      <w:proofErr w:type="gramEnd"/>
      <w:r w:rsidRPr="00113B59">
        <w:rPr>
          <w:rFonts w:ascii="Courier" w:hAnsi="Courier"/>
          <w:i/>
          <w:sz w:val="20"/>
        </w:rPr>
        <w:t xml:space="preserve"> </w:t>
      </w:r>
      <w:proofErr w:type="spellStart"/>
      <w:r w:rsidRPr="00113B59">
        <w:rPr>
          <w:rFonts w:ascii="Courier" w:hAnsi="Courier"/>
          <w:i/>
          <w:sz w:val="20"/>
        </w:rPr>
        <w:t>deployTomcat</w:t>
      </w:r>
      <w:proofErr w:type="spellEnd"/>
    </w:p>
    <w:p w:rsidR="007C6DB6" w:rsidRPr="007E0400" w:rsidRDefault="007C6DB6" w:rsidP="00666A16"/>
    <w:p w:rsidR="007C6DB6" w:rsidRDefault="00DA1619" w:rsidP="007C6DB6">
      <w:pPr>
        <w:pStyle w:val="Heading2"/>
      </w:pPr>
      <w:bookmarkStart w:id="120" w:name="_Toc110304746"/>
      <w:bookmarkStart w:id="121" w:name="_Toc111017195"/>
      <w:r>
        <w:t>Identifiers</w:t>
      </w:r>
      <w:r w:rsidR="007C6DB6">
        <w:t>-</w:t>
      </w:r>
      <w:r>
        <w:t>Client</w:t>
      </w:r>
      <w:bookmarkEnd w:id="120"/>
      <w:bookmarkEnd w:id="121"/>
    </w:p>
    <w:p w:rsidR="009E671D" w:rsidRDefault="001B7540" w:rsidP="00B44FFE">
      <w:r>
        <w:t xml:space="preserve">This project provides </w:t>
      </w:r>
      <w:r w:rsidR="00DA1619">
        <w:t>a client toolkit that aids in identifier resolution and data object retrieval.</w:t>
      </w:r>
    </w:p>
    <w:p w:rsidR="009E671D" w:rsidRDefault="009E671D" w:rsidP="00B44FFE"/>
    <w:p w:rsidR="009E671D" w:rsidRDefault="009E671D" w:rsidP="009E671D">
      <w:pPr>
        <w:pStyle w:val="Heading3"/>
      </w:pPr>
      <w:bookmarkStart w:id="122" w:name="_Toc111017196"/>
      <w:r>
        <w:t xml:space="preserve">Package </w:t>
      </w:r>
      <w:proofErr w:type="spellStart"/>
      <w:r>
        <w:t>org.cagrid.identifiers.resolver</w:t>
      </w:r>
      <w:bookmarkEnd w:id="122"/>
      <w:proofErr w:type="spellEnd"/>
    </w:p>
    <w:p w:rsidR="009E671D" w:rsidRDefault="009E671D" w:rsidP="009E671D">
      <w:pPr>
        <w:pStyle w:val="Heading4"/>
      </w:pPr>
      <w:bookmarkStart w:id="123" w:name="_Toc111017197"/>
      <w:proofErr w:type="spellStart"/>
      <w:r>
        <w:t>ResolverUtil</w:t>
      </w:r>
      <w:proofErr w:type="spellEnd"/>
      <w:r>
        <w:t xml:space="preserve"> Class</w:t>
      </w:r>
      <w:bookmarkEnd w:id="123"/>
    </w:p>
    <w:p w:rsidR="00E712B8" w:rsidRDefault="009E671D" w:rsidP="00E712B8">
      <w:r>
        <w:t>This class provides utility methods to resolve an identifier. That is, given an identifier, retrieve the values (metadata) associated with it.</w:t>
      </w:r>
      <w:r w:rsidR="00E712B8">
        <w:t xml:space="preserve"> Utility methods are available for doing HTTP-GET resolution (</w:t>
      </w:r>
      <w:proofErr w:type="spellStart"/>
      <w:r w:rsidR="00E712B8" w:rsidRPr="0042143F">
        <w:rPr>
          <w:i/>
        </w:rPr>
        <w:t>resolveHttp</w:t>
      </w:r>
      <w:proofErr w:type="spellEnd"/>
      <w:r w:rsidR="00E712B8">
        <w:t>), or Grid-based resolution (</w:t>
      </w:r>
      <w:proofErr w:type="spellStart"/>
      <w:r w:rsidR="00E712B8" w:rsidRPr="0042143F">
        <w:rPr>
          <w:i/>
        </w:rPr>
        <w:t>resolveGrid</w:t>
      </w:r>
      <w:proofErr w:type="spellEnd"/>
      <w:r w:rsidR="00E712B8">
        <w:t>).</w:t>
      </w:r>
    </w:p>
    <w:p w:rsidR="00E712B8" w:rsidRDefault="00E712B8" w:rsidP="00E712B8"/>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712B8" w:rsidRPr="00EC2772">
        <w:tc>
          <w:tcPr>
            <w:tcW w:w="9936" w:type="dxa"/>
            <w:shd w:val="clear" w:color="auto" w:fill="auto"/>
          </w:tcPr>
          <w:p w:rsidR="00726257" w:rsidRDefault="00726257" w:rsidP="0042143F">
            <w:pPr>
              <w:spacing w:after="0"/>
              <w:rPr>
                <w:rFonts w:ascii="Courier" w:hAnsi="Courier"/>
                <w:sz w:val="20"/>
              </w:rPr>
            </w:pPr>
            <w:proofErr w:type="gramStart"/>
            <w:r>
              <w:rPr>
                <w:rFonts w:ascii="Courier" w:hAnsi="Courier"/>
                <w:sz w:val="20"/>
              </w:rPr>
              <w:t>class</w:t>
            </w:r>
            <w:proofErr w:type="gramEnd"/>
            <w:r>
              <w:rPr>
                <w:rFonts w:ascii="Courier" w:hAnsi="Courier"/>
                <w:sz w:val="20"/>
              </w:rPr>
              <w:t xml:space="preserve"> </w:t>
            </w:r>
            <w:proofErr w:type="spellStart"/>
            <w:r w:rsidRPr="00726257">
              <w:rPr>
                <w:rFonts w:ascii="Courier" w:hAnsi="Courier"/>
                <w:b/>
                <w:sz w:val="20"/>
              </w:rPr>
              <w:t>ResolverUtil</w:t>
            </w:r>
            <w:proofErr w:type="spellEnd"/>
            <w:r>
              <w:rPr>
                <w:rFonts w:ascii="Courier" w:hAnsi="Courier"/>
                <w:sz w:val="20"/>
              </w:rPr>
              <w:t xml:space="preserve"> {</w:t>
            </w:r>
          </w:p>
          <w:p w:rsidR="00E712B8" w:rsidRDefault="00E712B8" w:rsidP="00726257">
            <w:pPr>
              <w:spacing w:after="0"/>
              <w:ind w:left="360"/>
              <w:rPr>
                <w:rFonts w:ascii="Courier" w:hAnsi="Courier"/>
                <w:sz w:val="20"/>
              </w:rPr>
            </w:pPr>
            <w:proofErr w:type="spellStart"/>
            <w:r w:rsidRPr="00E712B8">
              <w:rPr>
                <w:rFonts w:ascii="Courier" w:hAnsi="Courier"/>
                <w:sz w:val="20"/>
              </w:rPr>
              <w:t>IdentifierValues</w:t>
            </w:r>
            <w:r w:rsidR="00937B8E">
              <w:rPr>
                <w:rFonts w:ascii="Courier" w:hAnsi="Courier"/>
                <w:sz w:val="20"/>
              </w:rPr>
              <w:t>Impl</w:t>
            </w:r>
            <w:proofErr w:type="spellEnd"/>
            <w:r w:rsidRPr="00E712B8">
              <w:rPr>
                <w:rFonts w:ascii="Courier" w:hAnsi="Courier"/>
                <w:sz w:val="20"/>
              </w:rPr>
              <w:t xml:space="preserve"> </w:t>
            </w:r>
            <w:proofErr w:type="spellStart"/>
            <w:r w:rsidRPr="00726257">
              <w:rPr>
                <w:rFonts w:ascii="Courier" w:hAnsi="Courier"/>
                <w:i/>
                <w:sz w:val="20"/>
              </w:rPr>
              <w:t>resolveGrid</w:t>
            </w:r>
            <w:proofErr w:type="spellEnd"/>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E712B8" w:rsidP="00726257">
            <w:pPr>
              <w:spacing w:after="0"/>
              <w:ind w:left="360"/>
              <w:rPr>
                <w:rFonts w:ascii="Courier" w:hAnsi="Courier"/>
                <w:sz w:val="20"/>
              </w:rPr>
            </w:pPr>
            <w:proofErr w:type="spellStart"/>
            <w:r w:rsidRPr="00E712B8">
              <w:rPr>
                <w:rFonts w:ascii="Courier" w:hAnsi="Courier"/>
                <w:sz w:val="20"/>
              </w:rPr>
              <w:t>IdentifierValues</w:t>
            </w:r>
            <w:r w:rsidR="00937B8E">
              <w:rPr>
                <w:rFonts w:ascii="Courier" w:hAnsi="Courier"/>
                <w:sz w:val="20"/>
              </w:rPr>
              <w:t>Impl</w:t>
            </w:r>
            <w:proofErr w:type="spellEnd"/>
            <w:r w:rsidRPr="00E712B8">
              <w:rPr>
                <w:rFonts w:ascii="Courier" w:hAnsi="Courier"/>
                <w:sz w:val="20"/>
              </w:rPr>
              <w:t xml:space="preserve"> </w:t>
            </w:r>
            <w:proofErr w:type="spellStart"/>
            <w:r w:rsidRPr="00726257">
              <w:rPr>
                <w:rFonts w:ascii="Courier" w:hAnsi="Courier"/>
                <w:i/>
                <w:sz w:val="20"/>
              </w:rPr>
              <w:t>resolveHttp</w:t>
            </w:r>
            <w:proofErr w:type="spellEnd"/>
            <w:proofErr w:type="gramStart"/>
            <w:r w:rsidRPr="00E712B8">
              <w:rPr>
                <w:rFonts w:ascii="Courier" w:hAnsi="Courier"/>
                <w:sz w:val="20"/>
              </w:rPr>
              <w:t>( String</w:t>
            </w:r>
            <w:proofErr w:type="gramEnd"/>
            <w:r w:rsidRPr="00E712B8">
              <w:rPr>
                <w:rFonts w:ascii="Courier" w:hAnsi="Courier"/>
                <w:sz w:val="20"/>
              </w:rPr>
              <w:t xml:space="preserve"> identifier )</w:t>
            </w:r>
            <w:r>
              <w:rPr>
                <w:rFonts w:ascii="Courier" w:hAnsi="Courier"/>
                <w:sz w:val="20"/>
              </w:rPr>
              <w:t>;</w:t>
            </w:r>
          </w:p>
          <w:p w:rsidR="00726257" w:rsidRDefault="00726257" w:rsidP="00726257">
            <w:pPr>
              <w:spacing w:after="0"/>
              <w:ind w:left="360"/>
              <w:rPr>
                <w:rFonts w:ascii="Courier" w:hAnsi="Courier"/>
                <w:sz w:val="20"/>
              </w:rPr>
            </w:pPr>
          </w:p>
          <w:p w:rsidR="00726257" w:rsidRDefault="00726257" w:rsidP="00726257">
            <w:pPr>
              <w:spacing w:after="0"/>
              <w:ind w:left="360"/>
              <w:rPr>
                <w:rFonts w:ascii="Courier" w:hAnsi="Courier"/>
                <w:sz w:val="20"/>
              </w:rPr>
            </w:pPr>
            <w:proofErr w:type="spellStart"/>
            <w:r>
              <w:rPr>
                <w:rFonts w:ascii="Courier" w:hAnsi="Courier"/>
                <w:sz w:val="20"/>
              </w:rPr>
              <w:t>NamingAuthorityConfig</w:t>
            </w:r>
            <w:proofErr w:type="spellEnd"/>
            <w:r>
              <w:rPr>
                <w:rFonts w:ascii="Courier" w:hAnsi="Courier"/>
                <w:sz w:val="20"/>
              </w:rPr>
              <w:t xml:space="preserve"> </w:t>
            </w:r>
            <w:proofErr w:type="spellStart"/>
            <w:r w:rsidRPr="00726257">
              <w:rPr>
                <w:rFonts w:ascii="Courier" w:hAnsi="Courier"/>
                <w:i/>
                <w:sz w:val="20"/>
              </w:rPr>
              <w:t>getNamingAuthorityConfig</w:t>
            </w:r>
            <w:proofErr w:type="spellEnd"/>
            <w:proofErr w:type="gramStart"/>
            <w:r>
              <w:rPr>
                <w:rFonts w:ascii="Courier" w:hAnsi="Courier"/>
                <w:sz w:val="20"/>
              </w:rPr>
              <w:t>( String</w:t>
            </w:r>
            <w:proofErr w:type="gramEnd"/>
            <w:r>
              <w:rPr>
                <w:rFonts w:ascii="Courier" w:hAnsi="Courier"/>
                <w:sz w:val="20"/>
              </w:rPr>
              <w:t xml:space="preserve"> </w:t>
            </w:r>
            <w:proofErr w:type="spellStart"/>
            <w:r>
              <w:rPr>
                <w:rFonts w:ascii="Courier" w:hAnsi="Courier"/>
                <w:sz w:val="20"/>
              </w:rPr>
              <w:t>url</w:t>
            </w:r>
            <w:proofErr w:type="spellEnd"/>
            <w:r>
              <w:rPr>
                <w:rFonts w:ascii="Courier" w:hAnsi="Courier"/>
                <w:sz w:val="20"/>
              </w:rPr>
              <w:t xml:space="preserve"> );</w:t>
            </w:r>
          </w:p>
          <w:p w:rsidR="00E712B8" w:rsidRPr="00E712B8" w:rsidRDefault="00726257" w:rsidP="00E712B8">
            <w:pPr>
              <w:spacing w:after="0"/>
              <w:rPr>
                <w:rFonts w:ascii="Courier" w:hAnsi="Courier"/>
                <w:sz w:val="20"/>
              </w:rPr>
            </w:pPr>
            <w:r>
              <w:rPr>
                <w:rFonts w:ascii="Courier" w:hAnsi="Courier"/>
                <w:sz w:val="20"/>
              </w:rPr>
              <w:t>}</w:t>
            </w:r>
          </w:p>
        </w:tc>
      </w:tr>
    </w:tbl>
    <w:p w:rsidR="00E712B8" w:rsidRDefault="00E712B8" w:rsidP="00B44FFE"/>
    <w:p w:rsidR="00CB4380" w:rsidRDefault="00E712B8" w:rsidP="00B44FFE">
      <w:proofErr w:type="spellStart"/>
      <w:proofErr w:type="gramStart"/>
      <w:r w:rsidRPr="00E712B8">
        <w:rPr>
          <w:i/>
        </w:rPr>
        <w:t>resolveGrid</w:t>
      </w:r>
      <w:proofErr w:type="spellEnd"/>
      <w:proofErr w:type="gramEnd"/>
      <w:r>
        <w:t xml:space="preserve"> </w:t>
      </w:r>
      <w:r w:rsidR="0044549F">
        <w:t xml:space="preserve">resolves the identifier using a grid client. </w:t>
      </w:r>
      <w:r w:rsidR="00726257">
        <w:t>This requires the framework’s grid service to be deployed. T</w:t>
      </w:r>
      <w:r>
        <w:t xml:space="preserve">he grid client generated by the naming authority grid service </w:t>
      </w:r>
      <w:r w:rsidR="00CB4380">
        <w:t xml:space="preserve">is used to make the </w:t>
      </w:r>
      <w:proofErr w:type="spellStart"/>
      <w:proofErr w:type="gramStart"/>
      <w:r w:rsidRPr="00CB4380">
        <w:rPr>
          <w:i/>
        </w:rPr>
        <w:t>getValues</w:t>
      </w:r>
      <w:proofErr w:type="spellEnd"/>
      <w:r w:rsidRPr="00CB4380">
        <w:rPr>
          <w:i/>
        </w:rPr>
        <w:t>(</w:t>
      </w:r>
      <w:proofErr w:type="gramEnd"/>
      <w:r w:rsidRPr="00CB4380">
        <w:rPr>
          <w:i/>
        </w:rPr>
        <w:t>)</w:t>
      </w:r>
      <w:r>
        <w:t xml:space="preserve"> </w:t>
      </w:r>
      <w:r w:rsidR="00CB4380">
        <w:t>call</w:t>
      </w:r>
      <w:r>
        <w:t xml:space="preserve"> exposed by that service.</w:t>
      </w:r>
    </w:p>
    <w:p w:rsidR="00CB4380" w:rsidRDefault="00726257" w:rsidP="00B44FFE">
      <w:proofErr w:type="spellStart"/>
      <w:proofErr w:type="gramStart"/>
      <w:r>
        <w:rPr>
          <w:i/>
        </w:rPr>
        <w:t>getNamingAuthorityConfig</w:t>
      </w:r>
      <w:proofErr w:type="spellEnd"/>
      <w:proofErr w:type="gramEnd"/>
      <w:r>
        <w:rPr>
          <w:i/>
        </w:rPr>
        <w:t xml:space="preserve"> </w:t>
      </w:r>
      <w:r>
        <w:t xml:space="preserve">retrieves the configuration object from the naming authority, which is necessary to determine the grid service URL. </w:t>
      </w:r>
      <w:proofErr w:type="spellStart"/>
      <w:proofErr w:type="gramStart"/>
      <w:r w:rsidRPr="00DE6BF1">
        <w:rPr>
          <w:i/>
        </w:rPr>
        <w:t>getNamingAuthorityConfig</w:t>
      </w:r>
      <w:proofErr w:type="spellEnd"/>
      <w:proofErr w:type="gramEnd"/>
      <w:r>
        <w:t xml:space="preserve"> simply adds </w:t>
      </w:r>
      <w:r w:rsidRPr="00DE6BF1">
        <w:rPr>
          <w:i/>
        </w:rPr>
        <w:t>?</w:t>
      </w:r>
      <w:proofErr w:type="spellStart"/>
      <w:r w:rsidRPr="00DE6BF1">
        <w:rPr>
          <w:i/>
        </w:rPr>
        <w:t>config</w:t>
      </w:r>
      <w:proofErr w:type="spellEnd"/>
      <w:r>
        <w:t xml:space="preserve"> to the identifier and “follows” it.</w:t>
      </w:r>
    </w:p>
    <w:p w:rsidR="00E712B8" w:rsidRDefault="00E712B8" w:rsidP="00AA72A2"/>
    <w:p w:rsidR="00AA72A2" w:rsidRDefault="00AA72A2" w:rsidP="00AA72A2">
      <w:pPr>
        <w:pStyle w:val="Heading3"/>
      </w:pPr>
      <w:bookmarkStart w:id="124" w:name="_Toc111017198"/>
      <w:r>
        <w:t xml:space="preserve">Package </w:t>
      </w:r>
      <w:proofErr w:type="spellStart"/>
      <w:r>
        <w:t>org.cagrid.identifiers.retriever</w:t>
      </w:r>
      <w:bookmarkEnd w:id="124"/>
      <w:proofErr w:type="spellEnd"/>
    </w:p>
    <w:p w:rsidR="00AA72A2" w:rsidRDefault="00AA72A2" w:rsidP="00AA72A2">
      <w:pPr>
        <w:pStyle w:val="Heading4"/>
      </w:pPr>
      <w:bookmarkStart w:id="125" w:name="_Toc111017199"/>
      <w:r w:rsidRPr="00AA72A2">
        <w:t>Retriever Class</w:t>
      </w:r>
      <w:bookmarkEnd w:id="125"/>
    </w:p>
    <w:p w:rsidR="00AA72A2" w:rsidRPr="00AA72A2" w:rsidRDefault="004C0484" w:rsidP="00AA72A2">
      <w:r>
        <w:t xml:space="preserve">This is an abstract class that defines the </w:t>
      </w:r>
      <w:r w:rsidRPr="004C0484">
        <w:rPr>
          <w:i/>
        </w:rPr>
        <w:t>retrieve</w:t>
      </w:r>
      <w:r>
        <w:t xml:space="preserve"> operation, whose purpose is to retrieve a data object from the owner’s space. A retriever object also has a list of data </w:t>
      </w:r>
      <w:proofErr w:type="gramStart"/>
      <w:r>
        <w:t>types which are requi</w:t>
      </w:r>
      <w:r w:rsidR="00052356">
        <w:t>red to be associated with the i</w:t>
      </w:r>
      <w:r>
        <w:t>dentifier in order to</w:t>
      </w:r>
      <w:proofErr w:type="gramEnd"/>
      <w:r>
        <w:t xml:space="preserve"> execute the </w:t>
      </w:r>
      <w:r w:rsidRPr="004C0484">
        <w:rPr>
          <w:i/>
        </w:rPr>
        <w:t>retrieve</w:t>
      </w:r>
      <w:r>
        <w:t xml:space="preserve"> operation successfully.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AA72A2" w:rsidRPr="00AA72A2" w:rsidRDefault="00AA72A2" w:rsidP="00AA72A2">
            <w:pPr>
              <w:spacing w:after="0"/>
              <w:rPr>
                <w:rFonts w:ascii="Courier" w:hAnsi="Courier"/>
                <w:sz w:val="20"/>
              </w:rPr>
            </w:pPr>
            <w:proofErr w:type="gramStart"/>
            <w:r w:rsidRPr="00AA72A2">
              <w:rPr>
                <w:rFonts w:ascii="Courier" w:hAnsi="Courier"/>
                <w:b/>
                <w:sz w:val="20"/>
              </w:rPr>
              <w:t>abstract</w:t>
            </w:r>
            <w:proofErr w:type="gramEnd"/>
            <w:r w:rsidRPr="00AA72A2">
              <w:rPr>
                <w:rFonts w:ascii="Courier" w:hAnsi="Courier"/>
                <w:sz w:val="20"/>
              </w:rPr>
              <w:t xml:space="preserve"> class </w:t>
            </w:r>
            <w:r w:rsidRPr="00AA72A2">
              <w:rPr>
                <w:rFonts w:ascii="Courier" w:hAnsi="Courier"/>
                <w:b/>
                <w:sz w:val="20"/>
              </w:rPr>
              <w:t>Retriever</w:t>
            </w:r>
            <w:r w:rsidRPr="00AA72A2">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proofErr w:type="spellStart"/>
            <w:r w:rsidRPr="00AA72A2">
              <w:rPr>
                <w:rFonts w:ascii="Courier" w:hAnsi="Courier"/>
                <w:sz w:val="20"/>
              </w:rPr>
              <w:t>requiredTypes</w:t>
            </w:r>
            <w:proofErr w:type="spellEnd"/>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b/>
                <w:sz w:val="20"/>
              </w:rPr>
              <w:t>abstract</w:t>
            </w:r>
            <w:proofErr w:type="gramEnd"/>
            <w:r w:rsidRPr="00AA72A2">
              <w:rPr>
                <w:rFonts w:ascii="Courier" w:hAnsi="Courier"/>
                <w:sz w:val="20"/>
              </w:rPr>
              <w:t xml:space="preserve"> Object </w:t>
            </w:r>
            <w:r w:rsidRPr="00052356">
              <w:rPr>
                <w:rFonts w:ascii="Courier" w:hAnsi="Courier"/>
                <w:i/>
                <w:sz w:val="20"/>
              </w:rPr>
              <w:t>retrieve</w:t>
            </w:r>
            <w:r w:rsidRPr="00AA72A2">
              <w:rPr>
                <w:rFonts w:ascii="Courier" w:hAnsi="Courier"/>
                <w:sz w:val="20"/>
              </w:rPr>
              <w:t xml:space="preserve">( </w:t>
            </w:r>
            <w:proofErr w:type="spellStart"/>
            <w:r w:rsidRPr="00AA72A2">
              <w:rPr>
                <w:rFonts w:ascii="Courier" w:hAnsi="Courier"/>
                <w:sz w:val="20"/>
              </w:rPr>
              <w:t>Identif</w:t>
            </w:r>
            <w:r>
              <w:rPr>
                <w:rFonts w:ascii="Courier" w:hAnsi="Courier"/>
                <w:sz w:val="20"/>
              </w:rPr>
              <w:t>ierValues</w:t>
            </w:r>
            <w:r w:rsidR="00937B8E">
              <w:rPr>
                <w:rFonts w:ascii="Courier" w:hAnsi="Courier"/>
                <w:sz w:val="20"/>
              </w:rPr>
              <w:t>Impl</w:t>
            </w:r>
            <w:proofErr w:type="spellEnd"/>
            <w:r>
              <w:rPr>
                <w:rFonts w:ascii="Courier" w:hAnsi="Courier"/>
                <w:sz w:val="20"/>
              </w:rPr>
              <w:t xml:space="preserve"> </w:t>
            </w:r>
            <w:proofErr w:type="spellStart"/>
            <w:r>
              <w:rPr>
                <w:rFonts w:ascii="Courier" w:hAnsi="Courier"/>
                <w:sz w:val="20"/>
              </w:rPr>
              <w:t>ivs</w:t>
            </w:r>
            <w:proofErr w:type="spellEnd"/>
            <w:r>
              <w:rPr>
                <w:rFonts w:ascii="Courier" w:hAnsi="Courier"/>
                <w:sz w:val="20"/>
              </w:rPr>
              <w:t xml:space="preserve"> )</w:t>
            </w:r>
            <w:r w:rsidRPr="00AA72A2">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String[</w:t>
            </w:r>
            <w:proofErr w:type="gramEnd"/>
            <w:r w:rsidRPr="00AA72A2">
              <w:rPr>
                <w:rFonts w:ascii="Courier" w:hAnsi="Courier"/>
                <w:sz w:val="20"/>
              </w:rPr>
              <w:t xml:space="preserve">] </w:t>
            </w:r>
            <w:proofErr w:type="spellStart"/>
            <w:r w:rsidRPr="00052356">
              <w:rPr>
                <w:rFonts w:ascii="Courier" w:hAnsi="Courier"/>
                <w:i/>
                <w:sz w:val="20"/>
              </w:rPr>
              <w:t>getRequiredTypes</w:t>
            </w:r>
            <w:proofErr w:type="spellEnd"/>
            <w:r w:rsidRPr="00AA72A2">
              <w:rPr>
                <w:rFonts w:ascii="Courier" w:hAnsi="Courier"/>
                <w:sz w:val="20"/>
              </w:rPr>
              <w:t>()</w:t>
            </w:r>
            <w:r>
              <w:rPr>
                <w:rFonts w:ascii="Courier" w:hAnsi="Courier"/>
                <w:sz w:val="20"/>
              </w:rPr>
              <w:t>;</w:t>
            </w:r>
          </w:p>
          <w:p w:rsid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proofErr w:type="spellStart"/>
            <w:r w:rsidRPr="00052356">
              <w:rPr>
                <w:rFonts w:ascii="Courier" w:hAnsi="Courier"/>
                <w:i/>
                <w:sz w:val="20"/>
              </w:rPr>
              <w:t>setRequiredTypes</w:t>
            </w:r>
            <w:proofErr w:type="spellEnd"/>
            <w:r w:rsidRPr="00AA72A2">
              <w:rPr>
                <w:rFonts w:ascii="Courier" w:hAnsi="Courier"/>
                <w:sz w:val="20"/>
              </w:rPr>
              <w:t>( String[] types )</w:t>
            </w:r>
            <w:r>
              <w:rPr>
                <w:rFonts w:ascii="Courier" w:hAnsi="Courier"/>
                <w:sz w:val="20"/>
              </w:rPr>
              <w:t>;</w:t>
            </w:r>
          </w:p>
          <w:p w:rsidR="00AA72A2" w:rsidRPr="00AA72A2" w:rsidRDefault="00AA72A2" w:rsidP="00AA72A2">
            <w:pPr>
              <w:spacing w:after="0"/>
              <w:rPr>
                <w:rFonts w:ascii="Courier" w:hAnsi="Courier"/>
                <w:sz w:val="20"/>
              </w:rPr>
            </w:pPr>
          </w:p>
          <w:p w:rsidR="00AA72A2" w:rsidRPr="00AA72A2" w:rsidRDefault="00AA72A2" w:rsidP="00AA72A2">
            <w:pPr>
              <w:spacing w:after="0"/>
              <w:rPr>
                <w:rFonts w:ascii="Courier" w:hAnsi="Courier"/>
                <w:sz w:val="20"/>
              </w:rPr>
            </w:pPr>
            <w:r w:rsidRPr="00AA72A2">
              <w:rPr>
                <w:rFonts w:ascii="Courier" w:hAnsi="Courier"/>
                <w:sz w:val="20"/>
              </w:rPr>
              <w:t xml:space="preserve">   </w:t>
            </w:r>
            <w:proofErr w:type="gramStart"/>
            <w:r w:rsidRPr="00AA72A2">
              <w:rPr>
                <w:rFonts w:ascii="Courier" w:hAnsi="Courier"/>
                <w:sz w:val="20"/>
              </w:rPr>
              <w:t>void</w:t>
            </w:r>
            <w:proofErr w:type="gramEnd"/>
            <w:r w:rsidRPr="00AA72A2">
              <w:rPr>
                <w:rFonts w:ascii="Courier" w:hAnsi="Courier"/>
                <w:sz w:val="20"/>
              </w:rPr>
              <w:t xml:space="preserve"> </w:t>
            </w:r>
            <w:proofErr w:type="spellStart"/>
            <w:r w:rsidRPr="00052356">
              <w:rPr>
                <w:rFonts w:ascii="Courier" w:hAnsi="Courier"/>
                <w:i/>
                <w:sz w:val="20"/>
              </w:rPr>
              <w:t>validateTypes</w:t>
            </w:r>
            <w:proofErr w:type="spellEnd"/>
            <w:r>
              <w:rPr>
                <w:rFonts w:ascii="Courier" w:hAnsi="Courier"/>
                <w:sz w:val="20"/>
              </w:rPr>
              <w:t xml:space="preserve">( </w:t>
            </w:r>
            <w:proofErr w:type="spellStart"/>
            <w:r>
              <w:rPr>
                <w:rFonts w:ascii="Courier" w:hAnsi="Courier"/>
                <w:sz w:val="20"/>
              </w:rPr>
              <w:t>IdentifierValues</w:t>
            </w:r>
            <w:r w:rsidR="00937B8E">
              <w:rPr>
                <w:rFonts w:ascii="Courier" w:hAnsi="Courier"/>
                <w:sz w:val="20"/>
              </w:rPr>
              <w:t>Impl</w:t>
            </w:r>
            <w:proofErr w:type="spellEnd"/>
            <w:r>
              <w:rPr>
                <w:rFonts w:ascii="Courier" w:hAnsi="Courier"/>
                <w:sz w:val="20"/>
              </w:rPr>
              <w:t xml:space="preserve"> );</w:t>
            </w:r>
          </w:p>
          <w:p w:rsidR="00AA72A2" w:rsidRPr="00AA72A2" w:rsidRDefault="00AA72A2" w:rsidP="00AA72A2">
            <w:pPr>
              <w:spacing w:after="0"/>
              <w:rPr>
                <w:rFonts w:ascii="Courier" w:hAnsi="Courier"/>
                <w:sz w:val="20"/>
              </w:rPr>
            </w:pPr>
            <w:r w:rsidRPr="00AA72A2">
              <w:rPr>
                <w:rFonts w:ascii="Courier" w:hAnsi="Courier"/>
                <w:sz w:val="20"/>
              </w:rPr>
              <w:t>}</w:t>
            </w:r>
          </w:p>
        </w:tc>
      </w:tr>
    </w:tbl>
    <w:p w:rsidR="007D1239" w:rsidRDefault="007D1239" w:rsidP="007D1239">
      <w:pPr>
        <w:pStyle w:val="Heading4"/>
      </w:pPr>
      <w:bookmarkStart w:id="126" w:name="_Toc111017200"/>
      <w:proofErr w:type="spellStart"/>
      <w:r>
        <w:t>RetrieverFactory</w:t>
      </w:r>
      <w:proofErr w:type="spellEnd"/>
      <w:r>
        <w:t xml:space="preserve"> Interface</w:t>
      </w:r>
      <w:bookmarkEnd w:id="126"/>
    </w:p>
    <w:p w:rsidR="00AA72A2" w:rsidRPr="007D1239" w:rsidRDefault="00C2544A" w:rsidP="007D1239">
      <w:r>
        <w:t xml:space="preserve">Retriever factories must implement this interface in order to be used by the framework. One method allows the factory to pick the retriever that best matches the input </w:t>
      </w:r>
      <w:proofErr w:type="spellStart"/>
      <w:r w:rsidRPr="00C2544A">
        <w:rPr>
          <w:i/>
        </w:rPr>
        <w:t>IdentifierValues</w:t>
      </w:r>
      <w:r w:rsidR="00937B8E">
        <w:rPr>
          <w:i/>
        </w:rPr>
        <w:t>Impl</w:t>
      </w:r>
      <w:proofErr w:type="spellEnd"/>
      <w:r>
        <w:t>. The other method requires the name of the retriever as input.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7D1239" w:rsidP="007D1239">
            <w:pPr>
              <w:spacing w:after="0"/>
              <w:rPr>
                <w:rFonts w:ascii="Courier" w:hAnsi="Courier"/>
                <w:sz w:val="20"/>
              </w:rPr>
            </w:pPr>
            <w:proofErr w:type="gramStart"/>
            <w:r w:rsidRPr="007D1239">
              <w:rPr>
                <w:rFonts w:ascii="Courier" w:hAnsi="Courier"/>
                <w:sz w:val="20"/>
              </w:rPr>
              <w:t>interface</w:t>
            </w:r>
            <w:proofErr w:type="gramEnd"/>
            <w:r w:rsidRPr="007D1239">
              <w:rPr>
                <w:rFonts w:ascii="Courier" w:hAnsi="Courier"/>
                <w:sz w:val="20"/>
              </w:rPr>
              <w:t xml:space="preserve"> </w:t>
            </w:r>
            <w:proofErr w:type="spellStart"/>
            <w:r w:rsidRPr="00052356">
              <w:rPr>
                <w:rFonts w:ascii="Courier" w:hAnsi="Courier"/>
                <w:b/>
                <w:sz w:val="20"/>
              </w:rPr>
              <w:t>RetrieverFactory</w:t>
            </w:r>
            <w:proofErr w:type="spell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7D1239">
              <w:rPr>
                <w:rFonts w:ascii="Courier" w:hAnsi="Courier"/>
                <w:sz w:val="20"/>
              </w:rPr>
              <w:t xml:space="preserve">( </w:t>
            </w:r>
            <w:proofErr w:type="spellStart"/>
            <w:r w:rsidRPr="007D1239">
              <w:rPr>
                <w:rFonts w:ascii="Courier" w:hAnsi="Courier"/>
                <w:sz w:val="20"/>
              </w:rPr>
              <w:t>IdentifierValues</w:t>
            </w:r>
            <w:r w:rsidR="00937B8E">
              <w:rPr>
                <w:rFonts w:ascii="Courier" w:hAnsi="Courier"/>
                <w:sz w:val="20"/>
              </w:rPr>
              <w:t>Impl</w:t>
            </w:r>
            <w:proofErr w:type="spellEnd"/>
            <w:proofErr w:type="gramEnd"/>
            <w:r w:rsidRPr="007D1239">
              <w:rPr>
                <w:rFonts w:ascii="Courier" w:hAnsi="Courier"/>
                <w:sz w:val="20"/>
              </w:rPr>
              <w:t xml:space="preserve"> );</w:t>
            </w:r>
          </w:p>
          <w:p w:rsidR="007D1239" w:rsidRPr="007D1239" w:rsidRDefault="007D1239" w:rsidP="007D1239">
            <w:pPr>
              <w:spacing w:after="0"/>
              <w:rPr>
                <w:rFonts w:ascii="Courier" w:hAnsi="Courier"/>
                <w:sz w:val="20"/>
              </w:rPr>
            </w:pPr>
            <w:r w:rsidRPr="007D1239">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7D1239">
              <w:rPr>
                <w:rFonts w:ascii="Courier" w:hAnsi="Courier"/>
                <w:sz w:val="20"/>
              </w:rPr>
              <w:t>( String</w:t>
            </w:r>
            <w:proofErr w:type="gramEnd"/>
            <w:r w:rsidRPr="007D1239">
              <w:rPr>
                <w:rFonts w:ascii="Courier" w:hAnsi="Courier"/>
                <w:sz w:val="20"/>
              </w:rPr>
              <w:t xml:space="preserve"> </w:t>
            </w:r>
            <w:proofErr w:type="spellStart"/>
            <w:r w:rsidR="00052356">
              <w:rPr>
                <w:rFonts w:ascii="Courier" w:hAnsi="Courier"/>
                <w:sz w:val="20"/>
              </w:rPr>
              <w:t>retrieverName</w:t>
            </w:r>
            <w:proofErr w:type="spellEnd"/>
            <w:r w:rsidRPr="007D1239">
              <w:rPr>
                <w:rFonts w:ascii="Courier" w:hAnsi="Courier"/>
                <w:sz w:val="20"/>
              </w:rPr>
              <w:t xml:space="preserve"> );</w:t>
            </w:r>
          </w:p>
          <w:p w:rsidR="00AA72A2" w:rsidRPr="007D1239" w:rsidRDefault="007D1239" w:rsidP="007D1239">
            <w:pPr>
              <w:spacing w:after="0"/>
              <w:rPr>
                <w:rFonts w:ascii="Courier" w:hAnsi="Courier"/>
                <w:sz w:val="20"/>
              </w:rPr>
            </w:pPr>
            <w:r w:rsidRPr="007D1239">
              <w:rPr>
                <w:rFonts w:ascii="Courier" w:hAnsi="Courier"/>
                <w:sz w:val="20"/>
              </w:rPr>
              <w:t>}</w:t>
            </w:r>
          </w:p>
        </w:tc>
      </w:tr>
    </w:tbl>
    <w:p w:rsidR="00C2544A" w:rsidRDefault="00C2544A" w:rsidP="00C2544A">
      <w:pPr>
        <w:pStyle w:val="Heading3"/>
      </w:pPr>
    </w:p>
    <w:p w:rsidR="00AA72A2" w:rsidRDefault="00C2544A" w:rsidP="00C2544A">
      <w:pPr>
        <w:pStyle w:val="Heading3"/>
      </w:pPr>
      <w:bookmarkStart w:id="127" w:name="_Toc111017201"/>
      <w:r>
        <w:t xml:space="preserve">Package </w:t>
      </w:r>
      <w:proofErr w:type="spellStart"/>
      <w:r>
        <w:t>org.cagrid.identifiers.retriever.impl</w:t>
      </w:r>
      <w:bookmarkEnd w:id="127"/>
      <w:proofErr w:type="spellEnd"/>
    </w:p>
    <w:p w:rsidR="00664FE7" w:rsidRDefault="00664FE7" w:rsidP="00664FE7">
      <w:pPr>
        <w:pStyle w:val="Heading4"/>
      </w:pPr>
      <w:bookmarkStart w:id="128" w:name="_Toc111017202"/>
      <w:proofErr w:type="spellStart"/>
      <w:r>
        <w:t>DefaultRetrieverFactory</w:t>
      </w:r>
      <w:proofErr w:type="spellEnd"/>
      <w:r>
        <w:t xml:space="preserve"> Class</w:t>
      </w:r>
      <w:bookmarkEnd w:id="128"/>
    </w:p>
    <w:p w:rsidR="00AA72A2" w:rsidRDefault="00664FE7" w:rsidP="00AA72A2">
      <w:r>
        <w:t xml:space="preserve">This is the default retriever factory implemented by the toolkit. It maintains a map of </w:t>
      </w:r>
      <w:r w:rsidRPr="00664FE7">
        <w:rPr>
          <w:i/>
        </w:rPr>
        <w:t>Retriever</w:t>
      </w:r>
      <w:r>
        <w:t xml:space="preserve"> objects keyed by retriever name.</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664FE7" w:rsidRPr="00664FE7" w:rsidRDefault="00664FE7" w:rsidP="00664FE7">
            <w:pPr>
              <w:spacing w:after="0"/>
              <w:rPr>
                <w:rFonts w:ascii="Courier" w:hAnsi="Courier"/>
                <w:sz w:val="20"/>
              </w:rPr>
            </w:pPr>
            <w:proofErr w:type="gramStart"/>
            <w:r w:rsidRPr="00664FE7">
              <w:rPr>
                <w:rFonts w:ascii="Courier" w:hAnsi="Courier"/>
                <w:sz w:val="20"/>
              </w:rPr>
              <w:t>class</w:t>
            </w:r>
            <w:proofErr w:type="gramEnd"/>
            <w:r w:rsidRPr="00664FE7">
              <w:rPr>
                <w:rFonts w:ascii="Courier" w:hAnsi="Courier"/>
                <w:sz w:val="20"/>
              </w:rPr>
              <w:t xml:space="preserve"> </w:t>
            </w:r>
            <w:proofErr w:type="spellStart"/>
            <w:r w:rsidRPr="00664FE7">
              <w:rPr>
                <w:rFonts w:ascii="Courier" w:hAnsi="Courier"/>
                <w:b/>
                <w:sz w:val="20"/>
              </w:rPr>
              <w:t>DefaultRetrieverFactory</w:t>
            </w:r>
            <w:proofErr w:type="spellEnd"/>
            <w:r w:rsidRPr="00664FE7">
              <w:rPr>
                <w:rFonts w:ascii="Courier" w:hAnsi="Courier"/>
                <w:sz w:val="20"/>
              </w:rPr>
              <w:t xml:space="preserve"> implements </w:t>
            </w:r>
            <w:proofErr w:type="spellStart"/>
            <w:r w:rsidRPr="00664FE7">
              <w:rPr>
                <w:rFonts w:ascii="Courier" w:hAnsi="Courier"/>
                <w:b/>
                <w:sz w:val="20"/>
              </w:rPr>
              <w:t>RetrieverFactory</w:t>
            </w:r>
            <w:proofErr w:type="spellEnd"/>
            <w:r w:rsidRPr="00664FE7">
              <w:rPr>
                <w:rFonts w:ascii="Courier" w:hAnsi="Courier"/>
                <w:sz w:val="20"/>
              </w:rPr>
              <w:t xml:space="preserve"> {</w:t>
            </w:r>
          </w:p>
          <w:p w:rsidR="00664FE7" w:rsidRPr="00664FE7" w:rsidRDefault="00664FE7" w:rsidP="00664FE7">
            <w:pPr>
              <w:spacing w:after="0"/>
              <w:rPr>
                <w:rFonts w:ascii="Courier" w:hAnsi="Courier"/>
                <w:sz w:val="20"/>
              </w:rPr>
            </w:pPr>
            <w:r w:rsidRPr="00664FE7">
              <w:rPr>
                <w:rFonts w:ascii="Courier" w:hAnsi="Courier"/>
                <w:sz w:val="20"/>
              </w:rPr>
              <w:t xml:space="preserve">   Map&lt;String, Retriever&gt; retrievers;</w:t>
            </w:r>
          </w:p>
          <w:p w:rsidR="00664FE7" w:rsidRPr="00664FE7" w:rsidRDefault="00664FE7" w:rsidP="00664FE7">
            <w:pPr>
              <w:spacing w:after="0"/>
              <w:rPr>
                <w:rFonts w:ascii="Courier" w:hAnsi="Courier"/>
                <w:sz w:val="20"/>
              </w:rPr>
            </w:pPr>
          </w:p>
          <w:p w:rsidR="00664FE7" w:rsidRDefault="00664FE7" w:rsidP="00664FE7">
            <w:pPr>
              <w:spacing w:after="0"/>
              <w:rPr>
                <w:rFonts w:ascii="Courier" w:hAnsi="Courier"/>
                <w:sz w:val="20"/>
              </w:rPr>
            </w:pPr>
            <w:r w:rsidRPr="00664FE7">
              <w:rPr>
                <w:rFonts w:ascii="Courier" w:hAnsi="Courier"/>
                <w:sz w:val="20"/>
              </w:rPr>
              <w:t xml:space="preserve">   </w:t>
            </w:r>
            <w:proofErr w:type="spellStart"/>
            <w:proofErr w:type="gramStart"/>
            <w:r w:rsidRPr="00052356">
              <w:rPr>
                <w:rFonts w:ascii="Courier" w:hAnsi="Courier"/>
                <w:i/>
                <w:sz w:val="20"/>
              </w:rPr>
              <w:t>DefaultRetrieverFactory</w:t>
            </w:r>
            <w:proofErr w:type="spellEnd"/>
            <w:r w:rsidRPr="00664FE7">
              <w:rPr>
                <w:rFonts w:ascii="Courier" w:hAnsi="Courier"/>
                <w:sz w:val="20"/>
              </w:rPr>
              <w:t>(</w:t>
            </w:r>
            <w:proofErr w:type="gramEnd"/>
            <w:r w:rsidRPr="00664FE7">
              <w:rPr>
                <w:rFonts w:ascii="Courier" w:hAnsi="Courier"/>
                <w:sz w:val="20"/>
              </w:rPr>
              <w:t>Map&lt;String, Retriever&gt; retrievers)</w:t>
            </w:r>
            <w:r>
              <w:rPr>
                <w:rFonts w:ascii="Courier" w:hAnsi="Courier"/>
                <w:sz w:val="20"/>
              </w:rPr>
              <w:t>;</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664FE7">
              <w:rPr>
                <w:rFonts w:ascii="Courier" w:hAnsi="Courier"/>
                <w:sz w:val="20"/>
              </w:rPr>
              <w:t xml:space="preserve">( </w:t>
            </w:r>
            <w:proofErr w:type="spellStart"/>
            <w:r w:rsidRPr="00664FE7">
              <w:rPr>
                <w:rFonts w:ascii="Courier" w:hAnsi="Courier"/>
                <w:sz w:val="20"/>
              </w:rPr>
              <w:t>IdentifierValues</w:t>
            </w:r>
            <w:r w:rsidR="00937B8E">
              <w:rPr>
                <w:rFonts w:ascii="Courier" w:hAnsi="Courier"/>
                <w:sz w:val="20"/>
              </w:rPr>
              <w:t>Impl</w:t>
            </w:r>
            <w:proofErr w:type="spellEnd"/>
            <w:proofErr w:type="gramEnd"/>
            <w:r w:rsidRPr="00664FE7">
              <w:rPr>
                <w:rFonts w:ascii="Courier" w:hAnsi="Courier"/>
                <w:sz w:val="20"/>
              </w:rPr>
              <w:t xml:space="preserve"> </w:t>
            </w:r>
            <w:proofErr w:type="spellStart"/>
            <w:r w:rsidRPr="00664FE7">
              <w:rPr>
                <w:rFonts w:ascii="Courier" w:hAnsi="Courier"/>
                <w:sz w:val="20"/>
              </w:rPr>
              <w:t>ivs</w:t>
            </w:r>
            <w:proofErr w:type="spellEnd"/>
            <w:r w:rsidRPr="00664FE7">
              <w:rPr>
                <w:rFonts w:ascii="Courier" w:hAnsi="Courier"/>
                <w:sz w:val="20"/>
              </w:rPr>
              <w:t xml:space="preserv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Exception("Not implemented yet");</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664FE7" w:rsidRPr="00664FE7" w:rsidRDefault="00664FE7" w:rsidP="00664FE7">
            <w:pPr>
              <w:spacing w:after="0"/>
              <w:rPr>
                <w:rFonts w:ascii="Courier" w:hAnsi="Courier"/>
                <w:sz w:val="20"/>
              </w:rPr>
            </w:pP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052356">
              <w:rPr>
                <w:rFonts w:ascii="Courier" w:hAnsi="Courier"/>
                <w:i/>
                <w:sz w:val="20"/>
              </w:rPr>
              <w:t>getRetriever</w:t>
            </w:r>
            <w:proofErr w:type="spellEnd"/>
            <w:proofErr w:type="gramStart"/>
            <w:r w:rsidRPr="00664FE7">
              <w:rPr>
                <w:rFonts w:ascii="Courier" w:hAnsi="Courier"/>
                <w:sz w:val="20"/>
              </w:rPr>
              <w:t>( String</w:t>
            </w:r>
            <w:proofErr w:type="gramEnd"/>
            <w:r w:rsidRPr="00664FE7">
              <w:rPr>
                <w:rFonts w:ascii="Courier" w:hAnsi="Courier"/>
                <w:sz w:val="20"/>
              </w:rPr>
              <w:t xml:space="preserve"> name ) throws Exception {</w:t>
            </w:r>
          </w:p>
          <w:p w:rsidR="00664FE7" w:rsidRPr="00664FE7" w:rsidRDefault="00664FE7" w:rsidP="00664FE7">
            <w:pPr>
              <w:spacing w:after="0"/>
              <w:rPr>
                <w:rFonts w:ascii="Courier" w:hAnsi="Courier"/>
                <w:sz w:val="20"/>
              </w:rPr>
            </w:pPr>
            <w:r w:rsidRPr="00664FE7">
              <w:rPr>
                <w:rFonts w:ascii="Courier" w:hAnsi="Courier"/>
                <w:sz w:val="20"/>
              </w:rPr>
              <w:t xml:space="preserve">      Retriever </w:t>
            </w:r>
            <w:proofErr w:type="spellStart"/>
            <w:r w:rsidRPr="00664FE7">
              <w:rPr>
                <w:rFonts w:ascii="Courier" w:hAnsi="Courier"/>
                <w:sz w:val="20"/>
              </w:rPr>
              <w:t>retriever</w:t>
            </w:r>
            <w:proofErr w:type="spellEnd"/>
            <w:r w:rsidRPr="00664FE7">
              <w:rPr>
                <w:rFonts w:ascii="Courier" w:hAnsi="Courier"/>
                <w:sz w:val="20"/>
              </w:rPr>
              <w:t xml:space="preserve"> = </w:t>
            </w:r>
            <w:proofErr w:type="spellStart"/>
            <w:proofErr w:type="gramStart"/>
            <w:r w:rsidRPr="00664FE7">
              <w:rPr>
                <w:rFonts w:ascii="Courier" w:hAnsi="Courier"/>
                <w:sz w:val="20"/>
              </w:rPr>
              <w:t>retrievers.get</w:t>
            </w:r>
            <w:proofErr w:type="spellEnd"/>
            <w:r w:rsidRPr="00664FE7">
              <w:rPr>
                <w:rFonts w:ascii="Courier" w:hAnsi="Courier"/>
                <w:sz w:val="20"/>
              </w:rPr>
              <w:t>(</w:t>
            </w:r>
            <w:proofErr w:type="gramEnd"/>
            <w:r w:rsidRPr="00664FE7">
              <w:rPr>
                <w:rFonts w:ascii="Courier" w:hAnsi="Courier"/>
                <w:sz w:val="20"/>
              </w:rPr>
              <w:t>name);</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if</w:t>
            </w:r>
            <w:proofErr w:type="gramEnd"/>
            <w:r w:rsidRPr="00664FE7">
              <w:rPr>
                <w:rFonts w:ascii="Courier" w:hAnsi="Courier"/>
                <w:sz w:val="20"/>
              </w:rPr>
              <w:t xml:space="preserve"> (retriever == null)</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throw</w:t>
            </w:r>
            <w:proofErr w:type="gramEnd"/>
            <w:r w:rsidRPr="00664FE7">
              <w:rPr>
                <w:rFonts w:ascii="Courier" w:hAnsi="Courier"/>
                <w:sz w:val="20"/>
              </w:rPr>
              <w:t xml:space="preserve"> new Exception("No retriever defined for [" + name + "]");</w:t>
            </w:r>
          </w:p>
          <w:p w:rsidR="00664FE7" w:rsidRPr="00664FE7" w:rsidRDefault="00664FE7" w:rsidP="00664FE7">
            <w:pPr>
              <w:spacing w:after="0"/>
              <w:rPr>
                <w:rFonts w:ascii="Courier" w:hAnsi="Courier"/>
                <w:sz w:val="20"/>
              </w:rPr>
            </w:pPr>
            <w:r w:rsidRPr="00664FE7">
              <w:rPr>
                <w:rFonts w:ascii="Courier" w:hAnsi="Courier"/>
                <w:sz w:val="20"/>
              </w:rPr>
              <w:t xml:space="preserve">      </w:t>
            </w:r>
            <w:proofErr w:type="gramStart"/>
            <w:r w:rsidRPr="00664FE7">
              <w:rPr>
                <w:rFonts w:ascii="Courier" w:hAnsi="Courier"/>
                <w:sz w:val="20"/>
              </w:rPr>
              <w:t>return</w:t>
            </w:r>
            <w:proofErr w:type="gramEnd"/>
            <w:r w:rsidRPr="00664FE7">
              <w:rPr>
                <w:rFonts w:ascii="Courier" w:hAnsi="Courier"/>
                <w:sz w:val="20"/>
              </w:rPr>
              <w:t xml:space="preserve"> retriever;</w:t>
            </w:r>
          </w:p>
          <w:p w:rsidR="00664FE7" w:rsidRPr="00664FE7" w:rsidRDefault="00664FE7" w:rsidP="00664FE7">
            <w:pPr>
              <w:spacing w:after="0"/>
              <w:rPr>
                <w:rFonts w:ascii="Courier" w:hAnsi="Courier"/>
                <w:sz w:val="20"/>
              </w:rPr>
            </w:pPr>
            <w:r w:rsidRPr="00664FE7">
              <w:rPr>
                <w:rFonts w:ascii="Courier" w:hAnsi="Courier"/>
                <w:sz w:val="20"/>
              </w:rPr>
              <w:t xml:space="preserve">   }</w:t>
            </w:r>
          </w:p>
          <w:p w:rsidR="00AA72A2" w:rsidRPr="00664FE7" w:rsidRDefault="00664FE7" w:rsidP="00664FE7">
            <w:pPr>
              <w:spacing w:after="0"/>
              <w:rPr>
                <w:rFonts w:ascii="Courier" w:hAnsi="Courier"/>
                <w:sz w:val="20"/>
              </w:rPr>
            </w:pPr>
            <w:r w:rsidRPr="00664FE7">
              <w:rPr>
                <w:rFonts w:ascii="Courier" w:hAnsi="Courier"/>
                <w:sz w:val="20"/>
              </w:rPr>
              <w:t>}</w:t>
            </w:r>
          </w:p>
        </w:tc>
      </w:tr>
    </w:tbl>
    <w:p w:rsidR="00844318" w:rsidRDefault="00844318" w:rsidP="00844318"/>
    <w:p w:rsidR="00844318" w:rsidRDefault="00844318" w:rsidP="00844318">
      <w:pPr>
        <w:pStyle w:val="Heading4"/>
      </w:pPr>
      <w:bookmarkStart w:id="129" w:name="_Toc111017203"/>
      <w:proofErr w:type="spellStart"/>
      <w:r>
        <w:t>RetrieverService</w:t>
      </w:r>
      <w:proofErr w:type="spellEnd"/>
      <w:r>
        <w:t xml:space="preserve"> Class</w:t>
      </w:r>
      <w:bookmarkEnd w:id="129"/>
    </w:p>
    <w:p w:rsidR="00844318" w:rsidRDefault="002C5018" w:rsidP="00844318">
      <w:r>
        <w:t xml:space="preserve">This class loads a </w:t>
      </w:r>
      <w:proofErr w:type="spellStart"/>
      <w:r>
        <w:rPr>
          <w:i/>
        </w:rPr>
        <w:t>Retriever</w:t>
      </w:r>
      <w:r w:rsidRPr="00836035">
        <w:rPr>
          <w:i/>
        </w:rPr>
        <w:t>Factory</w:t>
      </w:r>
      <w:proofErr w:type="spellEnd"/>
      <w:r>
        <w:t xml:space="preserve"> from spring framework configuration file(s). The default constructor loads 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844318" w:rsidRPr="00EC2772">
        <w:tc>
          <w:tcPr>
            <w:tcW w:w="9936" w:type="dxa"/>
            <w:shd w:val="clear" w:color="auto" w:fill="auto"/>
          </w:tcPr>
          <w:p w:rsidR="002C5018" w:rsidRPr="002C5018" w:rsidRDefault="002C5018" w:rsidP="002C5018">
            <w:pPr>
              <w:spacing w:after="0"/>
              <w:rPr>
                <w:rFonts w:ascii="Courier" w:hAnsi="Courier"/>
                <w:sz w:val="20"/>
              </w:rPr>
            </w:pPr>
            <w:proofErr w:type="gramStart"/>
            <w:r w:rsidRPr="002C5018">
              <w:rPr>
                <w:rFonts w:ascii="Courier" w:hAnsi="Courier"/>
                <w:sz w:val="20"/>
              </w:rPr>
              <w:t>class</w:t>
            </w:r>
            <w:proofErr w:type="gramEnd"/>
            <w:r w:rsidRPr="002C5018">
              <w:rPr>
                <w:rFonts w:ascii="Courier" w:hAnsi="Courier"/>
                <w:sz w:val="20"/>
              </w:rPr>
              <w:t xml:space="preserve"> </w:t>
            </w:r>
            <w:proofErr w:type="spellStart"/>
            <w:r w:rsidRPr="00E831EB">
              <w:rPr>
                <w:rFonts w:ascii="Courier" w:hAnsi="Courier"/>
                <w:b/>
                <w:sz w:val="20"/>
              </w:rPr>
              <w:t>RetrieverService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ApplicationContext</w:t>
            </w:r>
            <w:proofErr w:type="spellEnd"/>
            <w:r w:rsidRPr="002C5018">
              <w:rPr>
                <w:rFonts w:ascii="Courier" w:hAnsi="Courier"/>
                <w:sz w:val="20"/>
              </w:rPr>
              <w:t xml:space="preserve"> </w:t>
            </w:r>
            <w:proofErr w:type="spellStart"/>
            <w:r w:rsidRPr="002C5018">
              <w:rPr>
                <w:rFonts w:ascii="Courier" w:hAnsi="Courier"/>
                <w:sz w:val="20"/>
              </w:rPr>
              <w:t>appCtx</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RetrieverFactory</w:t>
            </w:r>
            <w:proofErr w:type="spell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proofErr w:type="gramStart"/>
            <w:r w:rsidRPr="00052356">
              <w:rPr>
                <w:rFonts w:ascii="Courier" w:hAnsi="Courier"/>
                <w:i/>
                <w:sz w:val="20"/>
              </w:rPr>
              <w:t>RetrieverService</w:t>
            </w:r>
            <w:proofErr w:type="spellEnd"/>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new String[] {</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"/resources/spring/framework-resolver-</w:t>
            </w:r>
            <w:proofErr w:type="spellStart"/>
            <w:r w:rsidRPr="00E831EB">
              <w:rPr>
                <w:rFonts w:ascii="Courier" w:hAnsi="Courier"/>
                <w:b/>
                <w:sz w:val="20"/>
              </w:rPr>
              <w:t>context.xml</w:t>
            </w:r>
            <w:proofErr w:type="spellEnd"/>
            <w:r w:rsidRPr="00E831EB">
              <w:rPr>
                <w:rFonts w:ascii="Courier" w:hAnsi="Courier"/>
                <w:b/>
                <w:sz w:val="20"/>
              </w:rPr>
              <w:t>"</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r w:rsidRPr="00E831EB">
              <w:rPr>
                <w:rFonts w:ascii="Courier" w:hAnsi="Courier"/>
                <w:b/>
                <w:sz w:val="20"/>
              </w:rPr>
              <w:t>"/resources/spring/framework-</w:t>
            </w:r>
            <w:proofErr w:type="spellStart"/>
            <w:r w:rsidRPr="00E831EB">
              <w:rPr>
                <w:rFonts w:ascii="Courier" w:hAnsi="Courier"/>
                <w:b/>
                <w:sz w:val="20"/>
              </w:rPr>
              <w:t>namingauthority-context.xml</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E831EB">
              <w:rPr>
                <w:rFonts w:ascii="Courier" w:hAnsi="Courier"/>
                <w:b/>
                <w:sz w:val="20"/>
              </w:rPr>
              <w:t>RetrieverFactory</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052356">
              <w:rPr>
                <w:rFonts w:ascii="Courier" w:hAnsi="Courier"/>
                <w:i/>
                <w:sz w:val="20"/>
              </w:rPr>
              <w:t>RetrieverService</w:t>
            </w:r>
            <w:proofErr w:type="spellEnd"/>
            <w:proofErr w:type="gramStart"/>
            <w:r w:rsidRPr="002C5018">
              <w:rPr>
                <w:rFonts w:ascii="Courier" w:hAnsi="Courier"/>
                <w:sz w:val="20"/>
              </w:rPr>
              <w:t>( String</w:t>
            </w:r>
            <w:proofErr w:type="gram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String </w:t>
            </w:r>
            <w:proofErr w:type="spellStart"/>
            <w:r w:rsidRPr="002C5018">
              <w:rPr>
                <w:rFonts w:ascii="Courier" w:hAnsi="Courier"/>
                <w:sz w:val="20"/>
              </w:rPr>
              <w:t>factoryName</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init</w:t>
            </w:r>
            <w:proofErr w:type="gram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w:t>
            </w:r>
            <w:proofErr w:type="spellStart"/>
            <w:r w:rsidRPr="002C5018">
              <w:rPr>
                <w:rFonts w:ascii="Courier" w:hAnsi="Courier"/>
                <w:sz w:val="20"/>
              </w:rPr>
              <w:t>factoryName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void</w:t>
            </w:r>
            <w:proofErr w:type="gramEnd"/>
            <w:r w:rsidRPr="002C5018">
              <w:rPr>
                <w:rFonts w:ascii="Courier" w:hAnsi="Courier"/>
                <w:sz w:val="20"/>
              </w:rPr>
              <w:t xml:space="preserve"> </w:t>
            </w:r>
            <w:r w:rsidRPr="00052356">
              <w:rPr>
                <w:rFonts w:ascii="Courier" w:hAnsi="Courier"/>
                <w:i/>
                <w:sz w:val="20"/>
              </w:rPr>
              <w:t>init</w:t>
            </w:r>
            <w:r w:rsidRPr="002C5018">
              <w:rPr>
                <w:rFonts w:ascii="Courier" w:hAnsi="Courier"/>
                <w:sz w:val="20"/>
              </w:rPr>
              <w:t xml:space="preserve">( String[] </w:t>
            </w:r>
            <w:proofErr w:type="spellStart"/>
            <w:r w:rsidRPr="002C5018">
              <w:rPr>
                <w:rFonts w:ascii="Courier" w:hAnsi="Courier"/>
                <w:sz w:val="20"/>
              </w:rPr>
              <w:t>contextList</w:t>
            </w:r>
            <w:proofErr w:type="spellEnd"/>
            <w:r w:rsidRPr="002C5018">
              <w:rPr>
                <w:rFonts w:ascii="Courier" w:hAnsi="Courier"/>
                <w:sz w:val="20"/>
              </w:rPr>
              <w:t xml:space="preserve">, String </w:t>
            </w:r>
            <w:proofErr w:type="spellStart"/>
            <w:r w:rsidRPr="002C5018">
              <w:rPr>
                <w:rFonts w:ascii="Courier" w:hAnsi="Courier"/>
                <w:sz w:val="20"/>
              </w:rPr>
              <w:t>factoryName</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proofErr w:type="gramStart"/>
            <w:r w:rsidRPr="002C5018">
              <w:rPr>
                <w:rFonts w:ascii="Courier" w:hAnsi="Courier"/>
                <w:sz w:val="20"/>
              </w:rPr>
              <w:t>appCtx</w:t>
            </w:r>
            <w:proofErr w:type="spellEnd"/>
            <w:proofErr w:type="gramEnd"/>
            <w:r w:rsidRPr="002C5018">
              <w:rPr>
                <w:rFonts w:ascii="Courier" w:hAnsi="Courier"/>
                <w:sz w:val="20"/>
              </w:rPr>
              <w:t xml:space="preserve"> = new </w:t>
            </w:r>
            <w:proofErr w:type="spellStart"/>
            <w:r w:rsidRPr="002C5018">
              <w:rPr>
                <w:rFonts w:ascii="Courier" w:hAnsi="Courier"/>
                <w:sz w:val="20"/>
              </w:rPr>
              <w:t>ClassPathXmlApplicationContext</w:t>
            </w:r>
            <w:proofErr w:type="spellEnd"/>
            <w:r w:rsidRPr="002C5018">
              <w:rPr>
                <w:rFonts w:ascii="Courier" w:hAnsi="Courier"/>
                <w:sz w:val="20"/>
              </w:rPr>
              <w:t xml:space="preserve">( </w:t>
            </w:r>
            <w:proofErr w:type="spellStart"/>
            <w:r w:rsidRPr="002C5018">
              <w:rPr>
                <w:rFonts w:ascii="Courier" w:hAnsi="Courier"/>
                <w:sz w:val="20"/>
              </w:rPr>
              <w:t>contextList</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factory</w:t>
            </w:r>
            <w:proofErr w:type="gramEnd"/>
            <w:r w:rsidRPr="002C5018">
              <w:rPr>
                <w:rFonts w:ascii="Courier" w:hAnsi="Courier"/>
                <w:sz w:val="20"/>
              </w:rPr>
              <w:t xml:space="preserve"> = (</w:t>
            </w:r>
            <w:proofErr w:type="spellStart"/>
            <w:r w:rsidRPr="002C5018">
              <w:rPr>
                <w:rFonts w:ascii="Courier" w:hAnsi="Courier"/>
                <w:sz w:val="20"/>
              </w:rPr>
              <w:t>RetrieverFactory</w:t>
            </w:r>
            <w:proofErr w:type="spellEnd"/>
            <w:r w:rsidRPr="002C5018">
              <w:rPr>
                <w:rFonts w:ascii="Courier" w:hAnsi="Courier"/>
                <w:sz w:val="20"/>
              </w:rPr>
              <w:t xml:space="preserve">) </w:t>
            </w:r>
            <w:proofErr w:type="spellStart"/>
            <w:r w:rsidRPr="002C5018">
              <w:rPr>
                <w:rFonts w:ascii="Courier" w:hAnsi="Courier"/>
                <w:sz w:val="20"/>
              </w:rPr>
              <w:t>appCtx.getBean</w:t>
            </w:r>
            <w:proofErr w:type="spellEnd"/>
            <w:r w:rsidRPr="002C5018">
              <w:rPr>
                <w:rFonts w:ascii="Courier" w:hAnsi="Courier"/>
                <w:sz w:val="20"/>
              </w:rPr>
              <w:t xml:space="preserve">( </w:t>
            </w:r>
            <w:proofErr w:type="spellStart"/>
            <w:r w:rsidRPr="002C5018">
              <w:rPr>
                <w:rFonts w:ascii="Courier" w:hAnsi="Courier"/>
                <w:sz w:val="20"/>
              </w:rPr>
              <w:t>factoryName</w:t>
            </w:r>
            <w:proofErr w:type="spell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spellStart"/>
            <w:r w:rsidRPr="002C5018">
              <w:rPr>
                <w:rFonts w:ascii="Courier" w:hAnsi="Courier"/>
                <w:sz w:val="20"/>
              </w:rPr>
              <w:t>RetrieverFactory</w:t>
            </w:r>
            <w:proofErr w:type="spellEnd"/>
            <w:r w:rsidRPr="002C5018">
              <w:rPr>
                <w:rFonts w:ascii="Courier" w:hAnsi="Courier"/>
                <w:sz w:val="20"/>
              </w:rPr>
              <w:t xml:space="preserve"> </w:t>
            </w:r>
            <w:proofErr w:type="spellStart"/>
            <w:proofErr w:type="gramStart"/>
            <w:r w:rsidRPr="00052356">
              <w:rPr>
                <w:rFonts w:ascii="Courier" w:hAnsi="Courier"/>
                <w:i/>
                <w:sz w:val="20"/>
              </w:rPr>
              <w:t>getFactory</w:t>
            </w:r>
            <w:proofErr w:type="spellEnd"/>
            <w:r w:rsidRPr="002C5018">
              <w:rPr>
                <w:rFonts w:ascii="Courier" w:hAnsi="Courier"/>
                <w:sz w:val="20"/>
              </w:rPr>
              <w:t>(</w:t>
            </w:r>
            <w:proofErr w:type="gramEnd"/>
            <w:r w:rsidRPr="002C5018">
              <w:rPr>
                <w:rFonts w:ascii="Courier" w:hAnsi="Courier"/>
                <w:sz w:val="20"/>
              </w:rPr>
              <w:t>)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factory;</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String</w:t>
            </w:r>
            <w:proofErr w:type="gramEnd"/>
            <w:r w:rsidRPr="002C5018">
              <w:rPr>
                <w:rFonts w:ascii="Courier" w:hAnsi="Courier"/>
                <w:sz w:val="20"/>
              </w:rPr>
              <w:t xml:space="preserve"> </w:t>
            </w:r>
            <w:proofErr w:type="spellStart"/>
            <w:r w:rsidRPr="002C5018">
              <w:rPr>
                <w:rFonts w:ascii="Courier" w:hAnsi="Courier"/>
                <w:sz w:val="20"/>
              </w:rPr>
              <w:t>retrieverName</w:t>
            </w:r>
            <w:proofErr w:type="spellEnd"/>
            <w:r w:rsidRPr="002C5018">
              <w:rPr>
                <w:rFonts w:ascii="Courier" w:hAnsi="Courier"/>
                <w:sz w:val="20"/>
              </w:rPr>
              <w:t xml:space="preserve">, </w:t>
            </w:r>
            <w:proofErr w:type="spellStart"/>
            <w:r w:rsidRPr="002C5018">
              <w:rPr>
                <w:rFonts w:ascii="Courier" w:hAnsi="Courier"/>
                <w:sz w:val="20"/>
              </w:rPr>
              <w:t>IdentifierValues</w:t>
            </w:r>
            <w:r w:rsidR="00937B8E">
              <w:rPr>
                <w:rFonts w:ascii="Courier" w:hAnsi="Courier"/>
                <w:sz w:val="20"/>
              </w:rPr>
              <w:t>Impl</w:t>
            </w:r>
            <w:proofErr w:type="spellEnd"/>
            <w:r w:rsidRPr="002C5018">
              <w:rPr>
                <w:rFonts w:ascii="Courier" w:hAnsi="Courier"/>
                <w:sz w:val="20"/>
              </w:rPr>
              <w:t xml:space="preserve"> </w:t>
            </w:r>
            <w:proofErr w:type="spellStart"/>
            <w:r w:rsidRPr="002C5018">
              <w:rPr>
                <w:rFonts w:ascii="Courier" w:hAnsi="Courier"/>
                <w:sz w:val="20"/>
              </w:rPr>
              <w:t>ivs</w:t>
            </w:r>
            <w:proofErr w:type="spellEnd"/>
            <w:r w:rsidRPr="002C5018">
              <w:rPr>
                <w:rFonts w:ascii="Courier" w:hAnsi="Courier"/>
                <w:sz w:val="20"/>
              </w:rPr>
              <w:t xml:space="preserve"> </w:t>
            </w:r>
            <w:r w:rsidR="00E831EB">
              <w:rPr>
                <w:rFonts w:ascii="Courier" w:hAnsi="Courier"/>
                <w:sz w:val="20"/>
              </w:rPr>
              <w:t xml:space="preserve">) </w:t>
            </w:r>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Retriever </w:t>
            </w:r>
            <w:proofErr w:type="spellStart"/>
            <w:r w:rsidRPr="002C5018">
              <w:rPr>
                <w:rFonts w:ascii="Courier" w:hAnsi="Courier"/>
                <w:sz w:val="20"/>
              </w:rPr>
              <w:t>retriever</w:t>
            </w:r>
            <w:proofErr w:type="spellEnd"/>
            <w:r w:rsidRPr="002C5018">
              <w:rPr>
                <w:rFonts w:ascii="Courier" w:hAnsi="Courier"/>
                <w:sz w:val="20"/>
              </w:rPr>
              <w:t xml:space="preserve"> = </w:t>
            </w:r>
            <w:proofErr w:type="spellStart"/>
            <w:r w:rsidRPr="002C5018">
              <w:rPr>
                <w:rFonts w:ascii="Courier" w:hAnsi="Courier"/>
                <w:sz w:val="20"/>
              </w:rPr>
              <w:t>factory.getRetriever</w:t>
            </w:r>
            <w:proofErr w:type="spellEnd"/>
            <w:proofErr w:type="gramStart"/>
            <w:r w:rsidRPr="002C5018">
              <w:rPr>
                <w:rFonts w:ascii="Courier" w:hAnsi="Courier"/>
                <w:sz w:val="20"/>
              </w:rPr>
              <w:t xml:space="preserve">( </w:t>
            </w:r>
            <w:proofErr w:type="spellStart"/>
            <w:r w:rsidRPr="002C5018">
              <w:rPr>
                <w:rFonts w:ascii="Courier" w:hAnsi="Courier"/>
                <w:sz w:val="20"/>
              </w:rPr>
              <w:t>retrieverName</w:t>
            </w:r>
            <w:proofErr w:type="spellEnd"/>
            <w:proofErr w:type="gramEnd"/>
            <w:r w:rsidRPr="002C5018">
              <w:rPr>
                <w:rFonts w:ascii="Courier" w:hAnsi="Courier"/>
                <w:sz w:val="20"/>
              </w:rPr>
              <w:t xml:space="preserve"> );</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w:t>
            </w:r>
            <w:proofErr w:type="spellStart"/>
            <w:r w:rsidRPr="002C5018">
              <w:rPr>
                <w:rFonts w:ascii="Courier" w:hAnsi="Courier"/>
                <w:sz w:val="20"/>
              </w:rPr>
              <w:t>retriever.retrieve</w:t>
            </w:r>
            <w:proofErr w:type="spellEnd"/>
            <w:r w:rsidRPr="002C5018">
              <w:rPr>
                <w:rFonts w:ascii="Courier" w:hAnsi="Courier"/>
                <w:sz w:val="20"/>
              </w:rPr>
              <w:t>(</w:t>
            </w:r>
            <w:proofErr w:type="spellStart"/>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2C5018" w:rsidRPr="002C5018" w:rsidRDefault="002C5018" w:rsidP="002C5018">
            <w:pPr>
              <w:spacing w:after="0"/>
              <w:rPr>
                <w:rFonts w:ascii="Courier" w:hAnsi="Courier"/>
                <w:sz w:val="20"/>
              </w:rPr>
            </w:pPr>
          </w:p>
          <w:p w:rsidR="002C5018" w:rsidRPr="002C5018" w:rsidRDefault="002C5018" w:rsidP="002C5018">
            <w:pPr>
              <w:spacing w:after="0"/>
              <w:rPr>
                <w:rFonts w:ascii="Courier" w:hAnsi="Courier"/>
                <w:sz w:val="20"/>
              </w:rPr>
            </w:pPr>
            <w:r w:rsidRPr="002C5018">
              <w:rPr>
                <w:rFonts w:ascii="Courier" w:hAnsi="Courier"/>
                <w:sz w:val="20"/>
              </w:rPr>
              <w:t xml:space="preserve">   Object </w:t>
            </w:r>
            <w:r w:rsidRPr="00052356">
              <w:rPr>
                <w:rFonts w:ascii="Courier" w:hAnsi="Courier"/>
                <w:i/>
                <w:sz w:val="20"/>
              </w:rPr>
              <w:t>retrieve</w:t>
            </w:r>
            <w:proofErr w:type="gramStart"/>
            <w:r w:rsidRPr="002C5018">
              <w:rPr>
                <w:rFonts w:ascii="Courier" w:hAnsi="Courier"/>
                <w:sz w:val="20"/>
              </w:rPr>
              <w:t xml:space="preserve">( </w:t>
            </w:r>
            <w:proofErr w:type="spellStart"/>
            <w:r w:rsidRPr="002C5018">
              <w:rPr>
                <w:rFonts w:ascii="Courier" w:hAnsi="Courier"/>
                <w:sz w:val="20"/>
              </w:rPr>
              <w:t>IdentifierValues</w:t>
            </w:r>
            <w:r w:rsidR="00937B8E">
              <w:rPr>
                <w:rFonts w:ascii="Courier" w:hAnsi="Courier"/>
                <w:sz w:val="20"/>
              </w:rPr>
              <w:t>Impl</w:t>
            </w:r>
            <w:proofErr w:type="spellEnd"/>
            <w:proofErr w:type="gramEnd"/>
            <w:r w:rsidRPr="002C5018">
              <w:rPr>
                <w:rFonts w:ascii="Courier" w:hAnsi="Courier"/>
                <w:sz w:val="20"/>
              </w:rPr>
              <w:t xml:space="preserve"> </w:t>
            </w:r>
            <w:proofErr w:type="spellStart"/>
            <w:r w:rsidRPr="002C5018">
              <w:rPr>
                <w:rFonts w:ascii="Courier" w:hAnsi="Courier"/>
                <w:sz w:val="20"/>
              </w:rPr>
              <w:t>ivs</w:t>
            </w:r>
            <w:proofErr w:type="spellEnd"/>
            <w:r w:rsidRPr="002C5018">
              <w:rPr>
                <w:rFonts w:ascii="Courier" w:hAnsi="Courier"/>
                <w:sz w:val="20"/>
              </w:rPr>
              <w:t xml:space="preserve"> ) {</w:t>
            </w:r>
          </w:p>
          <w:p w:rsidR="002C5018" w:rsidRPr="002C5018" w:rsidRDefault="002C5018" w:rsidP="002C5018">
            <w:pPr>
              <w:spacing w:after="0"/>
              <w:rPr>
                <w:rFonts w:ascii="Courier" w:hAnsi="Courier"/>
                <w:sz w:val="20"/>
              </w:rPr>
            </w:pPr>
            <w:r w:rsidRPr="002C5018">
              <w:rPr>
                <w:rFonts w:ascii="Courier" w:hAnsi="Courier"/>
                <w:sz w:val="20"/>
              </w:rPr>
              <w:t xml:space="preserve">      Retriever </w:t>
            </w:r>
            <w:proofErr w:type="spellStart"/>
            <w:r w:rsidRPr="002C5018">
              <w:rPr>
                <w:rFonts w:ascii="Courier" w:hAnsi="Courier"/>
                <w:sz w:val="20"/>
              </w:rPr>
              <w:t>retriever</w:t>
            </w:r>
            <w:proofErr w:type="spellEnd"/>
            <w:r w:rsidRPr="002C5018">
              <w:rPr>
                <w:rFonts w:ascii="Courier" w:hAnsi="Courier"/>
                <w:sz w:val="20"/>
              </w:rPr>
              <w:t xml:space="preserve"> = </w:t>
            </w:r>
            <w:proofErr w:type="spellStart"/>
            <w:proofErr w:type="gramStart"/>
            <w:r w:rsidRPr="002C5018">
              <w:rPr>
                <w:rFonts w:ascii="Courier" w:hAnsi="Courier"/>
                <w:sz w:val="20"/>
              </w:rPr>
              <w:t>factory.getRetriever</w:t>
            </w:r>
            <w:proofErr w:type="spellEnd"/>
            <w:r w:rsidRPr="002C5018">
              <w:rPr>
                <w:rFonts w:ascii="Courier" w:hAnsi="Courier"/>
                <w:sz w:val="20"/>
              </w:rPr>
              <w:t>(</w:t>
            </w:r>
            <w:proofErr w:type="spellStart"/>
            <w:proofErr w:type="gramEnd"/>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roofErr w:type="gramStart"/>
            <w:r w:rsidRPr="002C5018">
              <w:rPr>
                <w:rFonts w:ascii="Courier" w:hAnsi="Courier"/>
                <w:sz w:val="20"/>
              </w:rPr>
              <w:t>return</w:t>
            </w:r>
            <w:proofErr w:type="gramEnd"/>
            <w:r w:rsidRPr="002C5018">
              <w:rPr>
                <w:rFonts w:ascii="Courier" w:hAnsi="Courier"/>
                <w:sz w:val="20"/>
              </w:rPr>
              <w:t xml:space="preserve"> </w:t>
            </w:r>
            <w:proofErr w:type="spellStart"/>
            <w:r w:rsidRPr="002C5018">
              <w:rPr>
                <w:rFonts w:ascii="Courier" w:hAnsi="Courier"/>
                <w:sz w:val="20"/>
              </w:rPr>
              <w:t>retriever.retrieve</w:t>
            </w:r>
            <w:proofErr w:type="spellEnd"/>
            <w:r w:rsidRPr="002C5018">
              <w:rPr>
                <w:rFonts w:ascii="Courier" w:hAnsi="Courier"/>
                <w:sz w:val="20"/>
              </w:rPr>
              <w:t>(</w:t>
            </w:r>
            <w:proofErr w:type="spellStart"/>
            <w:r w:rsidRPr="002C5018">
              <w:rPr>
                <w:rFonts w:ascii="Courier" w:hAnsi="Courier"/>
                <w:sz w:val="20"/>
              </w:rPr>
              <w:t>ivs</w:t>
            </w:r>
            <w:proofErr w:type="spellEnd"/>
            <w:r w:rsidRPr="002C5018">
              <w:rPr>
                <w:rFonts w:ascii="Courier" w:hAnsi="Courier"/>
                <w:sz w:val="20"/>
              </w:rPr>
              <w:t>);</w:t>
            </w:r>
          </w:p>
          <w:p w:rsidR="002C5018" w:rsidRPr="002C5018" w:rsidRDefault="002C5018" w:rsidP="002C5018">
            <w:pPr>
              <w:spacing w:after="0"/>
              <w:rPr>
                <w:rFonts w:ascii="Courier" w:hAnsi="Courier"/>
                <w:sz w:val="20"/>
              </w:rPr>
            </w:pPr>
            <w:r w:rsidRPr="002C5018">
              <w:rPr>
                <w:rFonts w:ascii="Courier" w:hAnsi="Courier"/>
                <w:sz w:val="20"/>
              </w:rPr>
              <w:t xml:space="preserve">   }</w:t>
            </w:r>
          </w:p>
          <w:p w:rsidR="00844318" w:rsidRPr="002C5018" w:rsidRDefault="002C5018" w:rsidP="002C5018">
            <w:pPr>
              <w:spacing w:after="0"/>
              <w:rPr>
                <w:rFonts w:ascii="Courier" w:hAnsi="Courier"/>
                <w:sz w:val="20"/>
              </w:rPr>
            </w:pPr>
            <w:r w:rsidRPr="002C5018">
              <w:rPr>
                <w:rFonts w:ascii="Courier" w:hAnsi="Courier"/>
                <w:sz w:val="20"/>
              </w:rPr>
              <w:t>}</w:t>
            </w:r>
          </w:p>
        </w:tc>
      </w:tr>
    </w:tbl>
    <w:p w:rsidR="00E831EB" w:rsidRDefault="00E831EB" w:rsidP="00E831EB">
      <w:pPr>
        <w:pStyle w:val="Heading4"/>
      </w:pPr>
      <w:bookmarkStart w:id="130" w:name="_Toc111017204"/>
      <w:proofErr w:type="spellStart"/>
      <w:r>
        <w:t>CQLRetriever</w:t>
      </w:r>
      <w:proofErr w:type="spellEnd"/>
      <w:r>
        <w:t xml:space="preserve"> Class</w:t>
      </w:r>
      <w:bookmarkEnd w:id="130"/>
    </w:p>
    <w:p w:rsidR="00E831EB" w:rsidRDefault="00E831EB" w:rsidP="00E831EB">
      <w:r>
        <w:t xml:space="preserve">This is currently the only retriever built-in with the framework. It allows </w:t>
      </w:r>
      <w:proofErr w:type="gramStart"/>
      <w:r>
        <w:t>to query a grid data service and return</w:t>
      </w:r>
      <w:proofErr w:type="gramEnd"/>
      <w:r>
        <w:t xml:space="preserve"> a </w:t>
      </w:r>
      <w:proofErr w:type="spellStart"/>
      <w:r w:rsidRPr="00E831EB">
        <w:rPr>
          <w:i/>
        </w:rPr>
        <w:t>CQLResultSet</w:t>
      </w:r>
      <w:proofErr w:type="spellEnd"/>
      <w:r>
        <w:t>.</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831EB" w:rsidRPr="00EC2772">
        <w:tc>
          <w:tcPr>
            <w:tcW w:w="9936" w:type="dxa"/>
            <w:shd w:val="clear" w:color="auto" w:fill="auto"/>
          </w:tcPr>
          <w:p w:rsidR="00E831EB" w:rsidRPr="00E831EB" w:rsidRDefault="00E831EB" w:rsidP="00E831EB">
            <w:pPr>
              <w:spacing w:after="0"/>
              <w:rPr>
                <w:rFonts w:ascii="Courier" w:hAnsi="Courier"/>
                <w:sz w:val="20"/>
              </w:rPr>
            </w:pPr>
            <w:proofErr w:type="gramStart"/>
            <w:r w:rsidRPr="00E831EB">
              <w:rPr>
                <w:rFonts w:ascii="Courier" w:hAnsi="Courier"/>
                <w:sz w:val="20"/>
              </w:rPr>
              <w:t>class</w:t>
            </w:r>
            <w:proofErr w:type="gramEnd"/>
            <w:r w:rsidRPr="00E831EB">
              <w:rPr>
                <w:rFonts w:ascii="Courier" w:hAnsi="Courier"/>
                <w:sz w:val="20"/>
              </w:rPr>
              <w:t xml:space="preserve"> </w:t>
            </w:r>
            <w:proofErr w:type="spellStart"/>
            <w:r w:rsidRPr="00E831EB">
              <w:rPr>
                <w:rFonts w:ascii="Courier" w:hAnsi="Courier"/>
                <w:b/>
                <w:sz w:val="20"/>
              </w:rPr>
              <w:t>CQLRetriever</w:t>
            </w:r>
            <w:proofErr w:type="spellEnd"/>
            <w:r w:rsidRPr="00E831EB">
              <w:rPr>
                <w:rFonts w:ascii="Courier" w:hAnsi="Courier"/>
                <w:sz w:val="20"/>
              </w:rPr>
              <w:t xml:space="preserve"> extends </w:t>
            </w:r>
            <w:r w:rsidRPr="00E831EB">
              <w:rPr>
                <w:rFonts w:ascii="Courier" w:hAnsi="Courier"/>
                <w:b/>
                <w:sz w:val="20"/>
              </w:rPr>
              <w:t>Retriever</w:t>
            </w:r>
            <w:r w:rsidRPr="00E831EB">
              <w:rPr>
                <w:rFonts w:ascii="Courier" w:hAnsi="Courier"/>
                <w:sz w:val="20"/>
              </w:rPr>
              <w:t xml:space="preserve"> {</w:t>
            </w:r>
          </w:p>
          <w:p w:rsidR="00E831EB" w:rsidRPr="00E831EB" w:rsidRDefault="00E831EB" w:rsidP="00E831EB">
            <w:pPr>
              <w:spacing w:after="0"/>
              <w:rPr>
                <w:rFonts w:ascii="Courier" w:hAnsi="Courier"/>
                <w:sz w:val="20"/>
              </w:rPr>
            </w:pPr>
          </w:p>
          <w:p w:rsidR="00E831EB" w:rsidRDefault="00E831EB" w:rsidP="00E831EB">
            <w:pPr>
              <w:spacing w:after="0"/>
              <w:rPr>
                <w:rFonts w:ascii="Courier" w:hAnsi="Courier"/>
                <w:sz w:val="20"/>
              </w:rPr>
            </w:pPr>
            <w:r w:rsidRPr="00E831EB">
              <w:rPr>
                <w:rFonts w:ascii="Courier" w:hAnsi="Courier"/>
                <w:sz w:val="20"/>
              </w:rPr>
              <w:t xml:space="preserve">   Object retrieve</w:t>
            </w:r>
            <w:proofErr w:type="gramStart"/>
            <w:r w:rsidRPr="00E831EB">
              <w:rPr>
                <w:rFonts w:ascii="Courier" w:hAnsi="Courier"/>
                <w:sz w:val="20"/>
              </w:rPr>
              <w:t xml:space="preserve">( </w:t>
            </w:r>
            <w:proofErr w:type="spellStart"/>
            <w:r w:rsidRPr="00E831EB">
              <w:rPr>
                <w:rFonts w:ascii="Courier" w:hAnsi="Courier"/>
                <w:sz w:val="20"/>
              </w:rPr>
              <w:t>IdentifierValues</w:t>
            </w:r>
            <w:r w:rsidR="00937B8E">
              <w:rPr>
                <w:rFonts w:ascii="Courier" w:hAnsi="Courier"/>
                <w:sz w:val="20"/>
              </w:rPr>
              <w:t>Impl</w:t>
            </w:r>
            <w:proofErr w:type="spellEnd"/>
            <w:proofErr w:type="gramEnd"/>
            <w:r w:rsidRPr="00E831EB">
              <w:rPr>
                <w:rFonts w:ascii="Courier" w:hAnsi="Courier"/>
                <w:sz w:val="20"/>
              </w:rPr>
              <w:t xml:space="preserve"> </w:t>
            </w:r>
            <w:proofErr w:type="spellStart"/>
            <w:r w:rsidRPr="00E831EB">
              <w:rPr>
                <w:rFonts w:ascii="Courier" w:hAnsi="Courier"/>
                <w:sz w:val="20"/>
              </w:rPr>
              <w:t>ivs</w:t>
            </w:r>
            <w:proofErr w:type="spellEnd"/>
            <w:r w:rsidRPr="00E831EB">
              <w:rPr>
                <w:rFonts w:ascii="Courier" w:hAnsi="Courier"/>
                <w:sz w:val="20"/>
              </w:rPr>
              <w:t xml:space="preserve"> )</w:t>
            </w:r>
            <w:r>
              <w:rPr>
                <w:rFonts w:ascii="Courier" w:hAnsi="Courier"/>
                <w:sz w:val="20"/>
              </w:rPr>
              <w:t>;</w:t>
            </w:r>
          </w:p>
          <w:p w:rsidR="00E831EB" w:rsidRDefault="00E831EB" w:rsidP="00E831EB">
            <w:pPr>
              <w:spacing w:after="0"/>
              <w:rPr>
                <w:rFonts w:ascii="Courier" w:hAnsi="Courier"/>
                <w:sz w:val="20"/>
              </w:rPr>
            </w:pPr>
          </w:p>
          <w:p w:rsidR="00E831EB" w:rsidRPr="00E831EB" w:rsidRDefault="00E831EB" w:rsidP="00E831EB">
            <w:pPr>
              <w:spacing w:after="0"/>
              <w:ind w:left="360"/>
              <w:rPr>
                <w:rFonts w:ascii="Courier" w:hAnsi="Courier"/>
                <w:sz w:val="20"/>
              </w:rPr>
            </w:pPr>
            <w:proofErr w:type="spellStart"/>
            <w:proofErr w:type="gramStart"/>
            <w:r w:rsidRPr="00E831EB">
              <w:rPr>
                <w:rFonts w:ascii="Courier" w:hAnsi="Courier"/>
                <w:sz w:val="20"/>
              </w:rPr>
              <w:t>gov.nih.nci.cagrid.cqlresultset.CQLQueryResults</w:t>
            </w:r>
            <w:proofErr w:type="spellEnd"/>
            <w:proofErr w:type="gramEnd"/>
          </w:p>
          <w:p w:rsidR="00E831EB" w:rsidRDefault="00E831EB" w:rsidP="00E831EB">
            <w:pPr>
              <w:spacing w:after="0"/>
              <w:rPr>
                <w:rFonts w:ascii="Courier" w:hAnsi="Courier"/>
                <w:sz w:val="20"/>
              </w:rPr>
            </w:pPr>
            <w:r w:rsidRPr="00E831EB">
              <w:rPr>
                <w:rFonts w:ascii="Courier" w:hAnsi="Courier"/>
                <w:sz w:val="20"/>
              </w:rPr>
              <w:t xml:space="preserve">      </w:t>
            </w:r>
            <w:proofErr w:type="gramStart"/>
            <w:r w:rsidRPr="00E831EB">
              <w:rPr>
                <w:rFonts w:ascii="Courier" w:hAnsi="Courier"/>
                <w:sz w:val="20"/>
              </w:rPr>
              <w:t>query</w:t>
            </w:r>
            <w:proofErr w:type="gramEnd"/>
            <w:r w:rsidRPr="00E831EB">
              <w:rPr>
                <w:rFonts w:ascii="Courier" w:hAnsi="Courier"/>
                <w:sz w:val="20"/>
              </w:rPr>
              <w:t>(</w:t>
            </w:r>
            <w:proofErr w:type="spellStart"/>
            <w:r w:rsidRPr="00E831EB">
              <w:rPr>
                <w:rFonts w:ascii="Courier" w:hAnsi="Courier"/>
                <w:sz w:val="20"/>
              </w:rPr>
              <w:t>gov.nih.nci.cagrid.cqlquery.CQLQuery</w:t>
            </w:r>
            <w:proofErr w:type="spellEnd"/>
            <w:r w:rsidRPr="00E831EB">
              <w:rPr>
                <w:rFonts w:ascii="Courier" w:hAnsi="Courier"/>
                <w:sz w:val="20"/>
              </w:rPr>
              <w:t xml:space="preserve"> </w:t>
            </w:r>
            <w:proofErr w:type="spellStart"/>
            <w:r w:rsidRPr="00E831EB">
              <w:rPr>
                <w:rFonts w:ascii="Courier" w:hAnsi="Courier"/>
                <w:sz w:val="20"/>
              </w:rPr>
              <w:t>cqlQuery</w:t>
            </w:r>
            <w:proofErr w:type="spellEnd"/>
            <w:r w:rsidRPr="00E831EB">
              <w:rPr>
                <w:rFonts w:ascii="Courier" w:hAnsi="Courier"/>
                <w:sz w:val="20"/>
              </w:rPr>
              <w:t xml:space="preserve">, String </w:t>
            </w:r>
            <w:proofErr w:type="spellStart"/>
            <w:r w:rsidRPr="00E831EB">
              <w:rPr>
                <w:rFonts w:ascii="Courier" w:hAnsi="Courier"/>
                <w:sz w:val="20"/>
              </w:rPr>
              <w:t>url</w:t>
            </w:r>
            <w:proofErr w:type="spellEnd"/>
            <w:r w:rsidRPr="00E831EB">
              <w:rPr>
                <w:rFonts w:ascii="Courier" w:hAnsi="Courier"/>
                <w:sz w:val="20"/>
              </w:rPr>
              <w:t xml:space="preserve">, </w:t>
            </w:r>
          </w:p>
          <w:p w:rsidR="00E831EB" w:rsidRPr="00E831EB" w:rsidRDefault="00E831EB" w:rsidP="00E831EB">
            <w:pPr>
              <w:spacing w:after="0"/>
              <w:ind w:left="1080"/>
              <w:rPr>
                <w:rFonts w:ascii="Courier" w:hAnsi="Courier"/>
                <w:sz w:val="20"/>
              </w:rPr>
            </w:pPr>
            <w:r w:rsidRPr="00E831EB">
              <w:rPr>
                <w:rFonts w:ascii="Courier" w:hAnsi="Courier"/>
                <w:sz w:val="20"/>
              </w:rPr>
              <w:t xml:space="preserve">String </w:t>
            </w:r>
            <w:proofErr w:type="spellStart"/>
            <w:r w:rsidRPr="00E831EB">
              <w:rPr>
                <w:rFonts w:ascii="Courier" w:hAnsi="Courier"/>
                <w:sz w:val="20"/>
              </w:rPr>
              <w:t>portName</w:t>
            </w:r>
            <w:proofErr w:type="spellEnd"/>
            <w:r w:rsidRPr="00E831EB">
              <w:rPr>
                <w:rFonts w:ascii="Courier" w:hAnsi="Courier"/>
                <w:sz w:val="20"/>
              </w:rPr>
              <w:t>)</w:t>
            </w:r>
            <w:r>
              <w:rPr>
                <w:rFonts w:ascii="Courier" w:hAnsi="Courier"/>
                <w:sz w:val="20"/>
              </w:rPr>
              <w:t>;</w:t>
            </w:r>
          </w:p>
          <w:p w:rsidR="00E831EB" w:rsidRPr="00664FE7" w:rsidRDefault="00E831EB" w:rsidP="00664FE7">
            <w:pPr>
              <w:spacing w:after="0"/>
              <w:rPr>
                <w:rFonts w:ascii="Courier" w:hAnsi="Courier"/>
                <w:sz w:val="20"/>
              </w:rPr>
            </w:pPr>
            <w:r w:rsidRPr="00664FE7">
              <w:rPr>
                <w:rFonts w:ascii="Courier" w:hAnsi="Courier"/>
                <w:sz w:val="20"/>
              </w:rPr>
              <w:t>}</w:t>
            </w:r>
          </w:p>
        </w:tc>
      </w:tr>
    </w:tbl>
    <w:p w:rsidR="00986A9F" w:rsidRPr="00E831EB" w:rsidRDefault="001649E9" w:rsidP="001649E9">
      <w:pPr>
        <w:pStyle w:val="Heading3"/>
      </w:pPr>
      <w:bookmarkStart w:id="131" w:name="_Toc111017205"/>
      <w:r>
        <w:t xml:space="preserve">Using </w:t>
      </w:r>
      <w:r w:rsidR="00052356">
        <w:t>Identifiers</w:t>
      </w:r>
      <w:r>
        <w:t>-</w:t>
      </w:r>
      <w:r w:rsidR="00052356">
        <w:t>Client</w:t>
      </w:r>
      <w:r>
        <w:t xml:space="preserve"> to Resolve and Retrieve </w:t>
      </w:r>
      <w:r w:rsidR="001F2F12">
        <w:t xml:space="preserve">a </w:t>
      </w:r>
      <w:r>
        <w:t>Data Object</w:t>
      </w:r>
      <w:bookmarkEnd w:id="131"/>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proofErr w:type="spellStart"/>
            <w:r w:rsidRPr="00EC2772">
              <w:rPr>
                <w:rFonts w:ascii="Courier" w:hAnsi="Courier"/>
                <w:sz w:val="20"/>
              </w:rPr>
              <w:t>IdentifierValues</w:t>
            </w:r>
            <w:r w:rsidR="00937B8E">
              <w:rPr>
                <w:rFonts w:ascii="Courier" w:hAnsi="Courier"/>
                <w:sz w:val="20"/>
              </w:rPr>
              <w:t>Impl</w:t>
            </w:r>
            <w:proofErr w:type="spellEnd"/>
            <w:r w:rsidRPr="00EC2772">
              <w:rPr>
                <w:rFonts w:ascii="Courier" w:hAnsi="Courier"/>
                <w:sz w:val="20"/>
              </w:rPr>
              <w:t xml:space="preserve"> </w:t>
            </w:r>
            <w:proofErr w:type="spellStart"/>
            <w:r w:rsidRPr="00EC2772">
              <w:rPr>
                <w:rFonts w:ascii="Courier" w:hAnsi="Courier"/>
                <w:sz w:val="20"/>
              </w:rPr>
              <w:t>ivs</w:t>
            </w:r>
            <w:proofErr w:type="spellEnd"/>
            <w:r w:rsidRPr="00EC2772">
              <w:rPr>
                <w:rFonts w:ascii="Courier" w:hAnsi="Courier"/>
                <w:sz w:val="20"/>
              </w:rPr>
              <w:t xml:space="preserve"> = </w:t>
            </w:r>
            <w:proofErr w:type="spellStart"/>
            <w:r w:rsidRPr="00EC2772">
              <w:rPr>
                <w:rFonts w:ascii="Courier" w:hAnsi="Courier"/>
                <w:sz w:val="20"/>
              </w:rPr>
              <w:t>ResolverUtil.resolveHttp</w:t>
            </w:r>
            <w:proofErr w:type="spellEnd"/>
            <w:proofErr w:type="gramStart"/>
            <w:r w:rsidRPr="00EC2772">
              <w:rPr>
                <w:rFonts w:ascii="Courier" w:hAnsi="Courier"/>
                <w:sz w:val="20"/>
              </w:rPr>
              <w:t xml:space="preserve">( </w:t>
            </w:r>
            <w:proofErr w:type="spellStart"/>
            <w:r w:rsidRPr="00EC2772">
              <w:rPr>
                <w:rFonts w:ascii="Courier" w:hAnsi="Courier"/>
                <w:sz w:val="20"/>
              </w:rPr>
              <w:t>identifierStr</w:t>
            </w:r>
            <w:proofErr w:type="spellEnd"/>
            <w:proofErr w:type="gramEnd"/>
            <w:r w:rsidRPr="00EC2772">
              <w:rPr>
                <w:rFonts w:ascii="Courier" w:hAnsi="Courier"/>
                <w:sz w:val="20"/>
              </w:rPr>
              <w:t xml:space="preserve">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proofErr w:type="spellStart"/>
            <w:r w:rsidRPr="00EC2772">
              <w:rPr>
                <w:rFonts w:ascii="Courier" w:hAnsi="Courier"/>
                <w:sz w:val="20"/>
              </w:rPr>
              <w:t>RetrieverFactory</w:t>
            </w:r>
            <w:proofErr w:type="spellEnd"/>
            <w:r w:rsidRPr="00EC2772">
              <w:rPr>
                <w:rFonts w:ascii="Courier" w:hAnsi="Courier"/>
                <w:sz w:val="20"/>
              </w:rPr>
              <w:t xml:space="preserve"> factory = new </w:t>
            </w:r>
            <w:proofErr w:type="spellStart"/>
            <w:proofErr w:type="gramStart"/>
            <w:r w:rsidRPr="00EC2772">
              <w:rPr>
                <w:rFonts w:ascii="Courier" w:hAnsi="Courier"/>
                <w:sz w:val="20"/>
              </w:rPr>
              <w:t>RetrieverService</w:t>
            </w:r>
            <w:proofErr w:type="spellEnd"/>
            <w:r w:rsidRPr="00EC2772">
              <w:rPr>
                <w:rFonts w:ascii="Courier" w:hAnsi="Courier"/>
                <w:sz w:val="20"/>
              </w:rPr>
              <w:t>(</w:t>
            </w:r>
            <w:proofErr w:type="gramEnd"/>
            <w:r w:rsidRPr="00EC2772">
              <w:rPr>
                <w:rFonts w:ascii="Courier" w:hAnsi="Courier"/>
                <w:sz w:val="20"/>
              </w:rPr>
              <w:t>).</w:t>
            </w:r>
            <w:proofErr w:type="spellStart"/>
            <w:r w:rsidRPr="00EC2772">
              <w:rPr>
                <w:rFonts w:ascii="Courier" w:hAnsi="Courier"/>
                <w:sz w:val="20"/>
              </w:rPr>
              <w:t>getFactory</w:t>
            </w:r>
            <w:proofErr w:type="spellEnd"/>
            <w:r w:rsidRPr="00EC2772">
              <w:rPr>
                <w:rFonts w:ascii="Courier" w:hAnsi="Courier"/>
                <w:sz w:val="20"/>
              </w:rPr>
              <w:t>();</w:t>
            </w:r>
          </w:p>
          <w:p w:rsidR="00986A9F" w:rsidRPr="00EC2772" w:rsidRDefault="00986A9F" w:rsidP="0042143F">
            <w:pPr>
              <w:spacing w:after="0"/>
              <w:rPr>
                <w:rFonts w:ascii="Courier" w:hAnsi="Courier"/>
                <w:sz w:val="20"/>
              </w:rPr>
            </w:pPr>
            <w:r w:rsidRPr="00EC2772">
              <w:rPr>
                <w:rFonts w:ascii="Courier" w:hAnsi="Courier"/>
                <w:sz w:val="20"/>
              </w:rPr>
              <w:t xml:space="preserve">Retriever </w:t>
            </w:r>
            <w:proofErr w:type="spellStart"/>
            <w:r w:rsidRPr="00EC2772">
              <w:rPr>
                <w:rFonts w:ascii="Courier" w:hAnsi="Courier"/>
                <w:sz w:val="20"/>
              </w:rPr>
              <w:t>retriever</w:t>
            </w:r>
            <w:proofErr w:type="spellEnd"/>
            <w:r w:rsidRPr="00EC2772">
              <w:rPr>
                <w:rFonts w:ascii="Courier" w:hAnsi="Courier"/>
                <w:sz w:val="20"/>
              </w:rPr>
              <w:t xml:space="preserve"> = </w:t>
            </w:r>
            <w:proofErr w:type="spellStart"/>
            <w:r w:rsidRPr="00EC2772">
              <w:rPr>
                <w:rFonts w:ascii="Courier" w:hAnsi="Courier"/>
                <w:sz w:val="20"/>
              </w:rPr>
              <w:t>factory.getRetriever</w:t>
            </w:r>
            <w:proofErr w:type="spellEnd"/>
            <w:proofErr w:type="gramStart"/>
            <w:r w:rsidRPr="00EC2772">
              <w:rPr>
                <w:rFonts w:ascii="Courier" w:hAnsi="Courier"/>
                <w:sz w:val="20"/>
              </w:rPr>
              <w:t>( “</w:t>
            </w:r>
            <w:proofErr w:type="spellStart"/>
            <w:proofErr w:type="gramEnd"/>
            <w:r w:rsidRPr="00EC2772">
              <w:rPr>
                <w:rFonts w:ascii="Courier" w:hAnsi="Courier"/>
                <w:sz w:val="20"/>
              </w:rPr>
              <w:t>CQLRetriever</w:t>
            </w:r>
            <w:proofErr w:type="spellEnd"/>
            <w:r w:rsidRPr="00EC2772">
              <w:rPr>
                <w:rFonts w:ascii="Courier" w:hAnsi="Courier"/>
                <w:sz w:val="20"/>
              </w:rPr>
              <w:t>” );</w:t>
            </w:r>
          </w:p>
          <w:p w:rsidR="0042143F" w:rsidRDefault="00986A9F" w:rsidP="0042143F">
            <w:pPr>
              <w:spacing w:after="0"/>
              <w:rPr>
                <w:rFonts w:ascii="Courier" w:hAnsi="Courier"/>
                <w:sz w:val="20"/>
              </w:rPr>
            </w:pPr>
            <w:proofErr w:type="spellStart"/>
            <w:r w:rsidRPr="00EC2772">
              <w:rPr>
                <w:rFonts w:ascii="Courier" w:hAnsi="Courier"/>
                <w:sz w:val="20"/>
              </w:rPr>
              <w:t>CQLQueryResults</w:t>
            </w:r>
            <w:proofErr w:type="spellEnd"/>
            <w:r w:rsidRPr="00EC2772">
              <w:rPr>
                <w:rFonts w:ascii="Courier" w:hAnsi="Courier"/>
                <w:sz w:val="20"/>
              </w:rPr>
              <w:t xml:space="preserve"> results = (</w:t>
            </w:r>
            <w:proofErr w:type="spellStart"/>
            <w:r w:rsidRPr="00EC2772">
              <w:rPr>
                <w:rFonts w:ascii="Courier" w:hAnsi="Courier"/>
                <w:sz w:val="20"/>
              </w:rPr>
              <w:t>CQLQueryResults</w:t>
            </w:r>
            <w:proofErr w:type="spellEnd"/>
            <w:r w:rsidRPr="00EC2772">
              <w:rPr>
                <w:rFonts w:ascii="Courier" w:hAnsi="Courier"/>
                <w:sz w:val="20"/>
              </w:rPr>
              <w:t xml:space="preserve">) </w:t>
            </w:r>
            <w:proofErr w:type="spellStart"/>
            <w:r w:rsidRPr="00EC2772">
              <w:rPr>
                <w:rFonts w:ascii="Courier" w:hAnsi="Courier"/>
                <w:sz w:val="20"/>
              </w:rPr>
              <w:t>retriever.retrieve</w:t>
            </w:r>
            <w:proofErr w:type="spellEnd"/>
            <w:proofErr w:type="gramStart"/>
            <w:r w:rsidRPr="00EC2772">
              <w:rPr>
                <w:rFonts w:ascii="Courier" w:hAnsi="Courier"/>
                <w:sz w:val="20"/>
              </w:rPr>
              <w:t xml:space="preserve">( </w:t>
            </w:r>
            <w:proofErr w:type="spellStart"/>
            <w:r w:rsidRPr="00EC2772">
              <w:rPr>
                <w:rFonts w:ascii="Courier" w:hAnsi="Courier"/>
                <w:sz w:val="20"/>
              </w:rPr>
              <w:t>ivs</w:t>
            </w:r>
            <w:proofErr w:type="spellEnd"/>
            <w:proofErr w:type="gramEnd"/>
            <w:r w:rsidRPr="00EC2772">
              <w:rPr>
                <w:rFonts w:ascii="Courier" w:hAnsi="Courier"/>
                <w:sz w:val="20"/>
              </w:rPr>
              <w:t xml:space="preserve">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EC2772" w:rsidRPr="00EC2772">
        <w:tc>
          <w:tcPr>
            <w:tcW w:w="9936" w:type="dxa"/>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proofErr w:type="spellStart"/>
            <w:r w:rsidRPr="0042143F">
              <w:rPr>
                <w:rFonts w:ascii="Courier" w:hAnsi="Courier"/>
                <w:sz w:val="20"/>
              </w:rPr>
              <w:t>IdentifierValues</w:t>
            </w:r>
            <w:r w:rsidR="00937B8E">
              <w:rPr>
                <w:rFonts w:ascii="Courier" w:hAnsi="Courier"/>
                <w:sz w:val="20"/>
              </w:rPr>
              <w:t>Impl</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 </w:t>
            </w:r>
            <w:proofErr w:type="spellStart"/>
            <w:r w:rsidRPr="0042143F">
              <w:rPr>
                <w:rFonts w:ascii="Courier" w:hAnsi="Courier"/>
                <w:sz w:val="20"/>
              </w:rPr>
              <w:t>ResolverUtil.resolveHttp</w:t>
            </w:r>
            <w:proofErr w:type="spellEnd"/>
            <w:proofErr w:type="gramStart"/>
            <w:r w:rsidRPr="0042143F">
              <w:rPr>
                <w:rFonts w:ascii="Courier" w:hAnsi="Courier"/>
                <w:sz w:val="20"/>
              </w:rPr>
              <w:t xml:space="preserve">( </w:t>
            </w:r>
            <w:proofErr w:type="spellStart"/>
            <w:r w:rsidRPr="0042143F">
              <w:rPr>
                <w:rFonts w:ascii="Courier" w:hAnsi="Courier"/>
                <w:sz w:val="20"/>
              </w:rPr>
              <w:t>identifierStr</w:t>
            </w:r>
            <w:proofErr w:type="spellEnd"/>
            <w:proofErr w:type="gramEnd"/>
            <w:r w:rsidRPr="0042143F">
              <w:rPr>
                <w:rFonts w:ascii="Courier" w:hAnsi="Courier"/>
                <w:sz w:val="20"/>
              </w:rPr>
              <w:t xml:space="preserve">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proofErr w:type="spellStart"/>
            <w:r w:rsidRPr="0042143F">
              <w:rPr>
                <w:rFonts w:ascii="Courier" w:hAnsi="Courier"/>
                <w:sz w:val="20"/>
              </w:rPr>
              <w:t>CQLQueryResults</w:t>
            </w:r>
            <w:proofErr w:type="spellEnd"/>
            <w:r w:rsidRPr="0042143F">
              <w:rPr>
                <w:rFonts w:ascii="Courier" w:hAnsi="Courier"/>
                <w:sz w:val="20"/>
              </w:rPr>
              <w:t xml:space="preserve"> results = </w:t>
            </w:r>
          </w:p>
          <w:p w:rsidR="0042143F" w:rsidRDefault="00EC2772" w:rsidP="0042143F">
            <w:pPr>
              <w:spacing w:after="0"/>
              <w:ind w:left="360"/>
              <w:rPr>
                <w:rFonts w:ascii="Courier" w:hAnsi="Courier"/>
                <w:sz w:val="20"/>
              </w:rPr>
            </w:pPr>
            <w:r w:rsidRPr="0042143F">
              <w:rPr>
                <w:rFonts w:ascii="Courier" w:hAnsi="Courier"/>
                <w:sz w:val="20"/>
              </w:rPr>
              <w:t>(</w:t>
            </w:r>
            <w:proofErr w:type="spellStart"/>
            <w:r w:rsidRPr="0042143F">
              <w:rPr>
                <w:rFonts w:ascii="Courier" w:hAnsi="Courier"/>
                <w:sz w:val="20"/>
              </w:rPr>
              <w:t>CQLQueryResults</w:t>
            </w:r>
            <w:proofErr w:type="spellEnd"/>
            <w:r w:rsidRPr="0042143F">
              <w:rPr>
                <w:rFonts w:ascii="Courier" w:hAnsi="Courier"/>
                <w:sz w:val="20"/>
              </w:rPr>
              <w:t xml:space="preserve">) new </w:t>
            </w:r>
            <w:proofErr w:type="spellStart"/>
            <w:proofErr w:type="gramStart"/>
            <w:r w:rsidRPr="0042143F">
              <w:rPr>
                <w:rFonts w:ascii="Courier" w:hAnsi="Courier"/>
                <w:sz w:val="20"/>
              </w:rPr>
              <w:t>RetrieverService</w:t>
            </w:r>
            <w:proofErr w:type="spellEnd"/>
            <w:r w:rsidRPr="0042143F">
              <w:rPr>
                <w:rFonts w:ascii="Courier" w:hAnsi="Courier"/>
                <w:sz w:val="20"/>
              </w:rPr>
              <w:t>(</w:t>
            </w:r>
            <w:proofErr w:type="gramEnd"/>
            <w:r w:rsidRPr="0042143F">
              <w:rPr>
                <w:rFonts w:ascii="Courier" w:hAnsi="Courier"/>
                <w:sz w:val="20"/>
              </w:rPr>
              <w:t>).retrieve( “</w:t>
            </w:r>
            <w:proofErr w:type="spellStart"/>
            <w:r w:rsidRPr="0042143F">
              <w:rPr>
                <w:rFonts w:ascii="Courier" w:hAnsi="Courier"/>
                <w:sz w:val="20"/>
              </w:rPr>
              <w:t>CQLRetriever</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proofErr w:type="spellStart"/>
      <w:r w:rsidRPr="003F517C">
        <w:rPr>
          <w:i/>
        </w:rPr>
        <w:t>RetrieverFactory</w:t>
      </w:r>
      <w:proofErr w:type="spellEnd"/>
      <w:r>
        <w:t xml:space="preserve">. The </w:t>
      </w:r>
      <w:proofErr w:type="spellStart"/>
      <w:r w:rsidRPr="003F517C">
        <w:rPr>
          <w:i/>
        </w:rPr>
        <w:t>RetrieverService</w:t>
      </w:r>
      <w:proofErr w:type="spellEnd"/>
      <w:r>
        <w:t xml:space="preserve"> class loads a factory using the default spring configuration files. </w:t>
      </w:r>
      <w:proofErr w:type="gramStart"/>
      <w:r>
        <w:t xml:space="preserve">Other </w:t>
      </w:r>
      <w:r w:rsidR="003F517C">
        <w:t xml:space="preserve">spring </w:t>
      </w:r>
      <w:r>
        <w:t xml:space="preserve">files can be used by using the specialized </w:t>
      </w:r>
      <w:proofErr w:type="spellStart"/>
      <w:r w:rsidRPr="003F517C">
        <w:rPr>
          <w:i/>
        </w:rPr>
        <w:t>RetrieverService</w:t>
      </w:r>
      <w:proofErr w:type="spellEnd"/>
      <w:r>
        <w:t xml:space="preserve"> constructor</w:t>
      </w:r>
      <w:proofErr w:type="gramEnd"/>
      <w:r>
        <w:t>.</w:t>
      </w:r>
    </w:p>
    <w:p w:rsidR="003F517C" w:rsidRDefault="001B7540" w:rsidP="00B44FFE">
      <w:r>
        <w:t xml:space="preserve">Currently, a retriever name has to </w:t>
      </w:r>
      <w:proofErr w:type="gramStart"/>
      <w:r>
        <w:t>provided</w:t>
      </w:r>
      <w:proofErr w:type="gramEnd"/>
      <w:r>
        <w:t xml:space="preserve"> to the </w:t>
      </w:r>
      <w:proofErr w:type="spellStart"/>
      <w:r w:rsidRPr="003F517C">
        <w:rPr>
          <w:i/>
        </w:rPr>
        <w:t>getRetriever</w:t>
      </w:r>
      <w:proofErr w:type="spellEnd"/>
      <w:r>
        <w:t xml:space="preserve"> method. The example requests </w:t>
      </w:r>
      <w:proofErr w:type="spellStart"/>
      <w:r w:rsidRPr="003F517C">
        <w:rPr>
          <w:i/>
        </w:rPr>
        <w:t>CQLRetriever</w:t>
      </w:r>
      <w:proofErr w:type="spellEnd"/>
      <w:r>
        <w:t xml:space="preserve">. There are plans to implement a </w:t>
      </w:r>
      <w:proofErr w:type="spellStart"/>
      <w:r w:rsidRPr="003F517C">
        <w:rPr>
          <w:i/>
        </w:rPr>
        <w:t>getRetriever</w:t>
      </w:r>
      <w:proofErr w:type="spellEnd"/>
      <w:r>
        <w:t xml:space="preserve"> interface that can use a default algorithm to choose the “most appropriate” retriever based on the available identifier values.</w:t>
      </w:r>
    </w:p>
    <w:p w:rsidR="001649E9" w:rsidRDefault="003F517C" w:rsidP="00B44FFE">
      <w:r>
        <w:t xml:space="preserve">The simplified code snippet shown above makes use of convenience method available in </w:t>
      </w:r>
      <w:proofErr w:type="spellStart"/>
      <w:r w:rsidRPr="003F517C">
        <w:rPr>
          <w:i/>
        </w:rPr>
        <w:t>RetrieverService</w:t>
      </w:r>
      <w:proofErr w:type="spellEnd"/>
      <w:r>
        <w:t xml:space="preserve"> class that basically combines the three retrieval steps into one.</w:t>
      </w:r>
    </w:p>
    <w:p w:rsidR="00702929" w:rsidRDefault="00702929" w:rsidP="00B44FFE"/>
    <w:p w:rsidR="001649E9" w:rsidRDefault="00052356" w:rsidP="001649E9">
      <w:pPr>
        <w:pStyle w:val="Heading3"/>
      </w:pPr>
      <w:bookmarkStart w:id="132" w:name="_Toc111017206"/>
      <w:r>
        <w:t>Identifiers-Resolver-</w:t>
      </w:r>
      <w:proofErr w:type="spellStart"/>
      <w:r>
        <w:t>C</w:t>
      </w:r>
      <w:r w:rsidR="001649E9">
        <w:t>ontext.xml</w:t>
      </w:r>
      <w:bookmarkEnd w:id="132"/>
      <w:proofErr w:type="spellEnd"/>
    </w:p>
    <w:p w:rsidR="001649E9" w:rsidRDefault="001649E9" w:rsidP="001649E9">
      <w:r>
        <w:t xml:space="preserve">This spring framework file defines retrievers and factory. A retriever bean includes the implementation class as well as the data types that are required to be present with the identifier. </w:t>
      </w:r>
    </w:p>
    <w:p w:rsidR="00E330DF" w:rsidRDefault="001649E9" w:rsidP="001649E9">
      <w:r>
        <w:t xml:space="preserve">The </w:t>
      </w:r>
      <w:proofErr w:type="spellStart"/>
      <w:r w:rsidRPr="00E330DF">
        <w:rPr>
          <w:i/>
        </w:rPr>
        <w:t>DefaultRetrieverFactory</w:t>
      </w:r>
      <w:proofErr w:type="spellEnd"/>
      <w:r>
        <w:t xml:space="preserve"> is initialized with a map of retrievers it supports. Currently, </w:t>
      </w:r>
      <w:r w:rsidR="00E330DF">
        <w:t xml:space="preserve">it only has an entry for the </w:t>
      </w:r>
      <w:proofErr w:type="spellStart"/>
      <w:r w:rsidR="00E330DF">
        <w:t>CQLRetriever</w:t>
      </w:r>
      <w:proofErr w:type="spellEnd"/>
      <w:r w:rsidR="00E330DF">
        <w:t xml:space="preserve"> retriever.</w:t>
      </w:r>
    </w:p>
    <w:p w:rsidR="00702929" w:rsidRPr="001649E9" w:rsidRDefault="00702929" w:rsidP="001649E9"/>
    <w:tbl>
      <w:tblPr>
        <w:tblStyle w:val="TableGrid"/>
        <w:tblW w:w="0" w:type="auto"/>
        <w:tblLook w:val="00BF"/>
      </w:tblPr>
      <w:tblGrid>
        <w:gridCol w:w="9936"/>
      </w:tblGrid>
      <w:tr w:rsidR="00702929">
        <w:tc>
          <w:tcPr>
            <w:tcW w:w="9936" w:type="dxa"/>
          </w:tcPr>
          <w:p w:rsidR="007870FC" w:rsidRDefault="007870FC" w:rsidP="006C6798">
            <w:pPr>
              <w:autoSpaceDE w:val="0"/>
              <w:autoSpaceDN w:val="0"/>
              <w:spacing w:after="0" w:line="240" w:lineRule="auto"/>
              <w:textAlignment w:val="auto"/>
              <w:rPr>
                <w:rFonts w:ascii="Courier" w:hAnsi="Courier" w:cs="Monaco"/>
                <w:sz w:val="20"/>
              </w:rPr>
            </w:pPr>
          </w:p>
          <w:p w:rsidR="00121D21"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xml:space="preserve">- </w:t>
            </w:r>
            <w:proofErr w:type="spellStart"/>
            <w:r w:rsidRPr="006C6798">
              <w:rPr>
                <w:rFonts w:ascii="Courier" w:hAnsi="Courier" w:cs="Monaco"/>
                <w:sz w:val="20"/>
              </w:rPr>
              <w:t>CQLRetriever</w:t>
            </w:r>
            <w:proofErr w:type="spellEnd"/>
            <w:r w:rsidRPr="006C6798">
              <w:rPr>
                <w:rFonts w:ascii="Courier" w:hAnsi="Courier" w:cs="Monaco"/>
                <w:sz w:val="20"/>
              </w:rPr>
              <w:t xml:space="preserve"> Retriever Profile --&gt;</w:t>
            </w:r>
          </w:p>
          <w:p w:rsidR="006C6798" w:rsidRPr="006C6798" w:rsidRDefault="006C6798" w:rsidP="006C6798">
            <w:pPr>
              <w:autoSpaceDE w:val="0"/>
              <w:autoSpaceDN w:val="0"/>
              <w:spacing w:after="0" w:line="240" w:lineRule="auto"/>
              <w:textAlignment w:val="auto"/>
              <w:rPr>
                <w:rFonts w:ascii="Courier" w:hAnsi="Courier" w:cs="Monaco"/>
                <w:sz w:val="20"/>
              </w:rPr>
            </w:pPr>
          </w:p>
          <w:p w:rsidR="007870FC" w:rsidRDefault="007870FC"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121D21">
              <w:rPr>
                <w:rFonts w:ascii="Courier" w:hAnsi="Courier" w:cs="Monaco"/>
                <w:b/>
                <w:sz w:val="20"/>
              </w:rPr>
              <w:t>CQLRetriever</w:t>
            </w:r>
            <w:proofErr w:type="spellEnd"/>
            <w:r>
              <w:rPr>
                <w:rFonts w:ascii="Courier" w:hAnsi="Courier" w:cs="Monaco"/>
                <w:sz w:val="20"/>
              </w:rPr>
              <w:t>"</w:t>
            </w:r>
          </w:p>
          <w:p w:rsidR="006C6798" w:rsidRPr="006C6798" w:rsidRDefault="006C6798" w:rsidP="007870FC">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proofErr w:type="spellStart"/>
            <w:r w:rsidRPr="00121D21">
              <w:rPr>
                <w:rFonts w:ascii="Courier" w:hAnsi="Courier" w:cs="Monaco"/>
                <w:b/>
                <w:sz w:val="20"/>
              </w:rPr>
              <w:t>org.cagrid.identifiers.retriever.impl.CQLRetriever</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r w:rsidRPr="006C6798">
              <w:rPr>
                <w:rFonts w:ascii="Courier" w:hAnsi="Courier" w:cs="Monaco"/>
                <w:sz w:val="20"/>
              </w:rPr>
              <w:tab/>
              <w:t>&lt;</w:t>
            </w:r>
            <w:proofErr w:type="gramStart"/>
            <w:r w:rsidRPr="006C6798">
              <w:rPr>
                <w:rFonts w:ascii="Courier" w:hAnsi="Courier" w:cs="Monaco"/>
                <w:sz w:val="20"/>
              </w:rPr>
              <w:t>property</w:t>
            </w:r>
            <w:proofErr w:type="gramEnd"/>
            <w:r w:rsidRPr="006C6798">
              <w:rPr>
                <w:rFonts w:ascii="Courier" w:hAnsi="Courier" w:cs="Monaco"/>
                <w:sz w:val="20"/>
              </w:rPr>
              <w:t xml:space="preserve"> name="</w:t>
            </w:r>
            <w:proofErr w:type="spellStart"/>
            <w:r w:rsidRPr="00121D21">
              <w:rPr>
                <w:rFonts w:ascii="Courier" w:hAnsi="Courier" w:cs="Monaco"/>
                <w:b/>
                <w:sz w:val="20"/>
              </w:rPr>
              <w:t>requiredTypes</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spellStart"/>
            <w:proofErr w:type="gramStart"/>
            <w:r w:rsidRPr="006C6798">
              <w:rPr>
                <w:rFonts w:ascii="Courier" w:hAnsi="Courier" w:cs="Monaco"/>
                <w:sz w:val="20"/>
              </w:rPr>
              <w:t>util:list</w:t>
            </w:r>
            <w:proofErr w:type="spellEnd"/>
            <w:proofErr w:type="gramEnd"/>
            <w:r w:rsidRPr="006C6798">
              <w:rPr>
                <w:rFonts w:ascii="Courier" w:hAnsi="Courier" w:cs="Monaco"/>
                <w:sz w:val="20"/>
              </w:rPr>
              <w:t>&gt;</w:t>
            </w:r>
          </w:p>
          <w:p w:rsidR="00052356"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w:t>
            </w:r>
            <w:r w:rsidRPr="006C6798">
              <w:rPr>
                <w:rFonts w:ascii="Courier" w:hAnsi="Courier" w:cs="Monaco"/>
                <w:sz w:val="20"/>
              </w:rPr>
              <w:tab/>
              <w:t>&lt;</w:t>
            </w:r>
            <w:proofErr w:type="gramStart"/>
            <w:r w:rsidR="00052356">
              <w:rPr>
                <w:rFonts w:ascii="Courier" w:hAnsi="Courier" w:cs="Monaco"/>
                <w:sz w:val="20"/>
              </w:rPr>
              <w:t>value</w:t>
            </w:r>
            <w:proofErr w:type="gramEnd"/>
            <w:r w:rsidR="00052356">
              <w:rPr>
                <w:rFonts w:ascii="Courier" w:hAnsi="Courier" w:cs="Monaco"/>
                <w:sz w:val="20"/>
              </w:rPr>
              <w:t>&gt;</w:t>
            </w:r>
            <w:r w:rsidRPr="00121D21">
              <w:rPr>
                <w:rFonts w:ascii="Courier" w:hAnsi="Courier" w:cs="Monaco"/>
                <w:b/>
                <w:sz w:val="20"/>
              </w:rPr>
              <w:t>CQL</w:t>
            </w:r>
            <w:r w:rsidR="00052356">
              <w:rPr>
                <w:rFonts w:ascii="Courier" w:hAnsi="Courier" w:cs="Monaco"/>
                <w:sz w:val="20"/>
              </w:rPr>
              <w:t>&lt;/value&gt;</w:t>
            </w:r>
          </w:p>
          <w:p w:rsidR="006C6798" w:rsidRPr="006C6798" w:rsidRDefault="00052356" w:rsidP="00052356">
            <w:pPr>
              <w:autoSpaceDE w:val="0"/>
              <w:autoSpaceDN w:val="0"/>
              <w:spacing w:after="0" w:line="240" w:lineRule="auto"/>
              <w:ind w:left="1440"/>
              <w:textAlignment w:val="auto"/>
              <w:rPr>
                <w:rFonts w:ascii="Courier" w:hAnsi="Courier" w:cs="Monaco"/>
                <w:sz w:val="20"/>
              </w:rPr>
            </w:pPr>
            <w:r>
              <w:rPr>
                <w:rFonts w:ascii="Courier" w:hAnsi="Courier" w:cs="Monaco"/>
                <w:sz w:val="20"/>
              </w:rPr>
              <w:t>&lt;</w:t>
            </w:r>
            <w:proofErr w:type="gramStart"/>
            <w:r>
              <w:rPr>
                <w:rFonts w:ascii="Courier" w:hAnsi="Courier" w:cs="Monaco"/>
                <w:sz w:val="20"/>
              </w:rPr>
              <w:t>value</w:t>
            </w:r>
            <w:proofErr w:type="gramEnd"/>
            <w:r>
              <w:rPr>
                <w:rFonts w:ascii="Courier" w:hAnsi="Courier" w:cs="Monaco"/>
                <w:sz w:val="20"/>
              </w:rPr>
              <w:t>&gt;</w:t>
            </w:r>
            <w:r w:rsidRPr="00052356">
              <w:rPr>
                <w:rFonts w:ascii="Courier" w:hAnsi="Courier" w:cs="Monaco"/>
                <w:b/>
                <w:sz w:val="20"/>
              </w:rPr>
              <w:t>EPR</w:t>
            </w:r>
            <w:r>
              <w:rPr>
                <w:rFonts w:ascii="Courier" w:hAnsi="Courier" w:cs="Monaco"/>
                <w:sz w:val="20"/>
              </w:rPr>
              <w:t>&lt;/value&gt;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ab/>
            </w:r>
            <w:r w:rsidRPr="006C6798">
              <w:rPr>
                <w:rFonts w:ascii="Courier" w:hAnsi="Courier" w:cs="Monaco"/>
                <w:sz w:val="20"/>
              </w:rPr>
              <w:tab/>
              <w:t xml:space="preserve">   &lt;/</w:t>
            </w:r>
            <w:proofErr w:type="spellStart"/>
            <w:r w:rsidRPr="006C6798">
              <w:rPr>
                <w:rFonts w:ascii="Courier" w:hAnsi="Courier" w:cs="Monaco"/>
                <w:sz w:val="20"/>
              </w:rPr>
              <w:t>util</w:t>
            </w:r>
            <w:proofErr w:type="gramStart"/>
            <w:r w:rsidRPr="006C6798">
              <w:rPr>
                <w:rFonts w:ascii="Courier" w:hAnsi="Courier" w:cs="Monaco"/>
                <w:sz w:val="20"/>
              </w:rPr>
              <w:t>:list</w:t>
            </w:r>
            <w:proofErr w:type="spellEnd"/>
            <w:proofErr w:type="gramEnd"/>
            <w:r w:rsidRPr="006C6798">
              <w:rPr>
                <w:rFonts w:ascii="Courier" w:hAnsi="Courier" w:cs="Monaco"/>
                <w:sz w:val="20"/>
              </w:rPr>
              <w:t>&gt;</w:t>
            </w:r>
          </w:p>
          <w:p w:rsidR="006C6798" w:rsidRPr="006C6798" w:rsidRDefault="006C6798" w:rsidP="007870FC">
            <w:pPr>
              <w:autoSpaceDE w:val="0"/>
              <w:autoSpaceDN w:val="0"/>
              <w:spacing w:after="0" w:line="240" w:lineRule="auto"/>
              <w:ind w:left="360"/>
              <w:textAlignment w:val="auto"/>
              <w:rPr>
                <w:rFonts w:ascii="Courier" w:hAnsi="Courier" w:cs="Monaco"/>
                <w:sz w:val="20"/>
              </w:rPr>
            </w:pPr>
            <w:r w:rsidRPr="006C6798">
              <w:rPr>
                <w:rFonts w:ascii="Courier" w:hAnsi="Courier" w:cs="Monaco"/>
                <w:sz w:val="20"/>
              </w:rPr>
              <w:t>&lt;/property&gt;</w:t>
            </w:r>
          </w:p>
          <w:p w:rsidR="007870FC"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&lt;/bean&gt;</w:t>
            </w:r>
          </w:p>
          <w:p w:rsidR="006C6798" w:rsidRPr="006C6798" w:rsidRDefault="006C6798" w:rsidP="006C6798">
            <w:pPr>
              <w:autoSpaceDE w:val="0"/>
              <w:autoSpaceDN w:val="0"/>
              <w:spacing w:after="0" w:line="240" w:lineRule="auto"/>
              <w:textAlignment w:val="auto"/>
              <w:rPr>
                <w:rFonts w:ascii="Courier" w:hAnsi="Courier" w:cs="Monaco"/>
                <w:sz w:val="20"/>
              </w:rPr>
            </w:pP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w:t>
            </w:r>
            <w:proofErr w:type="gramEnd"/>
            <w:r w:rsidRPr="006C6798">
              <w:rPr>
                <w:rFonts w:ascii="Courier" w:hAnsi="Courier" w:cs="Monaco"/>
                <w:sz w:val="20"/>
              </w:rPr>
              <w:t>- End of Profiles --&gt;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w:t>
            </w:r>
          </w:p>
          <w:p w:rsidR="00121D21"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&lt;</w:t>
            </w:r>
            <w:proofErr w:type="gramStart"/>
            <w:r>
              <w:rPr>
                <w:rFonts w:ascii="Courier" w:hAnsi="Courier" w:cs="Monaco"/>
                <w:sz w:val="20"/>
              </w:rPr>
              <w:t>bean</w:t>
            </w:r>
            <w:proofErr w:type="gramEnd"/>
            <w:r>
              <w:rPr>
                <w:rFonts w:ascii="Courier" w:hAnsi="Courier" w:cs="Monaco"/>
                <w:sz w:val="20"/>
              </w:rPr>
              <w:t xml:space="preserve"> id="</w:t>
            </w:r>
            <w:proofErr w:type="spellStart"/>
            <w:r w:rsidRPr="00121D21">
              <w:rPr>
                <w:rFonts w:ascii="Courier" w:hAnsi="Courier" w:cs="Monaco"/>
                <w:b/>
                <w:sz w:val="20"/>
              </w:rPr>
              <w:t>RetrieverFactory</w:t>
            </w:r>
            <w:proofErr w:type="spellEnd"/>
            <w:r>
              <w:rPr>
                <w:rFonts w:ascii="Courier" w:hAnsi="Courier" w:cs="Monaco"/>
                <w:sz w:val="20"/>
              </w:rPr>
              <w:t>"</w:t>
            </w:r>
          </w:p>
          <w:p w:rsidR="006C6798" w:rsidRPr="006C6798" w:rsidRDefault="006C6798" w:rsidP="00121D21">
            <w:pPr>
              <w:autoSpaceDE w:val="0"/>
              <w:autoSpaceDN w:val="0"/>
              <w:spacing w:after="0" w:line="240" w:lineRule="auto"/>
              <w:ind w:left="360"/>
              <w:textAlignment w:val="auto"/>
              <w:rPr>
                <w:rFonts w:ascii="Courier" w:hAnsi="Courier" w:cs="Monaco"/>
                <w:sz w:val="20"/>
              </w:rPr>
            </w:pPr>
            <w:proofErr w:type="gramStart"/>
            <w:r w:rsidRPr="006C6798">
              <w:rPr>
                <w:rFonts w:ascii="Courier" w:hAnsi="Courier" w:cs="Monaco"/>
                <w:sz w:val="20"/>
              </w:rPr>
              <w:t>class</w:t>
            </w:r>
            <w:proofErr w:type="gramEnd"/>
            <w:r w:rsidRPr="006C6798">
              <w:rPr>
                <w:rFonts w:ascii="Courier" w:hAnsi="Courier" w:cs="Monaco"/>
                <w:sz w:val="20"/>
              </w:rPr>
              <w:t>="</w:t>
            </w:r>
            <w:r w:rsidRPr="00121D21">
              <w:rPr>
                <w:rFonts w:ascii="Courier" w:hAnsi="Courier" w:cs="Monaco"/>
                <w:b/>
                <w:sz w:val="20"/>
              </w:rPr>
              <w:t>org.cagrid.identifiers.retriever.impl.DefaultRetrieverFactory</w:t>
            </w:r>
            <w:r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constructor</w:t>
            </w:r>
            <w:proofErr w:type="gramEnd"/>
            <w:r w:rsidRPr="006C6798">
              <w:rPr>
                <w:rFonts w:ascii="Courier" w:hAnsi="Courier" w:cs="Monaco"/>
                <w:sz w:val="20"/>
              </w:rPr>
              <w:t>-</w:t>
            </w:r>
            <w:proofErr w:type="spellStart"/>
            <w:r w:rsidRPr="006C6798">
              <w:rPr>
                <w:rFonts w:ascii="Courier" w:hAnsi="Courier" w:cs="Monaco"/>
                <w:sz w:val="20"/>
              </w:rPr>
              <w:t>arg</w:t>
            </w:r>
            <w:proofErr w:type="spellEnd"/>
            <w:r w:rsidRPr="006C6798">
              <w:rPr>
                <w:rFonts w:ascii="Courier" w:hAnsi="Courier" w:cs="Monaco"/>
                <w:sz w:val="20"/>
              </w:rPr>
              <w:t>&gt;</w:t>
            </w:r>
          </w:p>
          <w:p w:rsidR="006C6798" w:rsidRPr="006C6798" w:rsidRDefault="006C6798" w:rsidP="00121D21">
            <w:pPr>
              <w:autoSpaceDE w:val="0"/>
              <w:autoSpaceDN w:val="0"/>
              <w:spacing w:after="0" w:line="240" w:lineRule="auto"/>
              <w:ind w:left="1080"/>
              <w:textAlignment w:val="auto"/>
              <w:rPr>
                <w:rFonts w:ascii="Courier" w:hAnsi="Courier" w:cs="Monaco"/>
                <w:sz w:val="20"/>
              </w:rPr>
            </w:pPr>
            <w:r w:rsidRPr="006C6798">
              <w:rPr>
                <w:rFonts w:ascii="Courier" w:hAnsi="Courier" w:cs="Monaco"/>
                <w:sz w:val="20"/>
              </w:rPr>
              <w:t>&lt;</w:t>
            </w:r>
            <w:proofErr w:type="spellStart"/>
            <w:proofErr w:type="gramStart"/>
            <w:r w:rsidRPr="006C6798">
              <w:rPr>
                <w:rFonts w:ascii="Courier" w:hAnsi="Courier" w:cs="Monaco"/>
                <w:sz w:val="20"/>
              </w:rPr>
              <w:t>util:map</w:t>
            </w:r>
            <w:proofErr w:type="spellEnd"/>
            <w:proofErr w:type="gramEnd"/>
            <w:r w:rsidRPr="006C6798">
              <w:rPr>
                <w:rFonts w:ascii="Courier" w:hAnsi="Courier" w:cs="Monaco"/>
                <w:sz w:val="20"/>
              </w:rPr>
              <w:t>&gt;</w:t>
            </w:r>
          </w:p>
          <w:p w:rsidR="006C6798" w:rsidRPr="006C6798" w:rsidRDefault="006C6798" w:rsidP="00121D21">
            <w:pPr>
              <w:autoSpaceDE w:val="0"/>
              <w:autoSpaceDN w:val="0"/>
              <w:spacing w:after="0" w:line="240" w:lineRule="auto"/>
              <w:ind w:left="1440"/>
              <w:textAlignment w:val="auto"/>
              <w:rPr>
                <w:rFonts w:ascii="Courier" w:hAnsi="Courier" w:cs="Monaco"/>
                <w:sz w:val="20"/>
              </w:rPr>
            </w:pPr>
            <w:r w:rsidRPr="006C6798">
              <w:rPr>
                <w:rFonts w:ascii="Courier" w:hAnsi="Courier" w:cs="Monaco"/>
                <w:sz w:val="20"/>
              </w:rPr>
              <w:t>&lt;</w:t>
            </w:r>
            <w:proofErr w:type="gramStart"/>
            <w:r w:rsidRPr="006C6798">
              <w:rPr>
                <w:rFonts w:ascii="Courier" w:hAnsi="Courier" w:cs="Monaco"/>
                <w:sz w:val="20"/>
              </w:rPr>
              <w:t>entry</w:t>
            </w:r>
            <w:proofErr w:type="gramEnd"/>
            <w:r w:rsidRPr="006C6798">
              <w:rPr>
                <w:rFonts w:ascii="Courier" w:hAnsi="Courier" w:cs="Monaco"/>
                <w:sz w:val="20"/>
              </w:rPr>
              <w:t xml:space="preserve"> key="</w:t>
            </w:r>
            <w:proofErr w:type="spellStart"/>
            <w:r w:rsidRPr="00121D21">
              <w:rPr>
                <w:rFonts w:ascii="Courier" w:hAnsi="Courier" w:cs="Monaco"/>
                <w:b/>
                <w:sz w:val="20"/>
              </w:rPr>
              <w:t>CQLRetriever</w:t>
            </w:r>
            <w:proofErr w:type="spellEnd"/>
            <w:r w:rsidRPr="006C6798">
              <w:rPr>
                <w:rFonts w:ascii="Courier" w:hAnsi="Courier" w:cs="Monaco"/>
                <w:sz w:val="20"/>
              </w:rPr>
              <w:t>"&gt;</w:t>
            </w:r>
          </w:p>
          <w:p w:rsidR="006C6798" w:rsidRPr="006C6798" w:rsidRDefault="006C6798" w:rsidP="006C6798">
            <w:pPr>
              <w:autoSpaceDE w:val="0"/>
              <w:autoSpaceDN w:val="0"/>
              <w:spacing w:after="0" w:line="240" w:lineRule="auto"/>
              <w:textAlignment w:val="auto"/>
              <w:rPr>
                <w:rFonts w:ascii="Courier" w:hAnsi="Courier" w:cs="Monaco"/>
                <w:sz w:val="20"/>
              </w:rPr>
            </w:pPr>
            <w:r w:rsidRPr="006C6798">
              <w:rPr>
                <w:rFonts w:ascii="Courier" w:hAnsi="Courier" w:cs="Monaco"/>
                <w:sz w:val="20"/>
              </w:rPr>
              <w:t xml:space="preserve">                    &lt;</w:t>
            </w:r>
            <w:proofErr w:type="gramStart"/>
            <w:r w:rsidRPr="006C6798">
              <w:rPr>
                <w:rFonts w:ascii="Courier" w:hAnsi="Courier" w:cs="Monaco"/>
                <w:sz w:val="20"/>
              </w:rPr>
              <w:t>ref</w:t>
            </w:r>
            <w:proofErr w:type="gramEnd"/>
            <w:r w:rsidRPr="006C6798">
              <w:rPr>
                <w:rFonts w:ascii="Courier" w:hAnsi="Courier" w:cs="Monaco"/>
                <w:sz w:val="20"/>
              </w:rPr>
              <w:t xml:space="preserve"> local="</w:t>
            </w:r>
            <w:proofErr w:type="spellStart"/>
            <w:r w:rsidRPr="00121D21">
              <w:rPr>
                <w:rFonts w:ascii="Courier" w:hAnsi="Courier" w:cs="Monaco"/>
                <w:b/>
                <w:sz w:val="20"/>
              </w:rPr>
              <w:t>CQLRetriever</w:t>
            </w:r>
            <w:proofErr w:type="spellEnd"/>
            <w:r w:rsidRPr="006C6798">
              <w:rPr>
                <w:rFonts w:ascii="Courier" w:hAnsi="Courier" w:cs="Monaco"/>
                <w:sz w:val="20"/>
              </w:rPr>
              <w:t>"/&gt;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&lt;/entry&gt;</w:t>
            </w:r>
          </w:p>
          <w:p w:rsidR="006C6798" w:rsidRPr="006C6798" w:rsidRDefault="00121D21" w:rsidP="006C6798">
            <w:pPr>
              <w:autoSpaceDE w:val="0"/>
              <w:autoSpaceDN w:val="0"/>
              <w:spacing w:after="0" w:line="240" w:lineRule="auto"/>
              <w:textAlignment w:val="auto"/>
              <w:rPr>
                <w:rFonts w:ascii="Courier" w:hAnsi="Courier" w:cs="Monaco"/>
                <w:sz w:val="20"/>
              </w:rPr>
            </w:pPr>
            <w:r>
              <w:rPr>
                <w:rFonts w:ascii="Courier" w:hAnsi="Courier" w:cs="Monaco"/>
                <w:sz w:val="20"/>
              </w:rPr>
              <w:t xml:space="preserve">         </w:t>
            </w:r>
            <w:r w:rsidR="006C6798" w:rsidRPr="006C6798">
              <w:rPr>
                <w:rFonts w:ascii="Courier" w:hAnsi="Courier" w:cs="Monaco"/>
                <w:sz w:val="20"/>
              </w:rPr>
              <w:t>&lt;/</w:t>
            </w:r>
            <w:proofErr w:type="spellStart"/>
            <w:r w:rsidR="006C6798" w:rsidRPr="006C6798">
              <w:rPr>
                <w:rFonts w:ascii="Courier" w:hAnsi="Courier" w:cs="Monaco"/>
                <w:sz w:val="20"/>
              </w:rPr>
              <w:t>util</w:t>
            </w:r>
            <w:proofErr w:type="gramStart"/>
            <w:r w:rsidR="006C6798" w:rsidRPr="006C6798">
              <w:rPr>
                <w:rFonts w:ascii="Courier" w:hAnsi="Courier" w:cs="Monaco"/>
                <w:sz w:val="20"/>
              </w:rPr>
              <w:t>:map</w:t>
            </w:r>
            <w:proofErr w:type="spellEnd"/>
            <w:proofErr w:type="gramEnd"/>
            <w:r w:rsidR="006C6798" w:rsidRPr="006C6798">
              <w:rPr>
                <w:rFonts w:ascii="Courier" w:hAnsi="Courier" w:cs="Monaco"/>
                <w:sz w:val="20"/>
              </w:rPr>
              <w:t>&gt;</w:t>
            </w:r>
          </w:p>
          <w:p w:rsidR="006C6798" w:rsidRPr="006C6798" w:rsidRDefault="006C6798" w:rsidP="00121D21">
            <w:pPr>
              <w:autoSpaceDE w:val="0"/>
              <w:autoSpaceDN w:val="0"/>
              <w:spacing w:after="0" w:line="240" w:lineRule="auto"/>
              <w:ind w:left="720"/>
              <w:textAlignment w:val="auto"/>
              <w:rPr>
                <w:rFonts w:ascii="Courier" w:hAnsi="Courier" w:cs="Monaco"/>
                <w:sz w:val="20"/>
              </w:rPr>
            </w:pPr>
            <w:r w:rsidRPr="006C6798">
              <w:rPr>
                <w:rFonts w:ascii="Courier" w:hAnsi="Courier" w:cs="Monaco"/>
                <w:sz w:val="20"/>
              </w:rPr>
              <w:t>&lt;/constructor-</w:t>
            </w:r>
            <w:proofErr w:type="spellStart"/>
            <w:r w:rsidRPr="006C6798">
              <w:rPr>
                <w:rFonts w:ascii="Courier" w:hAnsi="Courier" w:cs="Monaco"/>
                <w:sz w:val="20"/>
              </w:rPr>
              <w:t>arg</w:t>
            </w:r>
            <w:proofErr w:type="spellEnd"/>
            <w:r w:rsidRPr="006C6798">
              <w:rPr>
                <w:rFonts w:ascii="Courier" w:hAnsi="Courier" w:cs="Monaco"/>
                <w:sz w:val="20"/>
              </w:rPr>
              <w:t>&gt;</w:t>
            </w:r>
          </w:p>
          <w:p w:rsidR="00702929" w:rsidRPr="00121D21" w:rsidRDefault="006C6798" w:rsidP="006C6798">
            <w:pPr>
              <w:rPr>
                <w:rFonts w:ascii="Courier" w:hAnsi="Courier" w:cs="Monaco"/>
                <w:sz w:val="20"/>
              </w:rPr>
            </w:pPr>
            <w:r w:rsidRPr="006C6798">
              <w:rPr>
                <w:rFonts w:ascii="Courier" w:hAnsi="Courier" w:cs="Monaco"/>
                <w:sz w:val="20"/>
              </w:rPr>
              <w:t>&lt;/bean&gt;</w:t>
            </w:r>
          </w:p>
        </w:tc>
      </w:tr>
    </w:tbl>
    <w:p w:rsidR="00702929" w:rsidRDefault="00702929" w:rsidP="00B44FFE"/>
    <w:p w:rsidR="007C6DB6" w:rsidRDefault="007C6DB6" w:rsidP="00B44FFE"/>
    <w:p w:rsidR="007C6DB6" w:rsidRDefault="00052356" w:rsidP="007C6DB6">
      <w:pPr>
        <w:pStyle w:val="Heading2"/>
      </w:pPr>
      <w:bookmarkStart w:id="133" w:name="_Toc110304747"/>
      <w:bookmarkStart w:id="134" w:name="_Toc111017207"/>
      <w:r>
        <w:t>Identifiers</w:t>
      </w:r>
      <w:r w:rsidR="007C6DB6">
        <w:t>-</w:t>
      </w:r>
      <w:proofErr w:type="spellStart"/>
      <w:r w:rsidR="007C6DB6">
        <w:t>NamingAuthority-GridSvc</w:t>
      </w:r>
      <w:bookmarkEnd w:id="133"/>
      <w:bookmarkEnd w:id="134"/>
      <w:proofErr w:type="spellEnd"/>
    </w:p>
    <w:p w:rsidR="00574637" w:rsidRDefault="0069001C" w:rsidP="00B44FFE">
      <w:r>
        <w:t xml:space="preserve">The framework implements a standard analytical grid service that runs the naming authority implementation described above. </w:t>
      </w:r>
      <w:r w:rsidR="00574637">
        <w:t xml:space="preserve">Even though </w:t>
      </w:r>
      <w:proofErr w:type="gramStart"/>
      <w:r w:rsidR="00574637">
        <w:t>deployment of this grid service is not required by the framework</w:t>
      </w:r>
      <w:proofErr w:type="gramEnd"/>
      <w:r w:rsidR="00574637">
        <w:t>, it adds value to the naming authority web application:</w:t>
      </w:r>
    </w:p>
    <w:p w:rsidR="007A06BF" w:rsidRDefault="00574637" w:rsidP="00574637">
      <w:pPr>
        <w:pStyle w:val="ListParagraph"/>
        <w:numPr>
          <w:ilvl w:val="0"/>
          <w:numId w:val="31"/>
        </w:numPr>
      </w:pPr>
      <w:r>
        <w:t>It provides the “write” interface necessary to manage/administer identifiers.</w:t>
      </w:r>
    </w:p>
    <w:p w:rsidR="00574637" w:rsidRDefault="007A06BF" w:rsidP="00574637">
      <w:pPr>
        <w:pStyle w:val="ListParagraph"/>
        <w:numPr>
          <w:ilvl w:val="0"/>
          <w:numId w:val="31"/>
        </w:numPr>
      </w:pPr>
      <w:r>
        <w:t>It provides a fined-grained read interface (TBD).</w:t>
      </w:r>
    </w:p>
    <w:p w:rsidR="007A06BF" w:rsidRDefault="00574637" w:rsidP="00B44FFE">
      <w:pPr>
        <w:pStyle w:val="ListParagraph"/>
        <w:numPr>
          <w:ilvl w:val="0"/>
          <w:numId w:val="31"/>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135" w:name="_Toc111017208"/>
      <w:r>
        <w:t>Deployment</w:t>
      </w:r>
      <w:bookmarkEnd w:id="135"/>
    </w:p>
    <w:p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caGrid/projects/identifiers-namingauthority/resources/spring/identifiers-namingauthority</w:t>
      </w:r>
      <w:r w:rsidR="007A06BF" w:rsidRPr="007A06BF">
        <w:rPr>
          <w:i/>
        </w:rPr>
        <w:t>dentifiers-namingauthority-context.xml</w:t>
      </w:r>
      <w:r w:rsidR="007A06BF">
        <w:rPr>
          <w:i/>
        </w:rPr>
        <w:t>.</w:t>
      </w:r>
    </w:p>
    <w:p w:rsidR="007A06BF" w:rsidRDefault="007A06BF" w:rsidP="007A06BF">
      <w:pPr>
        <w:pStyle w:val="ListParagraph"/>
        <w:ind w:left="360"/>
      </w:pPr>
      <w:r>
        <w:t xml:space="preserve"> </w:t>
      </w:r>
    </w:p>
    <w:p w:rsidR="007A06BF" w:rsidRDefault="007A06BF" w:rsidP="0069001C">
      <w:pPr>
        <w:pStyle w:val="ListParagraph"/>
        <w:numPr>
          <w:ilvl w:val="0"/>
          <w:numId w:val="30"/>
        </w:numPr>
      </w:pPr>
      <w:r>
        <w:t xml:space="preserve">Re-build </w:t>
      </w:r>
      <w:proofErr w:type="spellStart"/>
      <w:r w:rsidRPr="007A06BF">
        <w:rPr>
          <w:i/>
        </w:rPr>
        <w:t>caGrid</w:t>
      </w:r>
      <w:proofErr w:type="spellEnd"/>
      <w:r>
        <w:t xml:space="preserve"> so that project dependencies are updated (</w:t>
      </w:r>
      <w:proofErr w:type="spellStart"/>
      <w:r w:rsidRPr="007A06BF">
        <w:rPr>
          <w:i/>
        </w:rPr>
        <w:t>cd</w:t>
      </w:r>
      <w:proofErr w:type="spellEnd"/>
      <w:r w:rsidRPr="007A06BF">
        <w:rPr>
          <w:i/>
        </w:rPr>
        <w:t xml:space="preserve"> </w:t>
      </w:r>
      <w:proofErr w:type="spellStart"/>
      <w:r w:rsidRPr="007A06BF">
        <w:rPr>
          <w:i/>
        </w:rPr>
        <w:t>caGrid</w:t>
      </w:r>
      <w:proofErr w:type="spellEnd"/>
      <w:r w:rsidRPr="007A06BF">
        <w:rPr>
          <w:i/>
        </w:rPr>
        <w:t>; ant all</w:t>
      </w:r>
      <w:r>
        <w:t>).</w:t>
      </w:r>
    </w:p>
    <w:p w:rsidR="0069001C" w:rsidRPr="001649E9" w:rsidRDefault="0069001C" w:rsidP="007A06BF">
      <w:pPr>
        <w:pStyle w:val="ListParagraph"/>
        <w:ind w:left="360"/>
      </w:pPr>
    </w:p>
    <w:p w:rsidR="0069001C" w:rsidRPr="0069001C" w:rsidRDefault="007A06BF" w:rsidP="0069001C">
      <w:pPr>
        <w:pStyle w:val="ListParagraph"/>
        <w:numPr>
          <w:ilvl w:val="0"/>
          <w:numId w:val="30"/>
        </w:numPr>
        <w:rPr>
          <w:rFonts w:ascii="Courier" w:hAnsi="Courier"/>
          <w:sz w:val="20"/>
        </w:rPr>
      </w:pPr>
      <w:proofErr w:type="spellStart"/>
      <w:r>
        <w:rPr>
          <w:rFonts w:ascii="Courier" w:hAnsi="Courier"/>
          <w:sz w:val="20"/>
        </w:rPr>
        <w:t>cd</w:t>
      </w:r>
      <w:proofErr w:type="spellEnd"/>
      <w:r>
        <w:rPr>
          <w:rFonts w:ascii="Courier" w:hAnsi="Courier"/>
          <w:sz w:val="20"/>
        </w:rPr>
        <w:t xml:space="preserve"> </w:t>
      </w:r>
      <w:proofErr w:type="spellStart"/>
      <w:r>
        <w:rPr>
          <w:rFonts w:ascii="Courier" w:hAnsi="Courier"/>
          <w:sz w:val="20"/>
        </w:rPr>
        <w:t>caGrid/projects/identifiers-namingauthority-gridsvc</w:t>
      </w:r>
      <w:proofErr w:type="spellEnd"/>
    </w:p>
    <w:p w:rsidR="0069001C" w:rsidRDefault="0069001C" w:rsidP="0069001C">
      <w:pPr>
        <w:pStyle w:val="ListParagraph"/>
        <w:ind w:left="360"/>
      </w:pPr>
    </w:p>
    <w:p w:rsidR="0069001C" w:rsidRDefault="0069001C" w:rsidP="0069001C">
      <w:pPr>
        <w:pStyle w:val="ListParagraph"/>
        <w:numPr>
          <w:ilvl w:val="0"/>
          <w:numId w:val="30"/>
        </w:numPr>
        <w:rPr>
          <w:rFonts w:ascii="Courier" w:hAnsi="Courier"/>
          <w:sz w:val="20"/>
        </w:rPr>
      </w:pPr>
      <w:proofErr w:type="gramStart"/>
      <w:r w:rsidRPr="0069001C">
        <w:rPr>
          <w:rFonts w:ascii="Courier" w:hAnsi="Courier"/>
          <w:sz w:val="20"/>
        </w:rPr>
        <w:t>ant</w:t>
      </w:r>
      <w:proofErr w:type="gramEnd"/>
      <w:r w:rsidRPr="0069001C">
        <w:rPr>
          <w:rFonts w:ascii="Courier" w:hAnsi="Courier"/>
          <w:sz w:val="20"/>
        </w:rPr>
        <w:t xml:space="preserve"> </w:t>
      </w:r>
      <w:proofErr w:type="spellStart"/>
      <w:r w:rsidRPr="0069001C">
        <w:rPr>
          <w:rFonts w:ascii="Courier" w:hAnsi="Courier"/>
          <w:sz w:val="20"/>
        </w:rPr>
        <w:t>deployTomcat</w:t>
      </w:r>
      <w:proofErr w:type="spellEnd"/>
    </w:p>
    <w:p w:rsidR="0069001C" w:rsidRPr="0069001C" w:rsidRDefault="0069001C" w:rsidP="0069001C">
      <w:pPr>
        <w:rPr>
          <w:rFonts w:ascii="Courier" w:hAnsi="Courier"/>
          <w:sz w:val="20"/>
        </w:rPr>
      </w:pPr>
    </w:p>
    <w:p w:rsidR="0069001C" w:rsidRPr="001649E9" w:rsidRDefault="0069001C" w:rsidP="0069001C">
      <w:pPr>
        <w:pStyle w:val="Heading3"/>
      </w:pPr>
      <w:bookmarkStart w:id="136" w:name="_Toc111017209"/>
      <w:r>
        <w:t>Schema</w:t>
      </w:r>
      <w:bookmarkEnd w:id="136"/>
    </w:p>
    <w:tbl>
      <w:tblPr>
        <w:tblStyle w:val="TableGrid"/>
        <w:tblW w:w="0" w:type="auto"/>
        <w:tblLook w:val="00BF"/>
      </w:tblPr>
      <w:tblGrid>
        <w:gridCol w:w="9936"/>
      </w:tblGrid>
      <w:tr w:rsidR="0069001C">
        <w:tc>
          <w:tcPr>
            <w:tcW w:w="9936" w:type="dxa"/>
          </w:tcPr>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?xml</w:t>
            </w:r>
            <w:proofErr w:type="gramEnd"/>
            <w:r w:rsidRPr="0069001C">
              <w:rPr>
                <w:rFonts w:ascii="Courier" w:hAnsi="Courier" w:cs="Monaco"/>
                <w:sz w:val="20"/>
              </w:rPr>
              <w:t xml:space="preserve"> version="1.0" encoding="UTF-8"?&gt;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&lt;</w:t>
            </w:r>
            <w:proofErr w:type="gramStart"/>
            <w:r w:rsidRPr="0069001C">
              <w:rPr>
                <w:rFonts w:ascii="Courier" w:hAnsi="Courier" w:cs="Monaco"/>
                <w:sz w:val="20"/>
              </w:rPr>
              <w:t>schema</w:t>
            </w:r>
            <w:proofErr w:type="gramEnd"/>
            <w:r w:rsidRPr="0069001C">
              <w:rPr>
                <w:rFonts w:ascii="Courier" w:hAnsi="Courier" w:cs="Monaco"/>
                <w:sz w:val="20"/>
              </w:rPr>
              <w:t xml:space="preserve"> </w:t>
            </w:r>
          </w:p>
          <w:p w:rsidR="0069001C" w:rsidRDefault="0069001C" w:rsidP="00C15F43">
            <w:pPr>
              <w:autoSpaceDE w:val="0"/>
              <w:autoSpaceDN w:val="0"/>
              <w:spacing w:after="0" w:line="240" w:lineRule="auto"/>
              <w:ind w:left="360"/>
              <w:textAlignment w:val="auto"/>
              <w:rPr>
                <w:rFonts w:ascii="Courier" w:hAnsi="Courier" w:cs="Monaco"/>
                <w:sz w:val="20"/>
              </w:rPr>
            </w:pPr>
            <w:proofErr w:type="gramStart"/>
            <w:r w:rsidRPr="0069001C">
              <w:rPr>
                <w:rFonts w:ascii="Courier" w:hAnsi="Courier" w:cs="Monaco"/>
                <w:sz w:val="20"/>
              </w:rPr>
              <w:t>targetNamespace</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gramStart"/>
            <w:r w:rsidRPr="0069001C">
              <w:rPr>
                <w:rFonts w:ascii="Courier" w:hAnsi="Courier" w:cs="Monaco"/>
                <w:sz w:val="20"/>
              </w:rPr>
              <w:t>xmlns:tns</w:t>
            </w:r>
            <w:proofErr w:type="gramEnd"/>
            <w:r w:rsidRPr="0069001C">
              <w:rPr>
                <w:rFonts w:ascii="Courier" w:hAnsi="Courier" w:cs="Monaco"/>
                <w:sz w:val="20"/>
              </w:rPr>
              <w:t>="http://types.identifers-na.cagrid.org/IdentifiersNAService"</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w:t>
            </w:r>
            <w:proofErr w:type="spellStart"/>
            <w:proofErr w:type="gramStart"/>
            <w:r w:rsidRPr="0069001C">
              <w:rPr>
                <w:rFonts w:ascii="Courier" w:hAnsi="Courier" w:cs="Monaco"/>
                <w:sz w:val="20"/>
              </w:rPr>
              <w:t>xmlns</w:t>
            </w:r>
            <w:proofErr w:type="spellEnd"/>
            <w:proofErr w:type="gramEnd"/>
            <w:r w:rsidRPr="0069001C">
              <w:rPr>
                <w:rFonts w:ascii="Courier" w:hAnsi="Courier" w:cs="Monaco"/>
                <w:sz w:val="20"/>
              </w:rPr>
              <w:t>="http://www.w3.org/2001/XMLSchema"&gt;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name="Values"&gt;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C15F43"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 type="string" </w:t>
            </w:r>
            <w:proofErr w:type="spellStart"/>
            <w:r w:rsidRPr="0069001C">
              <w:rPr>
                <w:rFonts w:ascii="Courier" w:hAnsi="Courier" w:cs="Monaco"/>
                <w:sz w:val="20"/>
              </w:rPr>
              <w:t>minOccurs</w:t>
            </w:r>
            <w:proofErr w:type="spellEnd"/>
            <w:r w:rsidRPr="0069001C">
              <w:rPr>
                <w:rFonts w:ascii="Courier" w:hAnsi="Courier" w:cs="Monaco"/>
                <w:sz w:val="20"/>
              </w:rPr>
              <w:t xml:space="preserve">="1" </w:t>
            </w:r>
          </w:p>
          <w:p w:rsidR="0069001C" w:rsidRPr="0069001C" w:rsidRDefault="0069001C" w:rsidP="00C15F43">
            <w:pPr>
              <w:autoSpaceDE w:val="0"/>
              <w:autoSpaceDN w:val="0"/>
              <w:spacing w:after="0" w:line="240" w:lineRule="auto"/>
              <w:ind w:left="1440"/>
              <w:textAlignment w:val="auto"/>
              <w:rPr>
                <w:rFonts w:ascii="Courier" w:hAnsi="Courier" w:cs="Monaco"/>
                <w:sz w:val="20"/>
              </w:rPr>
            </w:pPr>
            <w:proofErr w:type="spellStart"/>
            <w:proofErr w:type="gramStart"/>
            <w:r w:rsidRPr="0069001C">
              <w:rPr>
                <w:rFonts w:ascii="Courier" w:hAnsi="Courier" w:cs="Monaco"/>
                <w:sz w:val="20"/>
              </w:rPr>
              <w:t>maxOccurs</w:t>
            </w:r>
            <w:proofErr w:type="spellEnd"/>
            <w:proofErr w:type="gram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name="Values" type="</w:t>
            </w:r>
            <w:proofErr w:type="spellStart"/>
            <w:r w:rsidRPr="0069001C">
              <w:rPr>
                <w:rFonts w:ascii="Courier" w:hAnsi="Courier" w:cs="Monaco"/>
                <w:sz w:val="20"/>
              </w:rPr>
              <w:t>tns:Values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w:t>
            </w:r>
            <w:proofErr w:type="spellStart"/>
            <w:r w:rsidRPr="0069001C">
              <w:rPr>
                <w:rFonts w:ascii="Courier" w:hAnsi="Courier" w:cs="Monaco"/>
                <w:sz w:val="20"/>
              </w:rPr>
              <w:t>TypeValues</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w:t>
            </w:r>
            <w:r w:rsidR="007A06BF">
              <w:rPr>
                <w:rFonts w:ascii="Courier" w:hAnsi="Courier" w:cs="Monaco"/>
                <w:sz w:val="20"/>
              </w:rPr>
              <w:t>name=”type” type=”string”</w:t>
            </w:r>
            <w:r w:rsidRPr="0069001C">
              <w:rPr>
                <w:rFonts w:ascii="Courier" w:hAnsi="Courier" w:cs="Monaco"/>
                <w:sz w:val="20"/>
              </w:rPr>
              <w:t xml:space="preserve">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w:t>
            </w:r>
            <w:proofErr w:type="spellStart"/>
            <w:r w:rsidRPr="0069001C">
              <w:rPr>
                <w:rFonts w:ascii="Courier" w:hAnsi="Courier" w:cs="Monaco"/>
                <w:sz w:val="20"/>
              </w:rPr>
              <w:t>TypeValues</w:t>
            </w:r>
            <w:proofErr w:type="spellEnd"/>
            <w:r w:rsidRPr="0069001C">
              <w:rPr>
                <w:rFonts w:ascii="Courier" w:hAnsi="Courier" w:cs="Monaco"/>
                <w:sz w:val="20"/>
              </w:rPr>
              <w:t>" type="</w:t>
            </w:r>
            <w:proofErr w:type="spellStart"/>
            <w:r w:rsidRPr="0069001C">
              <w:rPr>
                <w:rFonts w:ascii="Courier" w:hAnsi="Courier" w:cs="Monaco"/>
                <w:sz w:val="20"/>
              </w:rPr>
              <w:t>tns:TypeValues</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w:t>
            </w:r>
            <w:proofErr w:type="spellStart"/>
            <w:r w:rsidRPr="0069001C">
              <w:rPr>
                <w:rFonts w:ascii="Courier" w:hAnsi="Courier" w:cs="Monaco"/>
                <w:sz w:val="20"/>
              </w:rPr>
              <w:t>TypeValuesMap</w:t>
            </w:r>
            <w:proofErr w:type="spellEnd"/>
            <w:r w:rsidRPr="0069001C">
              <w:rPr>
                <w:rFonts w:ascii="Courier" w:hAnsi="Courier" w:cs="Monaco"/>
                <w:sz w:val="20"/>
              </w:rPr>
              <w:t>"&gt;</w:t>
            </w:r>
          </w:p>
          <w:p w:rsidR="0069001C" w:rsidRPr="0069001C" w:rsidRDefault="00C15F43" w:rsidP="00C15F43">
            <w:pPr>
              <w:autoSpaceDE w:val="0"/>
              <w:autoSpaceDN w:val="0"/>
              <w:spacing w:after="0" w:line="240" w:lineRule="auto"/>
              <w:ind w:left="720"/>
              <w:textAlignment w:val="auto"/>
              <w:rPr>
                <w:rFonts w:ascii="Courier" w:hAnsi="Courier" w:cs="Monaco"/>
                <w:sz w:val="20"/>
              </w:rPr>
            </w:pPr>
            <w:proofErr w:type="gramStart"/>
            <w:r>
              <w:rPr>
                <w:rFonts w:ascii="Courier" w:hAnsi="Courier" w:cs="Monaco"/>
                <w:sz w:val="20"/>
              </w:rPr>
              <w:t>a</w:t>
            </w:r>
            <w:proofErr w:type="gramEnd"/>
            <w:r w:rsidR="0069001C" w:rsidRPr="0069001C">
              <w:rPr>
                <w:rFonts w:ascii="Courier" w:hAnsi="Courier" w:cs="Monaco"/>
                <w:sz w:val="20"/>
              </w:rPr>
              <w:t>&lt;sequence&gt;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tns:TypeValues</w:t>
            </w:r>
            <w:proofErr w:type="spellEnd"/>
            <w:r w:rsidRPr="0069001C">
              <w:rPr>
                <w:rFonts w:ascii="Courier" w:hAnsi="Courier" w:cs="Monaco"/>
                <w:sz w:val="20"/>
              </w:rPr>
              <w:t xml:space="preserve">" </w:t>
            </w:r>
            <w:proofErr w:type="spellStart"/>
            <w:r w:rsidRPr="0069001C">
              <w:rPr>
                <w:rFonts w:ascii="Courier" w:hAnsi="Courier" w:cs="Monaco"/>
                <w:sz w:val="20"/>
              </w:rPr>
              <w:t>minOccurs</w:t>
            </w:r>
            <w:proofErr w:type="spellEnd"/>
            <w:r w:rsidRPr="0069001C">
              <w:rPr>
                <w:rFonts w:ascii="Courier" w:hAnsi="Courier" w:cs="Monaco"/>
                <w:sz w:val="20"/>
              </w:rPr>
              <w:t xml:space="preserve">="0" </w:t>
            </w:r>
            <w:proofErr w:type="spellStart"/>
            <w:r w:rsidRPr="0069001C">
              <w:rPr>
                <w:rFonts w:ascii="Courier" w:hAnsi="Courier" w:cs="Monaco"/>
                <w:sz w:val="20"/>
              </w:rPr>
              <w:t>maxOccurs</w:t>
            </w:r>
            <w:proofErr w:type="spellEnd"/>
            <w:r w:rsidRPr="0069001C">
              <w:rPr>
                <w:rFonts w:ascii="Courier" w:hAnsi="Courier" w:cs="Monaco"/>
                <w:sz w:val="20"/>
              </w:rPr>
              <w:t>="unbounded" /&gt;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w:t>
            </w:r>
            <w:proofErr w:type="spellStart"/>
            <w:r w:rsidRPr="0069001C">
              <w:rPr>
                <w:rFonts w:ascii="Courier" w:hAnsi="Courier" w:cs="Monaco"/>
                <w:sz w:val="20"/>
              </w:rPr>
              <w:t>TypeValuesMap</w:t>
            </w:r>
            <w:proofErr w:type="spellEnd"/>
            <w:r w:rsidRPr="0069001C">
              <w:rPr>
                <w:rFonts w:ascii="Courier" w:hAnsi="Courier" w:cs="Monaco"/>
                <w:sz w:val="20"/>
              </w:rPr>
              <w:t>" type="</w:t>
            </w:r>
            <w:proofErr w:type="spellStart"/>
            <w:r w:rsidRPr="0069001C">
              <w:rPr>
                <w:rFonts w:ascii="Courier" w:hAnsi="Courier" w:cs="Monaco"/>
                <w:sz w:val="20"/>
              </w:rPr>
              <w:t>tns:TypeValuesMap</w:t>
            </w:r>
            <w:proofErr w:type="spellEnd"/>
            <w:r w:rsidRPr="0069001C">
              <w:rPr>
                <w:rFonts w:ascii="Courier" w:hAnsi="Courier" w:cs="Monaco"/>
                <w:sz w:val="20"/>
              </w:rPr>
              <w:t>" /&gt;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proofErr w:type="gramStart"/>
            <w:r w:rsidRPr="0069001C">
              <w:rPr>
                <w:rFonts w:ascii="Courier" w:hAnsi="Courier" w:cs="Monaco"/>
                <w:sz w:val="20"/>
              </w:rPr>
              <w:t>complexType</w:t>
            </w:r>
            <w:proofErr w:type="spellEnd"/>
            <w:proofErr w:type="gramEnd"/>
            <w:r w:rsidRPr="0069001C">
              <w:rPr>
                <w:rFonts w:ascii="Courier" w:hAnsi="Courier" w:cs="Monaco"/>
                <w:sz w:val="20"/>
              </w:rPr>
              <w:t xml:space="preserve"> name="Identifier"&gt;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sequence</w:t>
            </w:r>
            <w:proofErr w:type="gram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type="string" name="Name"/&gt;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ref="</w:t>
            </w:r>
            <w:proofErr w:type="spellStart"/>
            <w:r w:rsidRPr="0069001C">
              <w:rPr>
                <w:rFonts w:ascii="Courier" w:hAnsi="Courier" w:cs="Monaco"/>
                <w:sz w:val="20"/>
              </w:rPr>
              <w:t>tns:TypeValuesMap</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&lt;/sequence&gt;</w:t>
            </w: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spellStart"/>
            <w:r w:rsidRPr="0069001C">
              <w:rPr>
                <w:rFonts w:ascii="Courier" w:hAnsi="Courier" w:cs="Monaco"/>
                <w:sz w:val="20"/>
              </w:rPr>
              <w:t>complexType</w:t>
            </w:r>
            <w:proofErr w:type="spellEnd"/>
            <w:r w:rsidRPr="0069001C">
              <w:rPr>
                <w:rFonts w:ascii="Courier" w:hAnsi="Courier" w:cs="Monaco"/>
                <w:sz w:val="20"/>
              </w:rPr>
              <w:t>&gt;</w:t>
            </w:r>
          </w:p>
          <w:p w:rsidR="0069001C" w:rsidRPr="0069001C" w:rsidRDefault="0069001C" w:rsidP="0069001C">
            <w:pPr>
              <w:autoSpaceDE w:val="0"/>
              <w:autoSpaceDN w:val="0"/>
              <w:spacing w:after="0" w:line="240" w:lineRule="auto"/>
              <w:textAlignment w:val="auto"/>
              <w:rPr>
                <w:rFonts w:ascii="Courier" w:hAnsi="Courier" w:cs="Monaco"/>
                <w:sz w:val="20"/>
              </w:rPr>
            </w:pPr>
          </w:p>
          <w:p w:rsidR="0069001C" w:rsidRPr="0069001C" w:rsidRDefault="0069001C" w:rsidP="0069001C">
            <w:pPr>
              <w:autoSpaceDE w:val="0"/>
              <w:autoSpaceDN w:val="0"/>
              <w:spacing w:after="0" w:line="240" w:lineRule="auto"/>
              <w:textAlignment w:val="auto"/>
              <w:rPr>
                <w:rFonts w:ascii="Courier" w:hAnsi="Courier" w:cs="Monaco"/>
                <w:sz w:val="20"/>
              </w:rPr>
            </w:pPr>
            <w:r w:rsidRPr="0069001C">
              <w:rPr>
                <w:rFonts w:ascii="Courier" w:hAnsi="Courier" w:cs="Monaco"/>
                <w:sz w:val="20"/>
              </w:rPr>
              <w:t xml:space="preserve">   &lt;</w:t>
            </w:r>
            <w:proofErr w:type="gramStart"/>
            <w:r w:rsidRPr="0069001C">
              <w:rPr>
                <w:rFonts w:ascii="Courier" w:hAnsi="Courier" w:cs="Monaco"/>
                <w:sz w:val="20"/>
              </w:rPr>
              <w:t>element</w:t>
            </w:r>
            <w:proofErr w:type="gramEnd"/>
            <w:r w:rsidRPr="0069001C">
              <w:rPr>
                <w:rFonts w:ascii="Courier" w:hAnsi="Courier" w:cs="Monaco"/>
                <w:sz w:val="20"/>
              </w:rPr>
              <w:t xml:space="preserve"> name="Identifier" type="</w:t>
            </w:r>
            <w:proofErr w:type="spellStart"/>
            <w:r w:rsidRPr="0069001C">
              <w:rPr>
                <w:rFonts w:ascii="Courier" w:hAnsi="Courier" w:cs="Monaco"/>
                <w:sz w:val="20"/>
              </w:rPr>
              <w:t>tns:Identifier</w:t>
            </w:r>
            <w:proofErr w:type="spellEnd"/>
            <w:r w:rsidRPr="0069001C">
              <w:rPr>
                <w:rFonts w:ascii="Courier" w:hAnsi="Courier" w:cs="Monaco"/>
                <w:sz w:val="20"/>
              </w:rPr>
              <w:t>"/&gt;</w:t>
            </w:r>
          </w:p>
          <w:p w:rsidR="0069001C" w:rsidRPr="00121D21" w:rsidRDefault="0069001C" w:rsidP="00E259AE">
            <w:pPr>
              <w:autoSpaceDE w:val="0"/>
              <w:autoSpaceDN w:val="0"/>
              <w:spacing w:after="0" w:line="240" w:lineRule="auto"/>
              <w:textAlignment w:val="auto"/>
              <w:rPr>
                <w:rFonts w:ascii="Courier" w:hAnsi="Courier" w:cs="Monaco"/>
                <w:sz w:val="20"/>
              </w:rPr>
            </w:pPr>
            <w:r w:rsidRPr="0069001C">
              <w:rPr>
                <w:rFonts w:ascii="Courier" w:hAnsi="Courier" w:cs="Monaco"/>
                <w:sz w:val="20"/>
              </w:rPr>
              <w:t>&lt;/schema&gt;</w:t>
            </w:r>
          </w:p>
        </w:tc>
      </w:tr>
    </w:tbl>
    <w:p w:rsidR="0069001C" w:rsidRPr="0069001C" w:rsidRDefault="0069001C" w:rsidP="0069001C"/>
    <w:p w:rsidR="0069001C" w:rsidRDefault="0069001C" w:rsidP="00E259AE">
      <w:pPr>
        <w:pStyle w:val="Heading3"/>
      </w:pPr>
      <w:bookmarkStart w:id="137" w:name="_Toc111017210"/>
      <w:r>
        <w:t>API</w:t>
      </w:r>
      <w:bookmarkEnd w:id="137"/>
    </w:p>
    <w:p w:rsidR="00E259AE" w:rsidRDefault="0069001C" w:rsidP="00B44FFE">
      <w:r>
        <w:t xml:space="preserve">The grid service currently supports two </w:t>
      </w:r>
      <w:r w:rsidR="00E259AE">
        <w:t>operations</w:t>
      </w:r>
      <w:r>
        <w:t>:</w:t>
      </w:r>
    </w:p>
    <w:tbl>
      <w:tblPr>
        <w:tblStyle w:val="TableGrid"/>
        <w:tblW w:w="0" w:type="auto"/>
        <w:tblLook w:val="00BF"/>
      </w:tblPr>
      <w:tblGrid>
        <w:gridCol w:w="9936"/>
      </w:tblGrid>
      <w:tr w:rsidR="00E259AE">
        <w:tc>
          <w:tcPr>
            <w:tcW w:w="9936" w:type="dxa"/>
          </w:tcPr>
          <w:p w:rsidR="00E259AE" w:rsidRPr="00E259AE" w:rsidRDefault="00E259AE" w:rsidP="00E259AE">
            <w:pPr>
              <w:rPr>
                <w:rFonts w:ascii="Courier" w:hAnsi="Courier"/>
                <w:sz w:val="20"/>
              </w:rPr>
            </w:pPr>
            <w:r w:rsidRPr="00E259AE">
              <w:rPr>
                <w:rFonts w:ascii="Courier" w:hAnsi="Courier"/>
                <w:sz w:val="20"/>
              </w:rPr>
              <w:t xml:space="preserve">String </w:t>
            </w:r>
            <w:proofErr w:type="spellStart"/>
            <w:proofErr w:type="gramStart"/>
            <w:r w:rsidRPr="00E259AE">
              <w:rPr>
                <w:rFonts w:ascii="Courier" w:hAnsi="Courier"/>
                <w:sz w:val="20"/>
              </w:rPr>
              <w:t>createIdentifier</w:t>
            </w:r>
            <w:proofErr w:type="spellEnd"/>
            <w:r w:rsidRPr="00E259AE">
              <w:rPr>
                <w:rFonts w:ascii="Courier" w:hAnsi="Courier"/>
                <w:sz w:val="20"/>
              </w:rPr>
              <w:t>(</w:t>
            </w:r>
            <w:proofErr w:type="spellStart"/>
            <w:proofErr w:type="gramEnd"/>
            <w:r w:rsidRPr="00E259AE">
              <w:rPr>
                <w:rFonts w:ascii="Courier" w:hAnsi="Courier"/>
                <w:sz w:val="20"/>
              </w:rPr>
              <w:t>gov.nih.nci.cagrid.identifiers.TypeValuesMap</w:t>
            </w:r>
            <w:proofErr w:type="spellEnd"/>
            <w:r w:rsidRPr="00E259AE">
              <w:rPr>
                <w:rFonts w:ascii="Courier" w:hAnsi="Courier"/>
                <w:sz w:val="20"/>
              </w:rPr>
              <w:t>);</w:t>
            </w:r>
          </w:p>
          <w:p w:rsidR="00E259AE" w:rsidRPr="00E259AE" w:rsidRDefault="00E259AE" w:rsidP="00E259AE">
            <w:pPr>
              <w:rPr>
                <w:rFonts w:ascii="Courier" w:hAnsi="Courier"/>
                <w:sz w:val="20"/>
              </w:rPr>
            </w:pPr>
            <w:proofErr w:type="spellStart"/>
            <w:proofErr w:type="gramStart"/>
            <w:r w:rsidRPr="00E259AE">
              <w:rPr>
                <w:rFonts w:ascii="Courier" w:hAnsi="Courier"/>
                <w:sz w:val="20"/>
              </w:rPr>
              <w:t>gov.nih.nci.cagrid.identifiers.TypeVa</w:t>
            </w:r>
            <w:r>
              <w:rPr>
                <w:rFonts w:ascii="Courier" w:hAnsi="Courier"/>
                <w:sz w:val="20"/>
              </w:rPr>
              <w:t>luesMap</w:t>
            </w:r>
            <w:proofErr w:type="spellEnd"/>
            <w:proofErr w:type="gramEnd"/>
            <w:r>
              <w:rPr>
                <w:rFonts w:ascii="Courier" w:hAnsi="Courier"/>
                <w:sz w:val="20"/>
              </w:rPr>
              <w:t xml:space="preserve"> </w:t>
            </w:r>
            <w:proofErr w:type="spellStart"/>
            <w:r>
              <w:rPr>
                <w:rFonts w:ascii="Courier" w:hAnsi="Courier"/>
                <w:sz w:val="20"/>
              </w:rPr>
              <w:t>getTypeValues</w:t>
            </w:r>
            <w:proofErr w:type="spellEnd"/>
            <w:r>
              <w:rPr>
                <w:rFonts w:ascii="Courier" w:hAnsi="Courier"/>
                <w:sz w:val="20"/>
              </w:rPr>
              <w:t>(</w:t>
            </w:r>
            <w:r w:rsidRPr="00E259AE">
              <w:rPr>
                <w:rFonts w:ascii="Courier" w:hAnsi="Courier"/>
                <w:sz w:val="20"/>
              </w:rPr>
              <w:t>String identifier)</w:t>
            </w:r>
            <w:r>
              <w:rPr>
                <w:rFonts w:ascii="Courier" w:hAnsi="Courier"/>
                <w:sz w:val="20"/>
              </w:rPr>
              <w:t>;</w:t>
            </w:r>
          </w:p>
        </w:tc>
      </w:tr>
    </w:tbl>
    <w:p w:rsidR="00E259AE" w:rsidRDefault="00E259AE" w:rsidP="00B44FFE"/>
    <w:bookmarkEnd w:id="19"/>
    <w:bookmarkEnd w:id="20"/>
    <w:sectPr w:rsidR="00E259AE" w:rsidSect="00616997">
      <w:type w:val="oddPage"/>
      <w:pgSz w:w="12240" w:h="15840" w:code="1"/>
      <w:pgMar w:top="1440" w:right="108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A06BF" w:rsidRDefault="007A06BF">
      <w:r>
        <w:separator/>
      </w:r>
    </w:p>
  </w:endnote>
  <w:endnote w:type="continuationSeparator" w:id="1">
    <w:p w:rsidR="007A06BF" w:rsidRDefault="007A06BF">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387" w:usb1="40000013" w:usb2="00000000" w:usb3="00000000" w:csb0="000001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altName w:val="Palatino"/>
    <w:charset w:val="00"/>
    <w:family w:val="auto"/>
    <w:pitch w:val="variable"/>
    <w:sig w:usb0="03000000"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11772B">
    <w:pPr>
      <w:pStyle w:val="Footer"/>
    </w:pPr>
    <w:r>
      <w:rPr>
        <w:rStyle w:val="PageNumber"/>
      </w:rPr>
      <w:fldChar w:fldCharType="begin"/>
    </w:r>
    <w:r w:rsidR="007A06BF">
      <w:rPr>
        <w:rStyle w:val="PageNumber"/>
      </w:rPr>
      <w:instrText xml:space="preserve"> PAGE </w:instrText>
    </w:r>
    <w:r>
      <w:rPr>
        <w:rStyle w:val="PageNumber"/>
      </w:rPr>
      <w:fldChar w:fldCharType="separate"/>
    </w:r>
    <w:r w:rsidR="00937B8E">
      <w:rPr>
        <w:rStyle w:val="PageNumber"/>
        <w:noProof/>
      </w:rPr>
      <w:t>30</w:t>
    </w:r>
    <w:r>
      <w:rPr>
        <w:rStyle w:val="PageNumber"/>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A06BF">
    <w:pPr>
      <w:pStyle w:val="Footer"/>
    </w:pPr>
    <w:r>
      <w:tab/>
    </w:r>
    <w:r>
      <w:tab/>
    </w:r>
    <w:r>
      <w:tab/>
    </w:r>
    <w:r w:rsidR="0011772B">
      <w:rPr>
        <w:rStyle w:val="PageNumber"/>
      </w:rPr>
      <w:fldChar w:fldCharType="begin"/>
    </w:r>
    <w:r>
      <w:rPr>
        <w:rStyle w:val="PageNumber"/>
      </w:rPr>
      <w:instrText xml:space="preserve"> PAGE </w:instrText>
    </w:r>
    <w:r w:rsidR="0011772B">
      <w:rPr>
        <w:rStyle w:val="PageNumber"/>
      </w:rPr>
      <w:fldChar w:fldCharType="separate"/>
    </w:r>
    <w:r w:rsidR="00937B8E">
      <w:rPr>
        <w:rStyle w:val="PageNumber"/>
        <w:noProof/>
      </w:rPr>
      <w:t>31</w:t>
    </w:r>
    <w:r w:rsidR="0011772B">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A06BF" w:rsidRDefault="007A06BF">
    <w:pPr>
      <w:pStyle w:val="Footer"/>
    </w:pPr>
    <w:r>
      <w:tab/>
    </w:r>
    <w:r>
      <w:tab/>
    </w:r>
    <w:r w:rsidR="0011772B">
      <w:rPr>
        <w:rStyle w:val="PageNumber"/>
      </w:rPr>
      <w:fldChar w:fldCharType="begin"/>
    </w:r>
    <w:r>
      <w:rPr>
        <w:rStyle w:val="PageNumber"/>
      </w:rPr>
      <w:instrText xml:space="preserve"> PAGE </w:instrText>
    </w:r>
    <w:r w:rsidR="0011772B">
      <w:rPr>
        <w:rStyle w:val="PageNumber"/>
      </w:rPr>
      <w:fldChar w:fldCharType="separate"/>
    </w:r>
    <w:r w:rsidR="00937B8E">
      <w:rPr>
        <w:rStyle w:val="PageNumber"/>
        <w:noProof/>
      </w:rPr>
      <w:t>i</w:t>
    </w:r>
    <w:r w:rsidR="0011772B">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A06BF" w:rsidRDefault="007A06BF">
      <w:r>
        <w:separator/>
      </w:r>
    </w:p>
  </w:footnote>
  <w:footnote w:type="continuationSeparator" w:id="1">
    <w:p w:rsidR="007A06BF" w:rsidRDefault="007A06BF">
      <w:r>
        <w:separator/>
      </w:r>
    </w:p>
  </w:footnote>
  <w:footnote w:type="continuationNotice" w:id="2">
    <w:p w:rsidR="007A06BF" w:rsidRDefault="007A06BF">
      <w:pPr>
        <w:pStyle w:val="Footer"/>
        <w:rPr>
          <w:sz w:val="18"/>
        </w:rPr>
      </w:pPr>
    </w:p>
  </w:footnote>
  <w:footnote w:id="3">
    <w:p w:rsidR="007A06BF" w:rsidRDefault="007A06BF">
      <w:pPr>
        <w:pStyle w:val="FootnoteText"/>
      </w:pPr>
      <w:r>
        <w:rPr>
          <w:rStyle w:val="FootnoteReference"/>
        </w:rPr>
        <w:footnoteRef/>
      </w:r>
      <w:r>
        <w:t xml:space="preserve"> The NA does not store the full identifier name</w:t>
      </w:r>
      <w:proofErr w:type="gramStart"/>
      <w:r>
        <w:t>;</w:t>
      </w:r>
      <w:proofErr w:type="gramEnd"/>
      <w:r>
        <w:t xml:space="preserve"> only the local name.</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86A2EC5"/>
    <w:multiLevelType w:val="singleLevel"/>
    <w:tmpl w:val="EA22B5F8"/>
    <w:lvl w:ilvl="0">
      <w:start w:val="1"/>
      <w:numFmt w:val="upperLetter"/>
      <w:pStyle w:val="Appendix1"/>
      <w:lvlText w:val="Appendix %1"/>
      <w:lvlJc w:val="left"/>
      <w:pPr>
        <w:tabs>
          <w:tab w:val="num" w:pos="0"/>
        </w:tabs>
        <w:ind w:left="0" w:firstLine="0"/>
      </w:pPr>
      <w:rPr>
        <w:rFonts w:hint="default"/>
      </w:rPr>
    </w:lvl>
  </w:abstractNum>
  <w:abstractNum w:abstractNumId="1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2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EC4BEA"/>
    <w:multiLevelType w:val="singleLevel"/>
    <w:tmpl w:val="B3A421BC"/>
    <w:lvl w:ilvl="0">
      <w:start w:val="1"/>
      <w:numFmt w:val="decimal"/>
      <w:pStyle w:val="TOC4"/>
      <w:lvlText w:val="%1."/>
      <w:lvlJc w:val="left"/>
      <w:pPr>
        <w:tabs>
          <w:tab w:val="num" w:pos="0"/>
        </w:tabs>
        <w:ind w:left="720" w:hanging="360"/>
      </w:pPr>
      <w:rPr>
        <w:rFonts w:ascii="Arial" w:hAnsi="Arial" w:hint="default"/>
        <w:b w:val="0"/>
        <w:i w:val="0"/>
        <w:sz w:val="22"/>
        <w:szCs w:val="22"/>
      </w:rPr>
    </w:lvl>
  </w:abstractNum>
  <w:abstractNum w:abstractNumId="24">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28">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27"/>
  </w:num>
  <w:num w:numId="3">
    <w:abstractNumId w:val="16"/>
  </w:num>
  <w:num w:numId="4">
    <w:abstractNumId w:val="0"/>
  </w:num>
  <w:num w:numId="5">
    <w:abstractNumId w:val="0"/>
  </w:num>
  <w:num w:numId="6">
    <w:abstractNumId w:val="0"/>
  </w:num>
  <w:num w:numId="7">
    <w:abstractNumId w:val="14"/>
  </w:num>
  <w:num w:numId="8">
    <w:abstractNumId w:val="11"/>
  </w:num>
  <w:num w:numId="9">
    <w:abstractNumId w:val="12"/>
  </w:num>
  <w:num w:numId="10">
    <w:abstractNumId w:val="6"/>
  </w:num>
  <w:num w:numId="11">
    <w:abstractNumId w:val="10"/>
  </w:num>
  <w:num w:numId="12">
    <w:abstractNumId w:val="19"/>
  </w:num>
  <w:num w:numId="13">
    <w:abstractNumId w:val="21"/>
  </w:num>
  <w:num w:numId="14">
    <w:abstractNumId w:val="4"/>
  </w:num>
  <w:num w:numId="15">
    <w:abstractNumId w:val="23"/>
  </w:num>
  <w:num w:numId="16">
    <w:abstractNumId w:val="28"/>
  </w:num>
  <w:num w:numId="17">
    <w:abstractNumId w:val="26"/>
  </w:num>
  <w:num w:numId="18">
    <w:abstractNumId w:val="7"/>
  </w:num>
  <w:num w:numId="19">
    <w:abstractNumId w:val="3"/>
  </w:num>
  <w:num w:numId="2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0"/>
  </w:num>
  <w:num w:numId="23">
    <w:abstractNumId w:val="9"/>
  </w:num>
  <w:num w:numId="24">
    <w:abstractNumId w:val="13"/>
  </w:num>
  <w:num w:numId="25">
    <w:abstractNumId w:val="18"/>
  </w:num>
  <w:num w:numId="26">
    <w:abstractNumId w:val="17"/>
  </w:num>
  <w:num w:numId="27">
    <w:abstractNumId w:val="22"/>
  </w:num>
  <w:num w:numId="28">
    <w:abstractNumId w:val="5"/>
  </w:num>
  <w:num w:numId="29">
    <w:abstractNumId w:val="8"/>
  </w:num>
  <w:num w:numId="30">
    <w:abstractNumId w:val="15"/>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proofState w:spelling="clean" w:grammar="clean"/>
  <w:attachedTemplate r:id="rId1"/>
  <w:revisionView w:markup="0"/>
  <w:doNotTrackMoves/>
  <w:defaultTabStop w:val="360"/>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5062">
      <o:colormru v:ext="edit" colors="#99f,#afafff"/>
      <o:colormenu v:ext="edit" fillcolor="none" strokecolor="none"/>
    </o:shapedefaults>
  </w:hdrShapeDefaults>
  <w:footnotePr>
    <w:footnote w:id="0"/>
    <w:footnote w:id="1"/>
    <w:footnote w:id="2"/>
  </w:footnotePr>
  <w:endnotePr>
    <w:endnote w:id="0"/>
    <w:endnote w:id="1"/>
  </w:endnotePr>
  <w:compat/>
  <w:rsids>
    <w:rsidRoot w:val="00575674"/>
    <w:rsid w:val="000103BC"/>
    <w:rsid w:val="000402A9"/>
    <w:rsid w:val="00042039"/>
    <w:rsid w:val="00052356"/>
    <w:rsid w:val="00054B9A"/>
    <w:rsid w:val="00055E04"/>
    <w:rsid w:val="00065378"/>
    <w:rsid w:val="00081492"/>
    <w:rsid w:val="000863A9"/>
    <w:rsid w:val="00090E1B"/>
    <w:rsid w:val="00096B3E"/>
    <w:rsid w:val="000C1387"/>
    <w:rsid w:val="000C16E5"/>
    <w:rsid w:val="000C1D4A"/>
    <w:rsid w:val="000C5547"/>
    <w:rsid w:val="000D2B89"/>
    <w:rsid w:val="000E3BCD"/>
    <w:rsid w:val="000F5955"/>
    <w:rsid w:val="00113B59"/>
    <w:rsid w:val="0011772B"/>
    <w:rsid w:val="00120245"/>
    <w:rsid w:val="00121D21"/>
    <w:rsid w:val="00133B6F"/>
    <w:rsid w:val="00160462"/>
    <w:rsid w:val="00160E74"/>
    <w:rsid w:val="001649E9"/>
    <w:rsid w:val="00177861"/>
    <w:rsid w:val="001862E0"/>
    <w:rsid w:val="001A50A1"/>
    <w:rsid w:val="001B475C"/>
    <w:rsid w:val="001B7175"/>
    <w:rsid w:val="001B7540"/>
    <w:rsid w:val="001E3F13"/>
    <w:rsid w:val="001F2F12"/>
    <w:rsid w:val="00210A0C"/>
    <w:rsid w:val="00211CF0"/>
    <w:rsid w:val="00241F50"/>
    <w:rsid w:val="002466D7"/>
    <w:rsid w:val="00250DFB"/>
    <w:rsid w:val="0026429A"/>
    <w:rsid w:val="002763B3"/>
    <w:rsid w:val="002B6C3F"/>
    <w:rsid w:val="002C43E2"/>
    <w:rsid w:val="002C5018"/>
    <w:rsid w:val="002D35B0"/>
    <w:rsid w:val="002F2706"/>
    <w:rsid w:val="00307C3B"/>
    <w:rsid w:val="003608C7"/>
    <w:rsid w:val="00386F56"/>
    <w:rsid w:val="0038721D"/>
    <w:rsid w:val="003A6035"/>
    <w:rsid w:val="003B3916"/>
    <w:rsid w:val="003D4D26"/>
    <w:rsid w:val="003D7D1E"/>
    <w:rsid w:val="003F00F9"/>
    <w:rsid w:val="003F3E02"/>
    <w:rsid w:val="003F517C"/>
    <w:rsid w:val="003F767C"/>
    <w:rsid w:val="00417502"/>
    <w:rsid w:val="0042143F"/>
    <w:rsid w:val="0043781F"/>
    <w:rsid w:val="0044425C"/>
    <w:rsid w:val="0044549F"/>
    <w:rsid w:val="004501D4"/>
    <w:rsid w:val="00460BCA"/>
    <w:rsid w:val="0048798E"/>
    <w:rsid w:val="0049241B"/>
    <w:rsid w:val="0049538B"/>
    <w:rsid w:val="00496C74"/>
    <w:rsid w:val="004A6CBD"/>
    <w:rsid w:val="004B69A1"/>
    <w:rsid w:val="004C0484"/>
    <w:rsid w:val="004E10A2"/>
    <w:rsid w:val="004E515C"/>
    <w:rsid w:val="004E7AD7"/>
    <w:rsid w:val="00501535"/>
    <w:rsid w:val="00512C1B"/>
    <w:rsid w:val="00517451"/>
    <w:rsid w:val="00524DE6"/>
    <w:rsid w:val="00533E4F"/>
    <w:rsid w:val="00545052"/>
    <w:rsid w:val="005567B8"/>
    <w:rsid w:val="005639BF"/>
    <w:rsid w:val="00574637"/>
    <w:rsid w:val="00575674"/>
    <w:rsid w:val="00582875"/>
    <w:rsid w:val="00585432"/>
    <w:rsid w:val="005B0C1D"/>
    <w:rsid w:val="005B3A49"/>
    <w:rsid w:val="005E5EE7"/>
    <w:rsid w:val="00607EDD"/>
    <w:rsid w:val="006103CA"/>
    <w:rsid w:val="0061119B"/>
    <w:rsid w:val="00616997"/>
    <w:rsid w:val="00635691"/>
    <w:rsid w:val="0063668F"/>
    <w:rsid w:val="00637F30"/>
    <w:rsid w:val="00650A01"/>
    <w:rsid w:val="00664B0A"/>
    <w:rsid w:val="00664F29"/>
    <w:rsid w:val="00664FE7"/>
    <w:rsid w:val="00666A16"/>
    <w:rsid w:val="0069001C"/>
    <w:rsid w:val="00693053"/>
    <w:rsid w:val="00695DE5"/>
    <w:rsid w:val="006B56F1"/>
    <w:rsid w:val="006C6798"/>
    <w:rsid w:val="006F1B63"/>
    <w:rsid w:val="00702929"/>
    <w:rsid w:val="00702B5A"/>
    <w:rsid w:val="00726257"/>
    <w:rsid w:val="007404B2"/>
    <w:rsid w:val="00744120"/>
    <w:rsid w:val="00774368"/>
    <w:rsid w:val="007870FC"/>
    <w:rsid w:val="00787CA7"/>
    <w:rsid w:val="007A06BF"/>
    <w:rsid w:val="007A683E"/>
    <w:rsid w:val="007A68E0"/>
    <w:rsid w:val="007B0E9A"/>
    <w:rsid w:val="007B0FC7"/>
    <w:rsid w:val="007B3461"/>
    <w:rsid w:val="007B7622"/>
    <w:rsid w:val="007C6DB6"/>
    <w:rsid w:val="007C7809"/>
    <w:rsid w:val="007D1239"/>
    <w:rsid w:val="007D6BDB"/>
    <w:rsid w:val="007E0400"/>
    <w:rsid w:val="00816FC9"/>
    <w:rsid w:val="008215E7"/>
    <w:rsid w:val="00832E6E"/>
    <w:rsid w:val="00836035"/>
    <w:rsid w:val="00841327"/>
    <w:rsid w:val="00844318"/>
    <w:rsid w:val="00845D5C"/>
    <w:rsid w:val="00847E24"/>
    <w:rsid w:val="00851AF1"/>
    <w:rsid w:val="00865C20"/>
    <w:rsid w:val="00883604"/>
    <w:rsid w:val="00886835"/>
    <w:rsid w:val="00890333"/>
    <w:rsid w:val="0089072B"/>
    <w:rsid w:val="008A09B8"/>
    <w:rsid w:val="008C408E"/>
    <w:rsid w:val="008D1342"/>
    <w:rsid w:val="008F2D59"/>
    <w:rsid w:val="009023B5"/>
    <w:rsid w:val="009128B9"/>
    <w:rsid w:val="009161BC"/>
    <w:rsid w:val="0092405B"/>
    <w:rsid w:val="009301A9"/>
    <w:rsid w:val="00931C0D"/>
    <w:rsid w:val="009346B6"/>
    <w:rsid w:val="0093697E"/>
    <w:rsid w:val="00937B8E"/>
    <w:rsid w:val="00942360"/>
    <w:rsid w:val="0096348F"/>
    <w:rsid w:val="00965065"/>
    <w:rsid w:val="0097619B"/>
    <w:rsid w:val="00986A9F"/>
    <w:rsid w:val="00987D95"/>
    <w:rsid w:val="009904DB"/>
    <w:rsid w:val="009C0CE7"/>
    <w:rsid w:val="009C597B"/>
    <w:rsid w:val="009E0C28"/>
    <w:rsid w:val="009E671D"/>
    <w:rsid w:val="009F4A72"/>
    <w:rsid w:val="00A05C5B"/>
    <w:rsid w:val="00A106E6"/>
    <w:rsid w:val="00A24DEE"/>
    <w:rsid w:val="00A36EAC"/>
    <w:rsid w:val="00A422AD"/>
    <w:rsid w:val="00A4723C"/>
    <w:rsid w:val="00A548E2"/>
    <w:rsid w:val="00A61441"/>
    <w:rsid w:val="00A74E7E"/>
    <w:rsid w:val="00A8400B"/>
    <w:rsid w:val="00AA264E"/>
    <w:rsid w:val="00AA72A2"/>
    <w:rsid w:val="00AB3E94"/>
    <w:rsid w:val="00AC41FF"/>
    <w:rsid w:val="00AD35E5"/>
    <w:rsid w:val="00AD7D1C"/>
    <w:rsid w:val="00B036EE"/>
    <w:rsid w:val="00B20B66"/>
    <w:rsid w:val="00B313EE"/>
    <w:rsid w:val="00B363FE"/>
    <w:rsid w:val="00B4359C"/>
    <w:rsid w:val="00B43A75"/>
    <w:rsid w:val="00B44FFE"/>
    <w:rsid w:val="00B5102C"/>
    <w:rsid w:val="00B74994"/>
    <w:rsid w:val="00B80C9F"/>
    <w:rsid w:val="00B87506"/>
    <w:rsid w:val="00BA2F13"/>
    <w:rsid w:val="00BB1CE2"/>
    <w:rsid w:val="00BD3EB4"/>
    <w:rsid w:val="00BD4938"/>
    <w:rsid w:val="00BE2BDC"/>
    <w:rsid w:val="00BF1F28"/>
    <w:rsid w:val="00C15F43"/>
    <w:rsid w:val="00C2544A"/>
    <w:rsid w:val="00C34775"/>
    <w:rsid w:val="00C55D73"/>
    <w:rsid w:val="00C60C50"/>
    <w:rsid w:val="00C61613"/>
    <w:rsid w:val="00CB4380"/>
    <w:rsid w:val="00CC010E"/>
    <w:rsid w:val="00CD1CAE"/>
    <w:rsid w:val="00CF3C72"/>
    <w:rsid w:val="00D35158"/>
    <w:rsid w:val="00D41019"/>
    <w:rsid w:val="00D414B0"/>
    <w:rsid w:val="00D45F16"/>
    <w:rsid w:val="00D51ADC"/>
    <w:rsid w:val="00D619A8"/>
    <w:rsid w:val="00D743AD"/>
    <w:rsid w:val="00D83343"/>
    <w:rsid w:val="00D94951"/>
    <w:rsid w:val="00DA1619"/>
    <w:rsid w:val="00DA2F4B"/>
    <w:rsid w:val="00DE6BF1"/>
    <w:rsid w:val="00DF5B40"/>
    <w:rsid w:val="00E012C0"/>
    <w:rsid w:val="00E259AE"/>
    <w:rsid w:val="00E330DF"/>
    <w:rsid w:val="00E4451D"/>
    <w:rsid w:val="00E712B8"/>
    <w:rsid w:val="00E726F3"/>
    <w:rsid w:val="00E831EB"/>
    <w:rsid w:val="00E85302"/>
    <w:rsid w:val="00E8718C"/>
    <w:rsid w:val="00E94D9F"/>
    <w:rsid w:val="00EC2772"/>
    <w:rsid w:val="00ED1506"/>
    <w:rsid w:val="00ED1A52"/>
    <w:rsid w:val="00EE1E72"/>
    <w:rsid w:val="00F03B86"/>
    <w:rsid w:val="00F068C3"/>
    <w:rsid w:val="00F12818"/>
    <w:rsid w:val="00F51357"/>
    <w:rsid w:val="00F75AA6"/>
    <w:rsid w:val="00F75AB8"/>
    <w:rsid w:val="00F87A89"/>
    <w:rsid w:val="00F87B70"/>
    <w:rsid w:val="00FA2425"/>
    <w:rsid w:val="00FB35B4"/>
    <w:rsid w:val="00FB707B"/>
    <w:rsid w:val="00FB7C0F"/>
    <w:rsid w:val="00FC295C"/>
    <w:rsid w:val="00FC758D"/>
    <w:rsid w:val="00FD0EB4"/>
    <w:rsid w:val="00FD4885"/>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62">
      <o:colormru v:ext="edit" colors="#99f,#afafff"/>
      <o:colormenu v:ext="edit" fillcolor="none" strokecolor="none"/>
    </o:shapedefaults>
    <o:shapelayout v:ext="edit">
      <o:idmap v:ext="edit" data="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semiHidden/>
    <w:rsid w:val="00D83343"/>
    <w:pPr>
      <w:spacing w:before="120" w:after="0"/>
    </w:pPr>
    <w:rPr>
      <w:rFonts w:asciiTheme="minorHAnsi" w:hAnsiTheme="minorHAnsi"/>
      <w:b/>
      <w:caps/>
      <w:sz w:val="22"/>
      <w:szCs w:val="22"/>
    </w:rPr>
  </w:style>
  <w:style w:type="paragraph" w:styleId="TOC2">
    <w:name w:val="toc 2"/>
    <w:basedOn w:val="Normal"/>
    <w:next w:val="Normal"/>
    <w:uiPriority w:val="39"/>
    <w:semiHidden/>
    <w:rsid w:val="00D83343"/>
    <w:pPr>
      <w:spacing w:after="0"/>
      <w:ind w:left="240"/>
    </w:pPr>
    <w:rPr>
      <w:rFonts w:asciiTheme="minorHAnsi" w:hAnsiTheme="minorHAnsi"/>
      <w:smallCaps/>
      <w:sz w:val="22"/>
      <w:szCs w:val="22"/>
    </w:rPr>
  </w:style>
  <w:style w:type="paragraph" w:styleId="TOC3">
    <w:name w:val="toc 3"/>
    <w:basedOn w:val="Normal"/>
    <w:next w:val="Normal"/>
    <w:uiPriority w:val="39"/>
    <w:semiHidden/>
    <w:rsid w:val="00D83343"/>
    <w:pPr>
      <w:spacing w:after="0"/>
      <w:ind w:left="480"/>
    </w:pPr>
    <w:rPr>
      <w:rFonts w:asciiTheme="minorHAnsi" w:hAnsiTheme="minorHAnsi"/>
      <w:i/>
      <w:sz w:val="22"/>
      <w:szCs w:val="22"/>
    </w:rPr>
  </w:style>
  <w:style w:type="paragraph" w:styleId="TOC4">
    <w:name w:val="toc 4"/>
    <w:basedOn w:val="Normal"/>
    <w:next w:val="Normal"/>
    <w:uiPriority w:val="39"/>
    <w:semiHidden/>
    <w:rsid w:val="00D83343"/>
    <w:pPr>
      <w:spacing w:after="0"/>
      <w:ind w:left="720"/>
    </w:pPr>
    <w:rPr>
      <w:rFonts w:asciiTheme="minorHAnsi" w:hAnsiTheme="minorHAnsi"/>
      <w:sz w:val="18"/>
      <w:szCs w:val="18"/>
    </w:rPr>
  </w:style>
  <w:style w:type="paragraph" w:styleId="TOC5">
    <w:name w:val="toc 5"/>
    <w:basedOn w:val="Normal"/>
    <w:next w:val="Normal"/>
    <w:uiPriority w:val="39"/>
    <w:semiHidden/>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BalloonText">
    <w:name w:val="Balloon Text"/>
    <w:basedOn w:val="Normal"/>
    <w:semiHidden/>
    <w:rsid w:val="00D83343"/>
    <w:rPr>
      <w:rFonts w:ascii="Tahoma" w:hAnsi="Tahoma" w:cs="Tahoma"/>
      <w:sz w:val="16"/>
      <w:szCs w:val="16"/>
    </w:r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style>
  <w:style w:type="character" w:customStyle="1" w:styleId="ListContinueChar">
    <w:name w:val="List Continue Char"/>
    <w:basedOn w:val="ListChar"/>
    <w:rsid w:val="00D83343"/>
  </w:style>
  <w:style w:type="character" w:customStyle="1" w:styleId="ListContinue2Char">
    <w:name w:val="List Continue 2 Char"/>
    <w:basedOn w:val="ListContinueChar"/>
    <w:rsid w:val="00D83343"/>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style>
  <w:style w:type="character" w:customStyle="1" w:styleId="ListBulletCircleChar">
    <w:name w:val="List Bullet Circle Char"/>
    <w:basedOn w:val="ListBulletChar"/>
    <w:rsid w:val="00D83343"/>
  </w:style>
  <w:style w:type="character" w:customStyle="1" w:styleId="ListBulletCircle2Char">
    <w:name w:val="List Bullet Circle 2 Char"/>
    <w:basedOn w:val="ListBulletCircleChar"/>
    <w:rsid w:val="00D83343"/>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style>
  <w:style w:type="character" w:customStyle="1" w:styleId="Heading1Char">
    <w:name w:val="Heading 1 Char"/>
    <w:basedOn w:val="HeaderBaseChar"/>
    <w:rsid w:val="00212ADC"/>
    <w:rPr>
      <w:rFonts w:ascii="Times New Roman" w:hAnsi="Times New Roman"/>
      <w:spacing w:val="-40"/>
      <w:kern w:val="28"/>
      <w:sz w:val="60"/>
      <w:szCs w:val="60"/>
    </w:rPr>
  </w:style>
  <w:style w:type="character" w:customStyle="1" w:styleId="Appendix1Char">
    <w:name w:val="Appendix1 Char"/>
    <w:basedOn w:val="Heading1Char"/>
    <w:rsid w:val="00590015"/>
    <w:rPr>
      <w:b/>
      <w:spacing w:val="0"/>
      <w:sz w:val="48"/>
      <w:szCs w:val="48"/>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rPr>
  </w:style>
  <w:style w:type="character" w:customStyle="1" w:styleId="StyleCaptionArialChar">
    <w:name w:val="Style Caption + Arial Char"/>
    <w:basedOn w:val="CharChar4"/>
    <w:rsid w:val="00D83343"/>
    <w:rPr>
      <w:rFonts w:ascii="Arial" w:hAnsi="Arial"/>
      <w:iCs/>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style>
  <w:style w:type="character" w:customStyle="1" w:styleId="NoteHeadingIndent1Char">
    <w:name w:val="Note Heading Indent1 Char"/>
    <w:basedOn w:val="NoteHeadingIndentChar1"/>
    <w:rsid w:val="00D83343"/>
  </w:style>
  <w:style w:type="character" w:customStyle="1" w:styleId="StyleNoteHeadingIndent1BoldChar">
    <w:name w:val="Style Note Heading Indent1 + Bold Char"/>
    <w:basedOn w:val="NoteHeadingIndent1Char"/>
    <w:rsid w:val="00D83343"/>
    <w:rPr>
      <w:b/>
      <w:bCs/>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style>
  <w:style w:type="character" w:customStyle="1" w:styleId="CharChar1">
    <w:name w:val="Char Char1"/>
    <w:basedOn w:val="CharChar3"/>
    <w:rsid w:val="00D83343"/>
  </w:style>
  <w:style w:type="character" w:customStyle="1" w:styleId="CharChar">
    <w:name w:val="Char Char"/>
    <w:basedOn w:val="CharChar1"/>
    <w:rsid w:val="00D83343"/>
  </w:style>
  <w:style w:type="character" w:customStyle="1" w:styleId="StyleListBullet2BoldChar">
    <w:name w:val="Style List Bullet 2 + Bold Char"/>
    <w:basedOn w:val="CharChar"/>
    <w:rsid w:val="00D83343"/>
    <w:rPr>
      <w:b/>
      <w:bCs/>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bCs/>
      <w:spacing w:val="0"/>
      <w:sz w:val="48"/>
      <w:szCs w:val="48"/>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b/>
      <w:bCs/>
      <w:spacing w:val="0"/>
      <w:sz w:val="48"/>
      <w:szCs w:val="48"/>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fontTable" Target="fontTable.xml"/><Relationship Id="rId25" Type="http://schemas.openxmlformats.org/officeDocument/2006/relationships/theme" Target="theme/theme1.xml"/><Relationship Id="rId8" Type="http://schemas.openxmlformats.org/officeDocument/2006/relationships/image" Target="media/image1.jpeg"/><Relationship Id="rId13" Type="http://schemas.openxmlformats.org/officeDocument/2006/relationships/hyperlink" Target="http://foo.osumc.edu" TargetMode="External"/><Relationship Id="rId10"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image" Target="media/image3.png"/><Relationship Id="rId9"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14" Type="http://schemas.openxmlformats.org/officeDocument/2006/relationships/hyperlink" Target="http://na.cagrid.org/foo" TargetMode="External"/><Relationship Id="rId23" Type="http://schemas.openxmlformats.org/officeDocument/2006/relationships/image" Target="media/image9.png"/><Relationship Id="rId4" Type="http://schemas.openxmlformats.org/officeDocument/2006/relationships/settings" Target="settings.xml"/><Relationship Id="rId11" Type="http://schemas.openxmlformats.org/officeDocument/2006/relationships/footer" Target="footer3.xml"/><Relationship Id="rId6" Type="http://schemas.openxmlformats.org/officeDocument/2006/relationships/footnotes" Target="footnotes.xml"/><Relationship Id="rId16" Type="http://schemas.openxmlformats.org/officeDocument/2006/relationships/hyperlink" Target="http://bar.osumc.edu" TargetMode="External"/><Relationship Id="rId5" Type="http://schemas.openxmlformats.org/officeDocument/2006/relationships/webSettings" Target="webSettings.xml"/><Relationship Id="rId15" Type="http://schemas.openxmlformats.org/officeDocument/2006/relationships/hyperlink" Target="http://foo.osumc.edu" TargetMode="External"/><Relationship Id="rId19" Type="http://schemas.openxmlformats.org/officeDocument/2006/relationships/image" Target="media/image5.png"/><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7.png"/><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B5B6-5798-3A49-AE44-3D967E3A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1087</TotalTime>
  <Pages>32</Pages>
  <Words>6096</Words>
  <Characters>34750</Characters>
  <Application>Microsoft Macintosh Word</Application>
  <DocSecurity>0</DocSecurity>
  <Lines>289</Lines>
  <Paragraphs>69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caGRID Identifier Service Framework - Architecture Guide</vt:lpstr>
      <vt:lpstr>Introduction to the caGRID Identifier Service Framework - Architecture Guide </vt:lpstr>
      <vt:lpstr>    Chapter Organization and Content</vt:lpstr>
      <vt:lpstr>    Overview of the Guide</vt:lpstr>
      <vt:lpstr>    Organization of the Technical Guide</vt:lpstr>
      <vt:lpstr>    Getting Started with this programmer’s guide</vt:lpstr>
      <vt:lpstr>    Using This Template</vt:lpstr>
      <vt:lpstr>        Viewing Style Headings</vt:lpstr>
      <vt:lpstr>        Examples of Style Headings</vt:lpstr>
      <vt:lpstr>    (Style Heading 2--Second level heading)</vt:lpstr>
      <vt:lpstr>        Style Heading 3--Third level heading (Palatino Linotype 14-point)</vt:lpstr>
      <vt:lpstr>        Installing the Software</vt:lpstr>
      <vt:lpstr>        Headers and Footers</vt:lpstr>
      <vt:lpstr>    Document Text Conventions</vt:lpstr>
      <vt:lpstr/>
      <vt:lpstr>Overview of the Software</vt:lpstr>
      <vt:lpstr>    Software Overview</vt:lpstr>
      <vt:lpstr>    System Requirements </vt:lpstr>
      <vt:lpstr>    Design and Architecture</vt:lpstr>
      <vt:lpstr>{Product} Requirements</vt:lpstr>
      <vt:lpstr>Identifier Services Framework Architecture and Design </vt:lpstr>
      <vt:lpstr>    Introduction</vt:lpstr>
      <vt:lpstr>        Identifier Services Framework</vt:lpstr>
      <vt:lpstr>        Globally Unique Identifiers</vt:lpstr>
      <vt:lpstr>        Identifier and Data-Object Properties</vt:lpstr>
      <vt:lpstr>    Architecture</vt:lpstr>
      <vt:lpstr>        Conceptual Model of Identifier Framework</vt:lpstr>
      <vt:lpstr>        Identifier Services, Naming Authorities and Prefixes</vt:lpstr>
      <vt:lpstr>        Identifiers and Webservice Endpoints</vt:lpstr>
      <vt:lpstr>        Identifier-Endpoint Resolution</vt:lpstr>
      <vt:lpstr>        Identifier Consumers</vt:lpstr>
      <vt:lpstr>        Identifier Producers and Data Service</vt:lpstr>
      <vt:lpstr>        Identifiers and Data Modeling</vt:lpstr>
      <vt:lpstr>Security and Security Management</vt:lpstr>
      <vt:lpstr>    Software Authorization</vt:lpstr>
      <vt:lpstr>    Configuring Software Authorizations</vt:lpstr>
      <vt:lpstr/>
      <vt:lpstr>{Product} APIs</vt:lpstr>
      <vt:lpstr>    Major Function, Features or API Subset</vt:lpstr>
      <vt:lpstr>    Repeat as appropriate</vt:lpstr>
      <vt:lpstr>Information Models</vt:lpstr>
      <vt:lpstr/>
      <vt:lpstr>Grid and Web Services</vt:lpstr>
      <vt:lpstr>Customized Tools and Features</vt:lpstr>
      <vt:lpstr>    Technical Manuals/Articles</vt:lpstr>
      <vt:lpstr>    Scientific Publications</vt:lpstr>
      <vt:lpstr>    caBIG Material</vt:lpstr>
      <vt:lpstr>    caCORE Material</vt:lpstr>
      <vt:lpstr/>
      <vt:lpstr>Index</vt:lpstr>
    </vt:vector>
  </TitlesOfParts>
  <Manager/>
  <Company/>
  <LinksUpToDate>false</LinksUpToDate>
  <CharactersWithSpaces>42675</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dc:description/>
  <cp:lastModifiedBy>Calixto Melean</cp:lastModifiedBy>
  <cp:revision>129</cp:revision>
  <cp:lastPrinted>2009-07-27T14:35:00Z</cp:lastPrinted>
  <dcterms:created xsi:type="dcterms:W3CDTF">2009-07-21T16:09:00Z</dcterms:created>
  <dcterms:modified xsi:type="dcterms:W3CDTF">2009-08-04T19:04:00Z</dcterms:modified>
  <cp:category/>
</cp:coreProperties>
</file>