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B1EAC" w14:textId="77777777" w:rsidR="004E56FD" w:rsidRDefault="00A95BF0" w:rsidP="00A95BF0">
      <w:pPr>
        <w:pStyle w:val="Title"/>
      </w:pPr>
      <w:r>
        <w:t>caGrid Development Operations and Maintenance (28XS097) Project Summary Report</w:t>
      </w:r>
    </w:p>
    <w:p w14:paraId="38F4A51F" w14:textId="77777777" w:rsidR="00F90D1D" w:rsidRDefault="00F90D1D" w:rsidP="007E3C0C">
      <w:pPr>
        <w:ind w:firstLine="720"/>
      </w:pPr>
      <w:r>
        <w:t xml:space="preserve">This report summarizes the activities and overall status of the caGrid Development Operations and Maintenance under Statement of Work </w:t>
      </w:r>
      <w:r>
        <w:rPr>
          <w:i/>
        </w:rPr>
        <w:t>28XS097</w:t>
      </w:r>
      <w:r>
        <w:t xml:space="preserve"> per the requirements of section 4.1.4 of that S.O.W.</w:t>
      </w:r>
    </w:p>
    <w:p w14:paraId="76FC0BD8" w14:textId="77777777" w:rsidR="00F90D1D" w:rsidRDefault="00937720" w:rsidP="00937720">
      <w:pPr>
        <w:pStyle w:val="Heading1"/>
      </w:pPr>
      <w:r>
        <w:t>Work Accomplished against the SOW</w:t>
      </w:r>
    </w:p>
    <w:p w14:paraId="3E5F4A57" w14:textId="77777777" w:rsidR="00937720" w:rsidRDefault="00B94FDF" w:rsidP="007E3C0C">
      <w:pPr>
        <w:ind w:firstLine="360"/>
      </w:pPr>
      <w:r>
        <w:t>The SOW identifies three major areas of work:</w:t>
      </w:r>
    </w:p>
    <w:p w14:paraId="68B3C298" w14:textId="77777777" w:rsidR="00B94FDF" w:rsidRDefault="00B94FDF"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33D3D00" w14:textId="77777777" w:rsidR="00B94FDF" w:rsidRPr="00B94FDF" w:rsidRDefault="00B94FDF" w:rsidP="00B94FD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94FDF">
        <w:rPr>
          <w:rFonts w:ascii="Times New Roman" w:hAnsi="Times New Roman" w:cs="Times New Roman"/>
          <w:color w:val="000000"/>
        </w:rPr>
        <w:t>Identifying, triaging, debugging, developing and deploying bug fixes and minor enhancements of the toolset</w:t>
      </w:r>
    </w:p>
    <w:p w14:paraId="6F5A0589" w14:textId="77777777" w:rsidR="00B94FDF" w:rsidRPr="00B94FDF" w:rsidRDefault="00B94FDF" w:rsidP="00B94FD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94FDF">
        <w:rPr>
          <w:rFonts w:ascii="Times New Roman" w:hAnsi="Times New Roman" w:cs="Times New Roman"/>
          <w:color w:val="000000"/>
        </w:rPr>
        <w:t>Providing operational support to the tools and services for the NCI Pro</w:t>
      </w:r>
      <w:r>
        <w:rPr>
          <w:rFonts w:ascii="Times New Roman" w:hAnsi="Times New Roman" w:cs="Times New Roman"/>
          <w:color w:val="000000"/>
        </w:rPr>
        <w:t>duction deployment of the tool.</w:t>
      </w:r>
    </w:p>
    <w:p w14:paraId="6B933F1F" w14:textId="77777777" w:rsidR="00B94FDF" w:rsidRPr="00B94FDF" w:rsidRDefault="00B94FDF" w:rsidP="00B94FD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B94FDF">
        <w:rPr>
          <w:rFonts w:ascii="Times New Roman" w:hAnsi="Times New Roman" w:cs="Times New Roman"/>
          <w:color w:val="000000"/>
        </w:rPr>
        <w:t>Providing technical leadership to the community on the toolset.</w:t>
      </w:r>
    </w:p>
    <w:p w14:paraId="0AE966E6" w14:textId="77777777" w:rsidR="00B94FDF" w:rsidRDefault="00B94FDF"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1D48EB" w14:textId="77777777" w:rsidR="00B94FDF" w:rsidRDefault="007E3C0C"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B94FDF">
        <w:t>Additionally, the SOW identifies some program management related deliverables and tasks, such as</w:t>
      </w:r>
    </w:p>
    <w:p w14:paraId="79831E28"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wiki space containing all software deliverables, project management documentation, etc.</w:t>
      </w:r>
    </w:p>
    <w:p w14:paraId="3628ECFA"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technical project plan, to be updated and made available via the wiki on a monthly basis.</w:t>
      </w:r>
    </w:p>
    <w:p w14:paraId="5B1803D1"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technical status report, updated monthly and made available via the wiki.</w:t>
      </w:r>
    </w:p>
    <w:p w14:paraId="43575054" w14:textId="77777777" w:rsidR="00B94FDF" w:rsidRDefault="00B94FDF" w:rsidP="00B94FD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This document</w:t>
      </w:r>
    </w:p>
    <w:p w14:paraId="07B17379" w14:textId="77777777" w:rsidR="00B94FDF" w:rsidRDefault="00B94FDF"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A78AFA" w14:textId="77777777" w:rsidR="00B94FDF" w:rsidRDefault="007E3C0C" w:rsidP="00B94F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B94FDF">
        <w:t xml:space="preserve">To this end, the caGrid development team has </w:t>
      </w:r>
      <w:r w:rsidR="00390A0D">
        <w:t>accomplished the following:</w:t>
      </w:r>
    </w:p>
    <w:p w14:paraId="5F8B5E21" w14:textId="77777777" w:rsidR="00390A0D" w:rsidRDefault="00390A0D" w:rsidP="00390A0D">
      <w:pPr>
        <w:pStyle w:val="Heading2"/>
      </w:pPr>
      <w:r>
        <w:t>Bug fixes and enhancements:</w:t>
      </w:r>
    </w:p>
    <w:p w14:paraId="00A6F281" w14:textId="06C0FB33" w:rsidR="00390A0D" w:rsidRDefault="00390A0D" w:rsidP="007E3C0C">
      <w:pPr>
        <w:ind w:firstLine="720"/>
      </w:pPr>
      <w:r>
        <w:t xml:space="preserve">A total of </w:t>
      </w:r>
      <w:r w:rsidR="00725186">
        <w:t>152</w:t>
      </w:r>
      <w:r>
        <w:t xml:space="preserve"> issues have been entered in the Jira tracker </w:t>
      </w:r>
      <w:r w:rsidR="00725186">
        <w:t xml:space="preserve">at </w:t>
      </w:r>
      <w:hyperlink r:id="rId8" w:history="1">
        <w:r w:rsidR="00200CBF" w:rsidRPr="00200CBF">
          <w:rPr>
            <w:rStyle w:val="Hyperlink"/>
          </w:rPr>
          <w:t>https://tracker.nci.nih.gov</w:t>
        </w:r>
      </w:hyperlink>
      <w:r w:rsidR="00200CBF">
        <w:t xml:space="preserve"> </w:t>
      </w:r>
      <w:bookmarkStart w:id="0" w:name="_GoBack"/>
      <w:bookmarkEnd w:id="0"/>
      <w:r>
        <w:t>since the start of the S</w:t>
      </w:r>
      <w:r w:rsidR="004A73D1">
        <w:t>OW on June 24, 2011, including 25</w:t>
      </w:r>
      <w:r>
        <w:t xml:space="preserve"> bugs, </w:t>
      </w:r>
      <w:r w:rsidR="004A73D1">
        <w:t>32</w:t>
      </w:r>
      <w:r>
        <w:t xml:space="preserve"> new feature requests, and </w:t>
      </w:r>
      <w:r w:rsidR="004A73D1">
        <w:t>29</w:t>
      </w:r>
      <w:r>
        <w:t xml:space="preserve"> issues identified as tasks, most of which comprise documentation</w:t>
      </w:r>
      <w:r w:rsidR="004A73D1">
        <w:t>, repository or release management, and investigatory</w:t>
      </w:r>
      <w:r>
        <w:t xml:space="preserve"> tasks.</w:t>
      </w:r>
      <w:r w:rsidR="00BE704F">
        <w:t xml:space="preserve">  Of these, </w:t>
      </w:r>
      <w:r w:rsidR="004A73D1">
        <w:t>18</w:t>
      </w:r>
      <w:r w:rsidR="00F61C71">
        <w:t xml:space="preserve"> bugs were fixed, </w:t>
      </w:r>
      <w:r w:rsidR="00202EEC">
        <w:t xml:space="preserve">and </w:t>
      </w:r>
      <w:r w:rsidR="004A73D1">
        <w:t>22</w:t>
      </w:r>
      <w:r w:rsidR="00F61C71">
        <w:t xml:space="preserve"> </w:t>
      </w:r>
      <w:r w:rsidR="00202EEC">
        <w:t xml:space="preserve">new </w:t>
      </w:r>
      <w:r w:rsidR="00F61C71">
        <w:t xml:space="preserve">features implemented </w:t>
      </w:r>
      <w:r w:rsidR="00202EEC">
        <w:t xml:space="preserve">with </w:t>
      </w:r>
      <w:r w:rsidR="004A73D1">
        <w:t>1</w:t>
      </w:r>
      <w:r w:rsidR="00202EEC">
        <w:t xml:space="preserve"> in progress as of this writing.</w:t>
      </w:r>
    </w:p>
    <w:p w14:paraId="1FB20287" w14:textId="77777777" w:rsidR="00202EEC" w:rsidRDefault="00202EEC" w:rsidP="00390A0D"/>
    <w:p w14:paraId="0B17A959" w14:textId="609ABAAC" w:rsidR="00202EEC" w:rsidRDefault="00202EEC" w:rsidP="007E3C0C">
      <w:pPr>
        <w:ind w:firstLine="720"/>
      </w:pPr>
      <w:r>
        <w:t xml:space="preserve">Major new functionality completed during this SOW’s period of performance included the completion of development of the SHA 2 support release of caGrid, </w:t>
      </w:r>
      <w:r w:rsidR="004A73D1">
        <w:t xml:space="preserve">completion of a 1.4.1 minor release, and a 1.5 release which migrates to the current NCI tech stack version of Tomcat and JBoss.  Other highlights include </w:t>
      </w:r>
      <w:r>
        <w:t xml:space="preserve">implementation of upgrade tooling for services, integration of support for data </w:t>
      </w:r>
      <w:r>
        <w:lastRenderedPageBreak/>
        <w:t>services backed by the lat</w:t>
      </w:r>
      <w:r w:rsidR="0086165D">
        <w:t xml:space="preserve">est release (4.4) of caCORE SDK, </w:t>
      </w:r>
      <w:r w:rsidR="004A73D1">
        <w:t>an improved user lockout mechanism</w:t>
      </w:r>
      <w:r w:rsidR="0086165D">
        <w:t>, and a general rollup of bugfixes, small new features, and major performance enhancements.</w:t>
      </w:r>
    </w:p>
    <w:p w14:paraId="4298E88B" w14:textId="77777777" w:rsidR="0086165D" w:rsidRDefault="0086165D" w:rsidP="007E3C0C">
      <w:pPr>
        <w:ind w:firstLine="720"/>
      </w:pPr>
    </w:p>
    <w:p w14:paraId="15CCD740" w14:textId="77777777" w:rsidR="00FB19CB" w:rsidRDefault="00FB19CB" w:rsidP="00FB19CB">
      <w:pPr>
        <w:pStyle w:val="Heading2"/>
      </w:pPr>
      <w:r>
        <w:t>Operational support for NCI production deployment</w:t>
      </w:r>
    </w:p>
    <w:p w14:paraId="6740A748" w14:textId="4948B6C1" w:rsidR="00FB19CB" w:rsidRDefault="00FB19CB" w:rsidP="007E3C0C">
      <w:pPr>
        <w:ind w:firstLine="720"/>
      </w:pPr>
      <w:r>
        <w:t>The caGrid development team in conjunction with the caGrid Knowledge Center has worked closely with the NCI to ensure high uptime and availability of t</w:t>
      </w:r>
      <w:r w:rsidR="004A73D1">
        <w:t xml:space="preserve">he production grid deployment.  </w:t>
      </w:r>
      <w:r w:rsidR="005C11F6">
        <w:t xml:space="preserve">Typically, this involves answering questions about the grid APIs and underlying functionality, but occasionally diverges into new feature requests.  An example of the latter include Jira item CAGRID-795, </w:t>
      </w:r>
      <w:r w:rsidR="007E3C0C">
        <w:t xml:space="preserve">which is </w:t>
      </w:r>
      <w:r w:rsidR="005C11F6">
        <w:t>a request for additional functionality to be added to the authentication service for</w:t>
      </w:r>
      <w:r w:rsidR="007E3C0C">
        <w:t xml:space="preserve"> configuring account lockouts.</w:t>
      </w:r>
      <w:r w:rsidR="004A73D1">
        <w:t xml:space="preserve">  This functionality was implemented in a way that does not affect backwards compatibility or any grid APIs for the 1.4.1 release, and more robustly for the 1.5 release.</w:t>
      </w:r>
    </w:p>
    <w:p w14:paraId="365E5D03" w14:textId="77777777" w:rsidR="007E3C0C" w:rsidRDefault="007E3C0C" w:rsidP="007E3C0C">
      <w:pPr>
        <w:ind w:firstLine="720"/>
      </w:pPr>
    </w:p>
    <w:p w14:paraId="5D22FD20" w14:textId="10940B31" w:rsidR="007E3C0C" w:rsidRDefault="007E3C0C" w:rsidP="007E3C0C">
      <w:pPr>
        <w:ind w:firstLine="720"/>
      </w:pPr>
      <w:r>
        <w:t>The development team has also answered numerous “Data Calls”, which is the NCI’s mechanism for obtaining information about existing or proposed technical functionality that might impact other user communities.  The most prominent example</w:t>
      </w:r>
      <w:r w:rsidR="004A73D1">
        <w:t>s</w:t>
      </w:r>
      <w:r>
        <w:t xml:space="preserve"> of this act</w:t>
      </w:r>
      <w:r w:rsidR="004A73D1">
        <w:t xml:space="preserve">ivity are the development team’s </w:t>
      </w:r>
      <w:r>
        <w:t>work to inform the NCI regarding the impact of the upgrades and changes to support</w:t>
      </w:r>
      <w:r w:rsidR="004A73D1">
        <w:t xml:space="preserve"> SHA 2 certificates in the grid, and the migration to the tech stack recommended versions of Tomcat and JBoss.</w:t>
      </w:r>
    </w:p>
    <w:p w14:paraId="0661051B" w14:textId="77777777" w:rsidR="009E744F" w:rsidRDefault="009E744F" w:rsidP="007E3C0C">
      <w:pPr>
        <w:ind w:firstLine="720"/>
      </w:pPr>
    </w:p>
    <w:p w14:paraId="530D88B7" w14:textId="16166707" w:rsidR="009E744F" w:rsidRDefault="009E744F" w:rsidP="007E3C0C">
      <w:pPr>
        <w:ind w:firstLine="720"/>
      </w:pPr>
      <w:r>
        <w:t>The development team worked closely with the caGrid Knowledge Center staff to ensure a quick and reliable deployment of caGrid 1.5 to the training grid maintained at the Ohio State University.</w:t>
      </w:r>
      <w:r w:rsidR="004A73D1">
        <w:t xml:space="preserve">  This deployment was made on an accelerated timeline to validate the install and upgrade documentation prior to a QA cycle.</w:t>
      </w:r>
    </w:p>
    <w:p w14:paraId="2255A7F1" w14:textId="77777777" w:rsidR="007E3C0C" w:rsidRDefault="007E3C0C" w:rsidP="007E3C0C">
      <w:pPr>
        <w:pStyle w:val="Heading2"/>
      </w:pPr>
      <w:r>
        <w:t>Community technical leadership</w:t>
      </w:r>
    </w:p>
    <w:p w14:paraId="087CE623" w14:textId="77777777" w:rsidR="007E3C0C" w:rsidRDefault="007E3C0C" w:rsidP="007E3C0C">
      <w:r>
        <w:tab/>
        <w:t>The development team provides front-line support along side the caGrid Knowledge Center for technical aspects of questions and requests about the software.  The KC forums provide a “front door” through which questions and requests for support are made from the community, and the development team provides timely technical response.</w:t>
      </w:r>
    </w:p>
    <w:p w14:paraId="3A9580DE" w14:textId="77777777" w:rsidR="007E3C0C" w:rsidRDefault="007E3C0C" w:rsidP="007E3C0C"/>
    <w:p w14:paraId="147D8850" w14:textId="77777777" w:rsidR="007E3C0C" w:rsidRDefault="007E3C0C" w:rsidP="007E3C0C">
      <w:r>
        <w:tab/>
        <w:t xml:space="preserve">Documentation of the product is supplied and updated through a community accessible wiki at </w:t>
      </w:r>
      <w:hyperlink r:id="rId9" w:history="1">
        <w:r w:rsidRPr="001778B1">
          <w:rPr>
            <w:rStyle w:val="Hyperlink"/>
          </w:rPr>
          <w:t>http://cagrid.org</w:t>
        </w:r>
      </w:hyperlink>
      <w:r>
        <w:t>.  This wiki contains comprehensive guides, which help adopters install, configure, manage, and interact with caGrid.</w:t>
      </w:r>
    </w:p>
    <w:p w14:paraId="2EE3195D" w14:textId="77777777" w:rsidR="00FE2BD1" w:rsidRDefault="00FE2BD1" w:rsidP="007E3C0C"/>
    <w:p w14:paraId="5950D661" w14:textId="77777777" w:rsidR="00FE2BD1" w:rsidRDefault="00FE2BD1" w:rsidP="007E3C0C">
      <w:r>
        <w:tab/>
        <w:t>Active engagement with the user community in the form of teleconference participation, email communication, and presentations allow the development team to lead the community in adoption and uptake of the caGrid software stack.  This includes assistance with installations and integration of the library APIs with application projects.</w:t>
      </w:r>
    </w:p>
    <w:p w14:paraId="0D3D4007" w14:textId="77777777" w:rsidR="00FE2BD1" w:rsidRDefault="00FE2BD1" w:rsidP="007E3C0C"/>
    <w:p w14:paraId="55C41E6B" w14:textId="4BC7515A" w:rsidR="00FE2BD1" w:rsidRDefault="00FE2BD1" w:rsidP="003374C5">
      <w:pPr>
        <w:pStyle w:val="Heading2"/>
      </w:pPr>
      <w:r>
        <w:t>Other program management related deliverables</w:t>
      </w:r>
    </w:p>
    <w:p w14:paraId="5FCFE4BC" w14:textId="77777777" w:rsidR="00FE2BD1" w:rsidRDefault="00FE2BD1" w:rsidP="00FE2BD1">
      <w:r>
        <w:tab/>
        <w:t xml:space="preserve">The deliverables of sections 4.1.1, 4.1.2, 4.1.3, and 4.1.4 of the S.O.W. are available on the caGrid Development Wiki space of the NCI wiki.  The space can be accessed at the URL </w:t>
      </w:r>
      <w:hyperlink r:id="rId10" w:history="1">
        <w:r w:rsidRPr="001778B1">
          <w:rPr>
            <w:rStyle w:val="Hyperlink"/>
          </w:rPr>
          <w:t>https://wiki.nci.nih.gov/display/cagridproject/caGrid+Development+Wiki+Home+Page</w:t>
        </w:r>
      </w:hyperlink>
      <w:r>
        <w:t>.  All related deliverables are organized by name and attached to the space’s pages as PDF documents.</w:t>
      </w:r>
    </w:p>
    <w:p w14:paraId="6342AD2D" w14:textId="77777777" w:rsidR="00FE2BD1" w:rsidRDefault="00F17116" w:rsidP="00F17116">
      <w:pPr>
        <w:pStyle w:val="Heading1"/>
      </w:pPr>
      <w:r>
        <w:t>Issues and Resolutions</w:t>
      </w:r>
    </w:p>
    <w:p w14:paraId="0FFA7F6D" w14:textId="77777777" w:rsidR="00F17116" w:rsidRDefault="00F17116" w:rsidP="00F17116"/>
    <w:p w14:paraId="17F7378A" w14:textId="77777777" w:rsidR="00F17116" w:rsidRDefault="00F17116" w:rsidP="00F17116">
      <w:r>
        <w:tab/>
        <w:t>The project encountered a few significant technical issues during this phase of development.</w:t>
      </w:r>
    </w:p>
    <w:p w14:paraId="4BB27810" w14:textId="77777777" w:rsidR="00F17116" w:rsidRDefault="00F17116" w:rsidP="00F17116">
      <w:pPr>
        <w:pStyle w:val="Heading2"/>
      </w:pPr>
      <w:r>
        <w:t>Upgrades of existing services to the SHA 2 support release</w:t>
      </w:r>
    </w:p>
    <w:p w14:paraId="18B4DF00" w14:textId="77777777" w:rsidR="00F17116" w:rsidRDefault="00F17116" w:rsidP="00F17116">
      <w:r>
        <w:tab/>
        <w:t>Historically, caGrid has supported upgrading services from two releases back of the current release with a minimum of user intervention, if any at all.  For example, caGrid 1.4 supports upgrading a service which was created with caGrid 1.2 or caGrid 1.3 to the 1.4 release using out-of-the box tooling.  Upgrades to 1.4 are not supported from services generated with caGrid 1.0 or 1.1.  This policy has allowed the software to improve over time, while providing a simple migration path for the established user base.  As the underlying tech stack of caGrid has not changed substantially since the initial 1.0 release, this has not proven to be a process that introduces significant technical problems for end users.</w:t>
      </w:r>
    </w:p>
    <w:p w14:paraId="6DDBBDAB" w14:textId="77777777" w:rsidR="00F17116" w:rsidRDefault="00F17116" w:rsidP="00F17116"/>
    <w:p w14:paraId="22082B94" w14:textId="7B74B1B5" w:rsidR="00F17116" w:rsidRDefault="00F17116" w:rsidP="00F17116">
      <w:r>
        <w:tab/>
        <w:t xml:space="preserve">With the advent of the SHA 2 release, significant changes had to be made to the underlying tech stack of caGrid, which made upgrades substantially more complicated.  For most cases, the development team was able to automate these changes and render the upgrade experience every bit as seamless as it was for previous releases.  An interesting edge case came to light, however, in the form of custom-modified grid services.  The team worked through various scenarios of replacing libraries where possible, implementing wrapper APIs to emulate the previous functionality, code generation tools, and runtime bytecode injection techniques in an effort to upgrade such services without significant developer interaction and rework.  Unfortunately, such efforts proved the issue to be complicated to the point of being impractical to implement in a </w:t>
      </w:r>
      <w:r w:rsidR="003471A8">
        <w:t>manner that</w:t>
      </w:r>
      <w:r>
        <w:t xml:space="preserve"> would work in all – or even most – cases.  The issue was resolved by sticking to the historical upgrade policy, which indicates that custom-modified services will be upgraded to the greatest extent possible, but leaving the onus on the developer of the service to ensure those customizations are compatible with the new technology.</w:t>
      </w:r>
    </w:p>
    <w:p w14:paraId="2E7C9A51" w14:textId="77777777" w:rsidR="00F17116" w:rsidRDefault="00F17116" w:rsidP="00F17116"/>
    <w:p w14:paraId="0C3CF582" w14:textId="5FAFE38D" w:rsidR="004C72F2" w:rsidRDefault="004C72F2" w:rsidP="00A34A30">
      <w:pPr>
        <w:pStyle w:val="Heading2"/>
      </w:pPr>
      <w:r>
        <w:t>Supporting data services backed by caCORE SDK version 4.4</w:t>
      </w:r>
    </w:p>
    <w:p w14:paraId="19A33374" w14:textId="21DC710E" w:rsidR="004C72F2" w:rsidRDefault="004C72F2" w:rsidP="004C72F2">
      <w:r>
        <w:tab/>
        <w:t xml:space="preserve">The artifacts and API of caCORE SDK 4.4 is somewhat different from the functionality found in version 4.3, which led to issues for users who attempted to build caGrid services backed by caCORE SDK 4.4.  A new data service style was built to facilitate this support, and released as a community project and </w:t>
      </w:r>
      <w:r w:rsidR="007A3602">
        <w:t xml:space="preserve">downloadable </w:t>
      </w:r>
      <w:r>
        <w:t>update to the Introduce toolkit.</w:t>
      </w:r>
    </w:p>
    <w:p w14:paraId="24F99799" w14:textId="77777777" w:rsidR="004C72F2" w:rsidRDefault="004C72F2" w:rsidP="004C72F2"/>
    <w:p w14:paraId="0BF4A7BE" w14:textId="5B45964D" w:rsidR="00A31A81" w:rsidRDefault="004C72F2" w:rsidP="004C72F2">
      <w:r>
        <w:tab/>
        <w:t>To support upgrades from one version of caGrid to another, and ensure a more seamless user experience, this project was rolled in to the main caGrid co</w:t>
      </w:r>
      <w:r w:rsidR="00C8593D">
        <w:t>debase and ships out-of-the box in the 1.5 release of caGrid.  A</w:t>
      </w:r>
      <w:r w:rsidR="00A31A81">
        <w:t>s noted below,</w:t>
      </w:r>
      <w:r w:rsidR="00C8593D">
        <w:t xml:space="preserve"> however,</w:t>
      </w:r>
      <w:r w:rsidR="00A31A81">
        <w:t xml:space="preserve"> this release is indefinitely on hold.</w:t>
      </w:r>
    </w:p>
    <w:p w14:paraId="71DE0428" w14:textId="79B984CA" w:rsidR="00D10F2F" w:rsidRDefault="00D10F2F" w:rsidP="00A34A30">
      <w:pPr>
        <w:pStyle w:val="Heading2"/>
      </w:pPr>
      <w:r>
        <w:t>Community validation of the changes made by the SHA 2 support release</w:t>
      </w:r>
    </w:p>
    <w:p w14:paraId="6D525D74" w14:textId="05BB5011" w:rsidR="00D10F2F" w:rsidRDefault="00D10F2F" w:rsidP="00D10F2F">
      <w:r>
        <w:tab/>
        <w:t xml:space="preserve">The changes required to support SHA 2 certificates in caGrid </w:t>
      </w:r>
      <w:r w:rsidR="00007970">
        <w:t>require some work on the part of developers of grid services and, to a lesser extent, application developers.  Since the changes made involved substantial reworking of the security code behind caGrid, validation of its correctness is essential.  Facilitating both processes requires some ramp up for the developers, as well as a convenient means by which the code can be tested.</w:t>
      </w:r>
    </w:p>
    <w:p w14:paraId="7DFB4755" w14:textId="77777777" w:rsidR="00007970" w:rsidRDefault="00007970" w:rsidP="00D10F2F"/>
    <w:p w14:paraId="3C0E7278" w14:textId="26F40522" w:rsidR="00FA4879" w:rsidRDefault="00007970" w:rsidP="00FA4879">
      <w:r>
        <w:tab/>
        <w:t xml:space="preserve">To kick-start community testing of the SHA 2 support grid, we created a development grid instance and made it accessible to the public.  This gives us a sandbox environment in which we can publish the latest core services, and allows </w:t>
      </w:r>
      <w:r w:rsidR="00FA4879">
        <w:t>d</w:t>
      </w:r>
      <w:r>
        <w:t>ownstream developers a chance to integrate with the new release.</w:t>
      </w:r>
      <w:r w:rsidR="009E744F">
        <w:t xml:space="preserve">  When the SHA 2 release was scrapped by the NCI, this grid installation was subsequently deactivated.</w:t>
      </w:r>
    </w:p>
    <w:p w14:paraId="20AFF43C" w14:textId="77777777" w:rsidR="009E744F" w:rsidRDefault="009E744F" w:rsidP="00FA4879"/>
    <w:p w14:paraId="4B9F8107" w14:textId="5D284127" w:rsidR="009E744F" w:rsidRDefault="009E744F" w:rsidP="00A34A30">
      <w:pPr>
        <w:pStyle w:val="Heading2"/>
      </w:pPr>
      <w:r>
        <w:t>Lack of publically available releases</w:t>
      </w:r>
    </w:p>
    <w:p w14:paraId="11B78798" w14:textId="7165A6E5" w:rsidR="009E744F" w:rsidRDefault="009E744F" w:rsidP="009E744F">
      <w:pPr>
        <w:ind w:firstLine="720"/>
      </w:pPr>
      <w:r>
        <w:t>Three full releases of caGrid were created during this period of performance.  All three were made available for testing, installation, and release by the NCI, however none of these releases were publically released through the NCI.</w:t>
      </w:r>
    </w:p>
    <w:p w14:paraId="5D663E43" w14:textId="77777777" w:rsidR="009E744F" w:rsidRDefault="009E744F" w:rsidP="009E744F">
      <w:pPr>
        <w:ind w:firstLine="720"/>
      </w:pPr>
    </w:p>
    <w:p w14:paraId="601E9FC6" w14:textId="48D98F96" w:rsidR="009E744F" w:rsidRDefault="009E744F" w:rsidP="009E744F">
      <w:pPr>
        <w:ind w:firstLine="720"/>
      </w:pPr>
      <w:r>
        <w:t>The first release was to be a bugfix and performance improvement rollup release as a follow-on to the 1.4 release as version 1.4.1.  This release was identified early on in the cycle of this SOW as a necessary step to maintain the visibility and viability of caGrid within the community, and was prioritized accordingly.  Shortly after producing the 1.4.1 release, the development team was instructed to refocus efforts on supporting the NCI tech stack specified versions of Tomcat and JBoss, and to include the changes made between 1.4 and 1.4.1 in this new release.</w:t>
      </w:r>
    </w:p>
    <w:p w14:paraId="7B51868E" w14:textId="77777777" w:rsidR="009E744F" w:rsidRDefault="009E744F" w:rsidP="009E744F">
      <w:pPr>
        <w:ind w:firstLine="720"/>
      </w:pPr>
    </w:p>
    <w:p w14:paraId="66CF89BF" w14:textId="61BB2312" w:rsidR="00FA4879" w:rsidRDefault="009E744F" w:rsidP="00FA4879">
      <w:r>
        <w:tab/>
        <w:t>The immediately following release was to include the changes made to support SHA 2 certificates, among other new features, and was to be numbered 1.5.  Senior leadership at CBIIT and the NCI eventually determined the technical changes required by adopters of this release to be too disruptive, especially considering that few development teams of caBIG projects remain to make the requisite changes</w:t>
      </w:r>
      <w:r w:rsidR="00DA6A23">
        <w:t>, and elected to scrap this release as well.  The code remains in the subversion repository in it’s own “SHA2” branch, and should be stable enough for a release should the opinions and needs of the NCI change.</w:t>
      </w:r>
    </w:p>
    <w:p w14:paraId="22E5B771" w14:textId="77777777" w:rsidR="00DA6A23" w:rsidRDefault="00DA6A23" w:rsidP="00FA4879"/>
    <w:p w14:paraId="633D4C25" w14:textId="296F55E2" w:rsidR="00DA6A23" w:rsidRDefault="00DA6A23" w:rsidP="00FA4879">
      <w:r>
        <w:tab/>
        <w:t>Another release to incorporate support for the NCI tech stack versions of Tomcat and JBoss was created, and also named “1.5”.  This naming required changing the name schema of the aforementioned SHA 2 support release to be simply “SHA2”.  This release was prioritized to better support development teams working on projects like caTissue and to allow them to utilize newer versions of Tomcat and JBoss.  Four release candidates versions of this release were created, and one was installed onto the training grid on an accelerated timeline which would facilitate entering the NCI’s QA process with enough lead time for a late May / early June release.  After delivering the release artifacts, two weeks elapsed before the NCI systems team informed the development team and project management that they lacked sufficient resources (staffing or otherwise) to allocate the virtual machines required by the QA team to install the core grid services and begin testing.  With the stop-work order issued against this SOW on April 19 (effective April 20), the formal release of caGrid 1.5 is indefinitely on hold.</w:t>
      </w:r>
    </w:p>
    <w:p w14:paraId="0928E10D" w14:textId="114A3492" w:rsidR="00FA4879" w:rsidRPr="00FA4879" w:rsidRDefault="00FA4879" w:rsidP="00FA4879">
      <w:pPr>
        <w:pStyle w:val="Heading1"/>
        <w:rPr>
          <w:rFonts w:eastAsiaTheme="minorEastAsia" w:cstheme="minorBidi"/>
        </w:rPr>
      </w:pPr>
      <w:r>
        <w:t>Recommendations for future enhancements</w:t>
      </w:r>
    </w:p>
    <w:p w14:paraId="6A6F7D86" w14:textId="77777777" w:rsidR="00FA4879" w:rsidRPr="00FA4879" w:rsidRDefault="00FA4879" w:rsidP="00FA4879"/>
    <w:p w14:paraId="39E57441" w14:textId="058A52B6" w:rsidR="004C72F2" w:rsidRDefault="00FA4879" w:rsidP="004C72F2">
      <w:r>
        <w:tab/>
        <w:t xml:space="preserve">The caGrid development team is in a unique technical position in which user requests, use cases, and ideas are often discussed and considered.  The team also balances this against the technical direction the NCI </w:t>
      </w:r>
      <w:r w:rsidR="00B90DA7">
        <w:t>wants to move in, and the prevailing trends in industry.  With this background, the development team makes the following recommendations for future enhancements to caGrid:</w:t>
      </w:r>
    </w:p>
    <w:p w14:paraId="260E16B8" w14:textId="77777777" w:rsidR="00B90DA7" w:rsidRDefault="00B90DA7" w:rsidP="004C72F2"/>
    <w:p w14:paraId="0BD22644" w14:textId="27A0FCAE" w:rsidR="00B90DA7" w:rsidRDefault="00B90DA7" w:rsidP="00F44598">
      <w:pPr>
        <w:pStyle w:val="Heading2"/>
      </w:pPr>
      <w:r>
        <w:t>Migrate the system to the latest and final WS-* specifications</w:t>
      </w:r>
      <w:r>
        <w:tab/>
      </w:r>
    </w:p>
    <w:p w14:paraId="23949A7E" w14:textId="1C15AC6F" w:rsidR="00B90DA7" w:rsidRDefault="00B90DA7" w:rsidP="00B90DA7">
      <w:r>
        <w:tab/>
        <w:t>The caGrid system is built on a version of the Globus toolkit which predates many of the final WS-* specifications.  Migrating to these final specs would increase interoperability with other standards-based platforms.</w:t>
      </w:r>
    </w:p>
    <w:p w14:paraId="3E74A61E" w14:textId="77777777" w:rsidR="00B90DA7" w:rsidRDefault="00B90DA7" w:rsidP="00B90DA7"/>
    <w:p w14:paraId="33D86FF6" w14:textId="660A64E4" w:rsidR="00B90DA7" w:rsidRDefault="00B90DA7" w:rsidP="00F44598">
      <w:pPr>
        <w:pStyle w:val="Heading2"/>
      </w:pPr>
      <w:r>
        <w:t>Leverage WS-Security</w:t>
      </w:r>
    </w:p>
    <w:p w14:paraId="29F76A0B" w14:textId="72A151EB" w:rsidR="00B90DA7" w:rsidRDefault="00B90DA7" w:rsidP="00B90DA7">
      <w:r>
        <w:tab/>
        <w:t>A move to WS-Security would increase interoperability with other standards-based platforms, but must be weighed against the risk of breaking backwards compatibility with the existing implementation of caGrid.  WS-Security and the related WS-Trust would provide additional standard mechanisms for authentication and authorization not currently available in caGrid.</w:t>
      </w:r>
    </w:p>
    <w:p w14:paraId="42528411" w14:textId="77777777" w:rsidR="00B90DA7" w:rsidRDefault="00B90DA7" w:rsidP="00B90DA7"/>
    <w:p w14:paraId="54785FE4" w14:textId="37CD7C2F" w:rsidR="00B90DA7" w:rsidRDefault="00B90DA7" w:rsidP="00F44598">
      <w:pPr>
        <w:pStyle w:val="Heading2"/>
      </w:pPr>
      <w:r>
        <w:t>Replace Globus 4.0 with a modern web services framework</w:t>
      </w:r>
    </w:p>
    <w:p w14:paraId="0130C554" w14:textId="497CCF0A" w:rsidR="00B90DA7" w:rsidRDefault="00B90DA7" w:rsidP="00B90DA7">
      <w:r>
        <w:tab/>
        <w:t xml:space="preserve">The Globus toolkit does not take advantage of many of the built-in networking features of the Java platform, which leads to scenarios where proxy </w:t>
      </w:r>
      <w:r w:rsidR="00F44598">
        <w:t>configuration becomes difficult and libraries whose functionality has been incorporated in the JVM must be maintained and managed against the default classloader behavior.</w:t>
      </w:r>
      <w:r>
        <w:t xml:space="preserve">  The age and relative obscurity of the Globus 4.0 toolkit also reduces the pool of developers who are familiar with the technology and ready to work on the platform.</w:t>
      </w:r>
    </w:p>
    <w:p w14:paraId="541F84D4" w14:textId="77777777" w:rsidR="00F44598" w:rsidRDefault="00F44598" w:rsidP="00B90DA7"/>
    <w:p w14:paraId="05E4A0FC" w14:textId="6121EC7E" w:rsidR="00B90DA7" w:rsidRDefault="00B90DA7" w:rsidP="00F44598">
      <w:pPr>
        <w:pStyle w:val="Heading2"/>
      </w:pPr>
      <w:r>
        <w:t>Streamline the workflow to build model driven services</w:t>
      </w:r>
    </w:p>
    <w:p w14:paraId="0E8C94A0" w14:textId="44393491" w:rsidR="00C40FFF" w:rsidRDefault="00B90DA7" w:rsidP="00B90DA7">
      <w:r>
        <w:tab/>
        <w:t>The process and timeline to create a UML model, move through the</w:t>
      </w:r>
      <w:r w:rsidR="00F44598">
        <w:t xml:space="preserve"> lengthy</w:t>
      </w:r>
      <w:r>
        <w:t xml:space="preserve"> NCI toolchain</w:t>
      </w:r>
      <w:r w:rsidR="00F44598">
        <w:t xml:space="preserve"> of caCORE SDK, EA, SIW</w:t>
      </w:r>
      <w:r w:rsidR="00DC7F23">
        <w:t>, caIntegrator, etc.</w:t>
      </w:r>
      <w:r>
        <w:t>, and arrive at a caGrid data service is daunting enough to significantly impact uptake of the system.  A s</w:t>
      </w:r>
      <w:r w:rsidR="00C40FFF">
        <w:t>implified, fast, and iterative process with a very low learning curve is imperative for continued success.</w:t>
      </w:r>
    </w:p>
    <w:p w14:paraId="422E790E" w14:textId="6444C193" w:rsidR="00C40FFF" w:rsidRDefault="00EA2494" w:rsidP="00EA2494">
      <w:pPr>
        <w:pStyle w:val="Heading1"/>
        <w:rPr>
          <w:rFonts w:eastAsia="Times New Roman" w:cs="Times New Roman"/>
        </w:rPr>
      </w:pPr>
      <w:r>
        <w:rPr>
          <w:rFonts w:eastAsia="Times New Roman" w:cs="Times New Roman"/>
        </w:rPr>
        <w:t>Potential implementation strategies</w:t>
      </w:r>
    </w:p>
    <w:p w14:paraId="73EB90B7" w14:textId="77777777" w:rsidR="00EA2494" w:rsidRDefault="00EA2494" w:rsidP="00EA2494"/>
    <w:p w14:paraId="3CC2FF97" w14:textId="7DD9EB45" w:rsidR="00EA2494" w:rsidRDefault="00EA2494" w:rsidP="00EA2494">
      <w:r>
        <w:tab/>
        <w:t xml:space="preserve">As part of the development team’s technical due </w:t>
      </w:r>
      <w:r w:rsidR="00F12C6B">
        <w:t>diligence</w:t>
      </w:r>
      <w:r>
        <w:t xml:space="preserve">, we make recommendations on potential implementation strategies for new features.  For the new feature recommendations above, we’ve outlined some methods of </w:t>
      </w:r>
      <w:r w:rsidR="0079539E">
        <w:t>implementation</w:t>
      </w:r>
      <w:r>
        <w:t>:</w:t>
      </w:r>
    </w:p>
    <w:p w14:paraId="1FD41FDF" w14:textId="61A2804E" w:rsidR="00EA2494" w:rsidRDefault="00EA2494" w:rsidP="00DC7F23">
      <w:pPr>
        <w:pStyle w:val="Heading2"/>
      </w:pPr>
      <w:r>
        <w:t>Migrate the system to the latest and final WS-* specifications</w:t>
      </w:r>
    </w:p>
    <w:p w14:paraId="540FF4F5" w14:textId="084D4B45" w:rsidR="0079539E" w:rsidRDefault="0079539E" w:rsidP="0079539E">
      <w:r>
        <w:tab/>
        <w:t xml:space="preserve">A web services toolkit which supports </w:t>
      </w:r>
      <w:r w:rsidR="00F12C6B">
        <w:t xml:space="preserve">the file </w:t>
      </w:r>
      <w:r>
        <w:t>WS-*</w:t>
      </w:r>
      <w:r w:rsidR="00F12C6B">
        <w:t xml:space="preserve"> </w:t>
      </w:r>
      <w:r w:rsidR="00DC7F23">
        <w:t>has been identified as</w:t>
      </w:r>
      <w:r w:rsidR="00F12C6B">
        <w:t xml:space="preserve"> a requirement, but the choice of toolkit has implications for the rest of the grid tools and services.  There is no way to make this move without breaking backwards compatibility, however some options exist that would make migration more straightforward.</w:t>
      </w:r>
    </w:p>
    <w:p w14:paraId="70734E0E" w14:textId="77777777" w:rsidR="00F12C6B" w:rsidRDefault="00F12C6B" w:rsidP="0079539E"/>
    <w:p w14:paraId="45B991A2" w14:textId="32894A6A" w:rsidR="00F12C6B" w:rsidRDefault="00F12C6B" w:rsidP="0079539E">
      <w:r>
        <w:tab/>
        <w:t>The path of least resistance and fastest implementation may be to move to Globus 4.2.  This versio</w:t>
      </w:r>
      <w:r w:rsidR="00DC7F23">
        <w:t>n supports the final WS-* specs</w:t>
      </w:r>
      <w:r>
        <w:t xml:space="preserve"> </w:t>
      </w:r>
      <w:r w:rsidR="00DC7F23">
        <w:t>and</w:t>
      </w:r>
      <w:r>
        <w:t xml:space="preserve"> maintains the core WSRF functionality on which most grid services rely.  From an API perspective, it is substantially similar to Globus 4.0.3, and so it shouldn’t require an extensive rebuilding of the grid services to utilize.  This might also make adoption easier for users of the current grid infrastructure.</w:t>
      </w:r>
    </w:p>
    <w:p w14:paraId="1C51584B" w14:textId="77777777" w:rsidR="00F12C6B" w:rsidRDefault="00F12C6B" w:rsidP="0079539E"/>
    <w:p w14:paraId="77B4EC2A" w14:textId="57F89E92" w:rsidR="00F12C6B" w:rsidRDefault="00F12C6B" w:rsidP="0079539E">
      <w:r>
        <w:tab/>
        <w:t>Another option is a wholesale replacement of Globus with a framework like Apache CXF.  This would have the simultaneous effect</w:t>
      </w:r>
      <w:r w:rsidR="00DC7F23">
        <w:t>s</w:t>
      </w:r>
      <w:r>
        <w:t xml:space="preserve"> of expanding the potential developer base, as CXF is a fairly common framework, and of ensuring all grid services are stateless services.  The obvious drawback is that removing WSRF from the grid will require extensive reengineering of the core services and </w:t>
      </w:r>
      <w:r w:rsidR="008C02E7">
        <w:t xml:space="preserve">of </w:t>
      </w:r>
      <w:r>
        <w:t xml:space="preserve">any </w:t>
      </w:r>
      <w:r w:rsidR="008C02E7">
        <w:t>applications that</w:t>
      </w:r>
      <w:r>
        <w:t xml:space="preserve"> rely on functionality</w:t>
      </w:r>
      <w:r w:rsidR="008C02E7">
        <w:t xml:space="preserve"> provided by WSRF</w:t>
      </w:r>
      <w:r>
        <w:t>.</w:t>
      </w:r>
    </w:p>
    <w:p w14:paraId="0F7B7D59" w14:textId="77777777" w:rsidR="00EB3844" w:rsidRDefault="00EB3844" w:rsidP="0079539E"/>
    <w:p w14:paraId="0F848432" w14:textId="77E82D9D" w:rsidR="00EB3844" w:rsidRDefault="00EB3844" w:rsidP="00DC7F23">
      <w:pPr>
        <w:pStyle w:val="Heading2"/>
      </w:pPr>
      <w:r>
        <w:t>Leverage WS-Security</w:t>
      </w:r>
    </w:p>
    <w:p w14:paraId="70D67B08" w14:textId="08EB661D" w:rsidR="00EB3844" w:rsidRDefault="00EB3844" w:rsidP="0079539E">
      <w:r>
        <w:tab/>
        <w:t>Implementation of WS-Security should happen concurrently with the move to a f</w:t>
      </w:r>
      <w:r w:rsidR="00EF540D">
        <w:t>inal WS-* spec-compliant system.  Globus 4.0.3 does not natively support WS-Security, but a toolkit like CXF does, or can be made to do so much more readily than Globus 4.0.3.  The WS-Security specs reference the final WS-* specs internally as well, which makes the move to WS-* a requirement.</w:t>
      </w:r>
    </w:p>
    <w:p w14:paraId="49B91D9B" w14:textId="77777777" w:rsidR="00EF540D" w:rsidRDefault="00EF540D" w:rsidP="0079539E"/>
    <w:p w14:paraId="11F221DD" w14:textId="212AD36D" w:rsidR="00EF540D" w:rsidRDefault="00EF540D" w:rsidP="00DC7F23">
      <w:pPr>
        <w:pStyle w:val="Heading2"/>
      </w:pPr>
      <w:r>
        <w:t>Replace Globus 4.0 with a modern web services framework</w:t>
      </w:r>
    </w:p>
    <w:p w14:paraId="1109C94B" w14:textId="284FDCF9" w:rsidR="00EF540D" w:rsidRDefault="00EF540D" w:rsidP="00EF540D">
      <w:r>
        <w:tab/>
        <w:t xml:space="preserve">Most of the underlying code in the core grid services could be ported to work inside a modern web services framework, albeit with significant considerations given to design in areas where WSRF resources and stateful services are currently used.  For example, the Federated Query Processor (FQP) is implemented first as an engine and an API, which is then wrapped by a grid service.  The API can be used standalone, or incorporated inside </w:t>
      </w:r>
      <w:r w:rsidR="00CE47FC">
        <w:t xml:space="preserve">a web service generated with the </w:t>
      </w:r>
      <w:r>
        <w:t>framework</w:t>
      </w:r>
      <w:r w:rsidR="00CE47FC">
        <w:t xml:space="preserve"> of choice</w:t>
      </w:r>
      <w:r>
        <w:t>.</w:t>
      </w:r>
    </w:p>
    <w:p w14:paraId="1ADCF87A" w14:textId="77777777" w:rsidR="00CE47FC" w:rsidRDefault="00CE47FC" w:rsidP="00EF540D"/>
    <w:p w14:paraId="2A3526C1" w14:textId="6BF37367" w:rsidR="00CE47FC" w:rsidRDefault="00CE47FC" w:rsidP="00EF540D">
      <w:r>
        <w:tab/>
        <w:t xml:space="preserve">A framework could be as simple as Apache Axis 2 if the only requirement is for SOAP services.  CXF is </w:t>
      </w:r>
      <w:r w:rsidR="0086165D">
        <w:t>the</w:t>
      </w:r>
      <w:r>
        <w:t xml:space="preserve"> natural choice if different sorts of endpoints, like REST </w:t>
      </w:r>
      <w:r w:rsidR="0086165D">
        <w:t>are requirements</w:t>
      </w:r>
      <w:r>
        <w:t>.  Consideration should be given to advanced platforms like WSO2 as well, with an analysis of the tradeoff in terms of overhead and licensing weighed against the additional out-of-the-box functionality being made before a decision is rendered.</w:t>
      </w:r>
    </w:p>
    <w:p w14:paraId="541C8A10" w14:textId="77777777" w:rsidR="00CE47FC" w:rsidRDefault="00CE47FC" w:rsidP="00EF540D"/>
    <w:p w14:paraId="67959E51" w14:textId="02FDCBF3" w:rsidR="00CE47FC" w:rsidRDefault="00CE47FC" w:rsidP="00DC7F23">
      <w:pPr>
        <w:pStyle w:val="Heading2"/>
      </w:pPr>
      <w:r>
        <w:t>Streamline the workflow to build model driven services</w:t>
      </w:r>
    </w:p>
    <w:p w14:paraId="17D32FD4" w14:textId="432FD73B" w:rsidR="00CE47FC" w:rsidRDefault="00CE47FC" w:rsidP="00CE47FC">
      <w:r>
        <w:tab/>
        <w:t>One way to gain a substantial improvement to the overhead of developing services based on a model driven architecture would be to leverage Enterprise Architect’s plugin and scripting system.  Simply removing the overhead and time required to export models out of EA and into tools like SIW and caCORE SDK would vastly improve the user experience and turnaround time to build services.</w:t>
      </w:r>
    </w:p>
    <w:p w14:paraId="1BDE88B9" w14:textId="36E49019" w:rsidR="00CE47FC" w:rsidRDefault="00CE47FC" w:rsidP="00CE47FC">
      <w:pPr>
        <w:pStyle w:val="Heading1"/>
        <w:rPr>
          <w:rFonts w:eastAsia="Times New Roman" w:cs="Times New Roman"/>
        </w:rPr>
      </w:pPr>
      <w:r>
        <w:rPr>
          <w:rFonts w:eastAsia="Times New Roman" w:cs="Times New Roman"/>
        </w:rPr>
        <w:t>Meeting the mission, goals and objectives of this effort</w:t>
      </w:r>
    </w:p>
    <w:p w14:paraId="7978ED7D" w14:textId="77777777" w:rsidR="00CE47FC" w:rsidRDefault="00CE47FC" w:rsidP="00CE47FC"/>
    <w:p w14:paraId="2F3BCF85" w14:textId="33640C97" w:rsidR="00CE47FC" w:rsidRDefault="00CE47FC" w:rsidP="00CE47FC">
      <w:r>
        <w:tab/>
        <w:t xml:space="preserve">The caGrid development team has delivered on the objectives of providing continued support for the caGrid core services and users of the system during the execution of this Statement of Work.  Several new features have been identified from interaction with the user community, and many have been implemented to support their scientific use cases.  The level of technical support has remained very high on the knowledge center forums, which facilitates adoption of the caGrid system.  </w:t>
      </w:r>
      <w:r w:rsidR="00DE1E5E">
        <w:t>The development team has also integrated support for the latest versions of NCI tools like the caCORE SDK, which keeps the caGrid platform current and relevant.</w:t>
      </w:r>
    </w:p>
    <w:p w14:paraId="2043C517" w14:textId="77777777" w:rsidR="00DE1E5E" w:rsidRDefault="00DE1E5E" w:rsidP="00CE47FC"/>
    <w:p w14:paraId="62ECBABA" w14:textId="14B23DC7" w:rsidR="00DE1E5E" w:rsidRPr="00CE47FC" w:rsidRDefault="00DE1E5E" w:rsidP="00CE47FC">
      <w:r>
        <w:tab/>
        <w:t>Additionally, the team has provided support to the NCI directly for the production installation of caGrid, and offered insight into and level of effort estimates for feature requests driven by the adopter community and the NCI itself.</w:t>
      </w:r>
    </w:p>
    <w:p w14:paraId="32A9BD1A" w14:textId="77777777" w:rsidR="00A95BF0" w:rsidRDefault="00A95BF0" w:rsidP="00A95BF0">
      <w:pPr>
        <w:pStyle w:val="Heading1"/>
      </w:pPr>
      <w:r>
        <w:t>Lessons Learned</w:t>
      </w:r>
    </w:p>
    <w:p w14:paraId="27AFB5F1" w14:textId="77777777" w:rsidR="00D66526" w:rsidRDefault="00D66526" w:rsidP="00D66526"/>
    <w:p w14:paraId="1AE3ADAD" w14:textId="40BB882B" w:rsidR="00D66526" w:rsidRDefault="00D66526" w:rsidP="00D66526">
      <w:r>
        <w:tab/>
      </w:r>
      <w:r w:rsidR="00081778">
        <w:t>In the course of executing this Statement of Work, the caGrid development team encountered some learning opportunities.</w:t>
      </w:r>
    </w:p>
    <w:p w14:paraId="1C5695BF" w14:textId="77777777" w:rsidR="00081778" w:rsidRDefault="00081778" w:rsidP="00D66526"/>
    <w:p w14:paraId="7563B3E8" w14:textId="724E1F9A" w:rsidR="00081778" w:rsidRDefault="00BA4511" w:rsidP="00081778">
      <w:pPr>
        <w:pStyle w:val="ListParagraph"/>
        <w:numPr>
          <w:ilvl w:val="0"/>
          <w:numId w:val="4"/>
        </w:numPr>
      </w:pPr>
      <w:r>
        <w:t>The general cutbacks and shutdown of many caBIG development projects impairs the ability of the caGrid team to implement and release new features.  Since caGrid is an “upstream” dependency of many other caBIG projects, features like the SHA 2 support can’t be released until there are developers available to work on the other projects and incorporate the requisite changes.</w:t>
      </w:r>
    </w:p>
    <w:p w14:paraId="4EA6DBE1" w14:textId="3B110266" w:rsidR="00BA4511" w:rsidRDefault="00BA4511" w:rsidP="00081778">
      <w:pPr>
        <w:pStyle w:val="ListParagraph"/>
        <w:numPr>
          <w:ilvl w:val="0"/>
          <w:numId w:val="4"/>
        </w:numPr>
      </w:pPr>
      <w:r>
        <w:t>Somewhat related to the previous item, backwards compatibility is a major concern for the NCI when changes are proposed in caGrid.  This leads to architectural decisions, which are often a compromise against the optimal design in the interest of supporting users, and services that don’t have the resources to perform updates and new releases.</w:t>
      </w:r>
    </w:p>
    <w:p w14:paraId="7408CD11" w14:textId="395E5A44" w:rsidR="00950D2E" w:rsidRDefault="00950D2E" w:rsidP="00950D2E">
      <w:pPr>
        <w:pStyle w:val="ListParagraph"/>
        <w:numPr>
          <w:ilvl w:val="0"/>
          <w:numId w:val="4"/>
        </w:numPr>
      </w:pPr>
      <w:r>
        <w:t xml:space="preserve">Barrier to entry, whether real or perceived, is a key factor to adoption and uptake of caGrid.  Concurrent with this, a simple and clearly described explanation of the benefits of using the grid and an overview of the underlying processes it abstracts away is essential to driving early interest. </w:t>
      </w:r>
    </w:p>
    <w:p w14:paraId="10AFEA68" w14:textId="77777777" w:rsidR="00950D2E" w:rsidRDefault="00950D2E" w:rsidP="00950D2E"/>
    <w:p w14:paraId="34AB8D9F" w14:textId="7AD2EDBF" w:rsidR="00A07DBB" w:rsidRDefault="00A07DBB" w:rsidP="00A07DBB">
      <w:pPr>
        <w:pStyle w:val="Heading1"/>
      </w:pPr>
      <w:r>
        <w:t>Outstanding Issues</w:t>
      </w:r>
    </w:p>
    <w:p w14:paraId="7CEF13AE" w14:textId="77777777" w:rsidR="00A07DBB" w:rsidRDefault="00A07DBB" w:rsidP="00A07DBB"/>
    <w:p w14:paraId="7DB01FAC" w14:textId="52D99367" w:rsidR="00A07DBB" w:rsidRDefault="00A07DBB" w:rsidP="00950D2E">
      <w:r>
        <w:tab/>
        <w:t>At the conclusion of this SOW and as of the time of this writing, the following are the remaining issues not yet closed out that were surfaced during the period of the SOW.</w:t>
      </w:r>
    </w:p>
    <w:p w14:paraId="10BE1769" w14:textId="518A2ECE" w:rsidR="00A07DBB" w:rsidRDefault="00A07DBB" w:rsidP="00A07DBB">
      <w:pPr>
        <w:pStyle w:val="Heading2"/>
      </w:pPr>
      <w:r>
        <w:t>Bugs</w:t>
      </w:r>
    </w:p>
    <w:p w14:paraId="7FF8BC18" w14:textId="77777777" w:rsidR="00D2176D" w:rsidRDefault="00D2176D" w:rsidP="00D2176D"/>
    <w:tbl>
      <w:tblPr>
        <w:tblW w:w="5000" w:type="pct"/>
        <w:tblLayout w:type="fixed"/>
        <w:tblLook w:val="04A0" w:firstRow="1" w:lastRow="0" w:firstColumn="1" w:lastColumn="0" w:noHBand="0" w:noVBand="1"/>
      </w:tblPr>
      <w:tblGrid>
        <w:gridCol w:w="910"/>
        <w:gridCol w:w="2797"/>
        <w:gridCol w:w="992"/>
        <w:gridCol w:w="1978"/>
        <w:gridCol w:w="2179"/>
      </w:tblGrid>
      <w:tr w:rsidR="00D2176D" w:rsidRPr="00D2176D" w14:paraId="044C6039" w14:textId="77777777" w:rsidTr="00D2176D">
        <w:trPr>
          <w:trHeight w:val="300"/>
        </w:trPr>
        <w:tc>
          <w:tcPr>
            <w:tcW w:w="514" w:type="pct"/>
            <w:tcBorders>
              <w:top w:val="single" w:sz="4" w:space="0" w:color="000000"/>
              <w:left w:val="single" w:sz="4" w:space="0" w:color="000000"/>
              <w:bottom w:val="single" w:sz="4" w:space="0" w:color="000000"/>
              <w:right w:val="single" w:sz="4" w:space="0" w:color="000000"/>
            </w:tcBorders>
            <w:shd w:val="clear" w:color="auto" w:fill="auto"/>
            <w:hideMark/>
          </w:tcPr>
          <w:p w14:paraId="53E6CA9B"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Key</w:t>
            </w:r>
          </w:p>
        </w:tc>
        <w:tc>
          <w:tcPr>
            <w:tcW w:w="1579" w:type="pct"/>
            <w:tcBorders>
              <w:top w:val="single" w:sz="4" w:space="0" w:color="000000"/>
              <w:left w:val="nil"/>
              <w:bottom w:val="single" w:sz="4" w:space="0" w:color="000000"/>
              <w:right w:val="single" w:sz="4" w:space="0" w:color="000000"/>
            </w:tcBorders>
            <w:shd w:val="clear" w:color="auto" w:fill="auto"/>
            <w:hideMark/>
          </w:tcPr>
          <w:p w14:paraId="57F78D99"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Summary</w:t>
            </w:r>
          </w:p>
        </w:tc>
        <w:tc>
          <w:tcPr>
            <w:tcW w:w="560" w:type="pct"/>
            <w:tcBorders>
              <w:top w:val="single" w:sz="4" w:space="0" w:color="000000"/>
              <w:left w:val="nil"/>
              <w:bottom w:val="single" w:sz="4" w:space="0" w:color="000000"/>
              <w:right w:val="single" w:sz="4" w:space="0" w:color="000000"/>
            </w:tcBorders>
            <w:shd w:val="clear" w:color="auto" w:fill="auto"/>
            <w:hideMark/>
          </w:tcPr>
          <w:p w14:paraId="4F0018FF"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Priority</w:t>
            </w:r>
          </w:p>
        </w:tc>
        <w:tc>
          <w:tcPr>
            <w:tcW w:w="1117" w:type="pct"/>
            <w:tcBorders>
              <w:top w:val="single" w:sz="4" w:space="0" w:color="000000"/>
              <w:left w:val="nil"/>
              <w:bottom w:val="single" w:sz="4" w:space="0" w:color="000000"/>
              <w:right w:val="single" w:sz="4" w:space="0" w:color="000000"/>
            </w:tcBorders>
            <w:shd w:val="clear" w:color="auto" w:fill="auto"/>
            <w:hideMark/>
          </w:tcPr>
          <w:p w14:paraId="51CBD67D"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Affects Version/s</w:t>
            </w:r>
          </w:p>
        </w:tc>
        <w:tc>
          <w:tcPr>
            <w:tcW w:w="1230" w:type="pct"/>
            <w:tcBorders>
              <w:top w:val="single" w:sz="4" w:space="0" w:color="000000"/>
              <w:left w:val="nil"/>
              <w:bottom w:val="single" w:sz="4" w:space="0" w:color="000000"/>
              <w:right w:val="single" w:sz="4" w:space="0" w:color="000000"/>
            </w:tcBorders>
            <w:shd w:val="clear" w:color="auto" w:fill="auto"/>
            <w:hideMark/>
          </w:tcPr>
          <w:p w14:paraId="13F049D0" w14:textId="77777777" w:rsidR="00D2176D" w:rsidRPr="00D2176D" w:rsidRDefault="00D2176D" w:rsidP="00D2176D">
            <w:pPr>
              <w:jc w:val="center"/>
              <w:rPr>
                <w:rFonts w:ascii="Arial" w:eastAsia="Times New Roman" w:hAnsi="Arial" w:cs="Arial"/>
                <w:b/>
                <w:bCs/>
                <w:color w:val="000000"/>
                <w:sz w:val="20"/>
              </w:rPr>
            </w:pPr>
            <w:r w:rsidRPr="00D2176D">
              <w:rPr>
                <w:rFonts w:ascii="Arial" w:eastAsia="Times New Roman" w:hAnsi="Arial" w:cs="Arial"/>
                <w:b/>
                <w:bCs/>
                <w:color w:val="000000"/>
                <w:sz w:val="20"/>
              </w:rPr>
              <w:t>Fix Version/s</w:t>
            </w:r>
          </w:p>
        </w:tc>
      </w:tr>
      <w:tr w:rsidR="00D2176D" w:rsidRPr="00D2176D" w14:paraId="5942C266" w14:textId="77777777" w:rsidTr="00D2176D">
        <w:trPr>
          <w:trHeight w:val="600"/>
        </w:trPr>
        <w:tc>
          <w:tcPr>
            <w:tcW w:w="514" w:type="pct"/>
            <w:tcBorders>
              <w:top w:val="nil"/>
              <w:left w:val="single" w:sz="4" w:space="0" w:color="000000"/>
              <w:bottom w:val="single" w:sz="4" w:space="0" w:color="000000"/>
              <w:right w:val="single" w:sz="4" w:space="0" w:color="000000"/>
            </w:tcBorders>
            <w:shd w:val="clear" w:color="auto" w:fill="auto"/>
            <w:hideMark/>
          </w:tcPr>
          <w:p w14:paraId="01140BE8" w14:textId="77777777" w:rsidR="00D2176D" w:rsidRPr="00D2176D" w:rsidRDefault="00D2176D" w:rsidP="00D2176D">
            <w:pPr>
              <w:rPr>
                <w:rFonts w:ascii="Calibri" w:eastAsia="Times New Roman" w:hAnsi="Calibri" w:cs="Times New Roman"/>
                <w:color w:val="0000FF"/>
                <w:sz w:val="20"/>
                <w:u w:val="single"/>
              </w:rPr>
            </w:pPr>
            <w:hyperlink r:id="rId11" w:history="1">
              <w:r w:rsidRPr="00D2176D">
                <w:rPr>
                  <w:rFonts w:ascii="Calibri" w:eastAsia="Times New Roman" w:hAnsi="Calibri" w:cs="Times New Roman"/>
                  <w:color w:val="0000FF"/>
                  <w:sz w:val="20"/>
                  <w:u w:val="single"/>
                </w:rPr>
                <w:t>CAGRID-788</w:t>
              </w:r>
            </w:hyperlink>
          </w:p>
        </w:tc>
        <w:tc>
          <w:tcPr>
            <w:tcW w:w="1579" w:type="pct"/>
            <w:tcBorders>
              <w:top w:val="nil"/>
              <w:left w:val="nil"/>
              <w:bottom w:val="single" w:sz="4" w:space="0" w:color="000000"/>
              <w:right w:val="single" w:sz="4" w:space="0" w:color="000000"/>
            </w:tcBorders>
            <w:shd w:val="clear" w:color="auto" w:fill="auto"/>
            <w:hideMark/>
          </w:tcPr>
          <w:p w14:paraId="7919624C"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Website column of cat_entry table stores URL as serialized java.net.url</w:t>
            </w:r>
          </w:p>
        </w:tc>
        <w:tc>
          <w:tcPr>
            <w:tcW w:w="560" w:type="pct"/>
            <w:tcBorders>
              <w:top w:val="nil"/>
              <w:left w:val="nil"/>
              <w:bottom w:val="single" w:sz="4" w:space="0" w:color="000000"/>
              <w:right w:val="single" w:sz="4" w:space="0" w:color="000000"/>
            </w:tcBorders>
            <w:shd w:val="clear" w:color="auto" w:fill="auto"/>
            <w:hideMark/>
          </w:tcPr>
          <w:p w14:paraId="5DDD0574"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032724A9"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c>
          <w:tcPr>
            <w:tcW w:w="1230" w:type="pct"/>
            <w:tcBorders>
              <w:top w:val="nil"/>
              <w:left w:val="nil"/>
              <w:bottom w:val="single" w:sz="4" w:space="0" w:color="000000"/>
              <w:right w:val="single" w:sz="4" w:space="0" w:color="000000"/>
            </w:tcBorders>
            <w:shd w:val="clear" w:color="auto" w:fill="auto"/>
            <w:hideMark/>
          </w:tcPr>
          <w:p w14:paraId="0FB621FE"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r>
      <w:tr w:rsidR="00D2176D" w:rsidRPr="00D2176D" w14:paraId="30B73B14" w14:textId="77777777" w:rsidTr="00D2176D">
        <w:trPr>
          <w:trHeight w:val="300"/>
        </w:trPr>
        <w:tc>
          <w:tcPr>
            <w:tcW w:w="514" w:type="pct"/>
            <w:tcBorders>
              <w:top w:val="nil"/>
              <w:left w:val="single" w:sz="4" w:space="0" w:color="000000"/>
              <w:bottom w:val="single" w:sz="4" w:space="0" w:color="000000"/>
              <w:right w:val="single" w:sz="4" w:space="0" w:color="000000"/>
            </w:tcBorders>
            <w:shd w:val="clear" w:color="auto" w:fill="auto"/>
            <w:hideMark/>
          </w:tcPr>
          <w:p w14:paraId="7128AB94" w14:textId="77777777" w:rsidR="00D2176D" w:rsidRPr="00D2176D" w:rsidRDefault="00D2176D" w:rsidP="00D2176D">
            <w:pPr>
              <w:rPr>
                <w:rFonts w:ascii="Calibri" w:eastAsia="Times New Roman" w:hAnsi="Calibri" w:cs="Times New Roman"/>
                <w:color w:val="0000FF"/>
                <w:sz w:val="20"/>
                <w:u w:val="single"/>
              </w:rPr>
            </w:pPr>
            <w:hyperlink r:id="rId12" w:history="1">
              <w:r w:rsidRPr="00D2176D">
                <w:rPr>
                  <w:rFonts w:ascii="Calibri" w:eastAsia="Times New Roman" w:hAnsi="Calibri" w:cs="Times New Roman"/>
                  <w:color w:val="0000FF"/>
                  <w:sz w:val="20"/>
                  <w:u w:val="single"/>
                </w:rPr>
                <w:t>CAGRID-787</w:t>
              </w:r>
            </w:hyperlink>
          </w:p>
        </w:tc>
        <w:tc>
          <w:tcPr>
            <w:tcW w:w="1579" w:type="pct"/>
            <w:tcBorders>
              <w:top w:val="nil"/>
              <w:left w:val="nil"/>
              <w:bottom w:val="single" w:sz="4" w:space="0" w:color="000000"/>
              <w:right w:val="single" w:sz="4" w:space="0" w:color="000000"/>
            </w:tcBorders>
            <w:shd w:val="clear" w:color="auto" w:fill="auto"/>
            <w:hideMark/>
          </w:tcPr>
          <w:p w14:paraId="404B3584"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Catalog editing issues in Portal 3.5</w:t>
            </w:r>
          </w:p>
        </w:tc>
        <w:tc>
          <w:tcPr>
            <w:tcW w:w="560" w:type="pct"/>
            <w:tcBorders>
              <w:top w:val="nil"/>
              <w:left w:val="nil"/>
              <w:bottom w:val="single" w:sz="4" w:space="0" w:color="000000"/>
              <w:right w:val="single" w:sz="4" w:space="0" w:color="000000"/>
            </w:tcBorders>
            <w:shd w:val="clear" w:color="auto" w:fill="auto"/>
            <w:hideMark/>
          </w:tcPr>
          <w:p w14:paraId="2050E066"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59BD5B8E"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c>
          <w:tcPr>
            <w:tcW w:w="1230" w:type="pct"/>
            <w:tcBorders>
              <w:top w:val="nil"/>
              <w:left w:val="nil"/>
              <w:bottom w:val="single" w:sz="4" w:space="0" w:color="000000"/>
              <w:right w:val="single" w:sz="4" w:space="0" w:color="000000"/>
            </w:tcBorders>
            <w:shd w:val="clear" w:color="auto" w:fill="auto"/>
            <w:hideMark/>
          </w:tcPr>
          <w:p w14:paraId="506E40C2"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r>
      <w:tr w:rsidR="00D2176D" w:rsidRPr="00D2176D" w14:paraId="3F9475AB" w14:textId="77777777" w:rsidTr="00D2176D">
        <w:trPr>
          <w:trHeight w:val="900"/>
        </w:trPr>
        <w:tc>
          <w:tcPr>
            <w:tcW w:w="514" w:type="pct"/>
            <w:tcBorders>
              <w:top w:val="nil"/>
              <w:left w:val="single" w:sz="4" w:space="0" w:color="000000"/>
              <w:bottom w:val="single" w:sz="4" w:space="0" w:color="000000"/>
              <w:right w:val="single" w:sz="4" w:space="0" w:color="000000"/>
            </w:tcBorders>
            <w:shd w:val="clear" w:color="auto" w:fill="auto"/>
            <w:hideMark/>
          </w:tcPr>
          <w:p w14:paraId="006237A0" w14:textId="77777777" w:rsidR="00D2176D" w:rsidRPr="00D2176D" w:rsidRDefault="00D2176D" w:rsidP="00D2176D">
            <w:pPr>
              <w:rPr>
                <w:rFonts w:ascii="Calibri" w:eastAsia="Times New Roman" w:hAnsi="Calibri" w:cs="Times New Roman"/>
                <w:color w:val="0000FF"/>
                <w:sz w:val="20"/>
                <w:u w:val="single"/>
              </w:rPr>
            </w:pPr>
            <w:hyperlink r:id="rId13" w:history="1">
              <w:r w:rsidRPr="00D2176D">
                <w:rPr>
                  <w:rFonts w:ascii="Calibri" w:eastAsia="Times New Roman" w:hAnsi="Calibri" w:cs="Times New Roman"/>
                  <w:color w:val="0000FF"/>
                  <w:sz w:val="20"/>
                  <w:u w:val="single"/>
                </w:rPr>
                <w:t>CAGRID-784</w:t>
              </w:r>
            </w:hyperlink>
          </w:p>
        </w:tc>
        <w:tc>
          <w:tcPr>
            <w:tcW w:w="1579" w:type="pct"/>
            <w:tcBorders>
              <w:top w:val="nil"/>
              <w:left w:val="nil"/>
              <w:bottom w:val="single" w:sz="4" w:space="0" w:color="000000"/>
              <w:right w:val="single" w:sz="4" w:space="0" w:color="000000"/>
            </w:tcBorders>
            <w:shd w:val="clear" w:color="auto" w:fill="auto"/>
            <w:hideMark/>
          </w:tcPr>
          <w:p w14:paraId="52FCA1EE"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Introduce shouldn't display extensions which are flagged as "deprecated" and "should be removed"</w:t>
            </w:r>
          </w:p>
        </w:tc>
        <w:tc>
          <w:tcPr>
            <w:tcW w:w="560" w:type="pct"/>
            <w:tcBorders>
              <w:top w:val="nil"/>
              <w:left w:val="nil"/>
              <w:bottom w:val="single" w:sz="4" w:space="0" w:color="000000"/>
              <w:right w:val="single" w:sz="4" w:space="0" w:color="000000"/>
            </w:tcBorders>
            <w:shd w:val="clear" w:color="auto" w:fill="auto"/>
            <w:hideMark/>
          </w:tcPr>
          <w:p w14:paraId="40DD1921"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7D19DDE7"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caGrid SHA2, caGrid 1.6</w:t>
            </w:r>
          </w:p>
        </w:tc>
        <w:tc>
          <w:tcPr>
            <w:tcW w:w="1230" w:type="pct"/>
            <w:tcBorders>
              <w:top w:val="nil"/>
              <w:left w:val="nil"/>
              <w:bottom w:val="single" w:sz="4" w:space="0" w:color="000000"/>
              <w:right w:val="single" w:sz="4" w:space="0" w:color="000000"/>
            </w:tcBorders>
            <w:shd w:val="clear" w:color="auto" w:fill="auto"/>
            <w:hideMark/>
          </w:tcPr>
          <w:p w14:paraId="6462DBBB"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caGrid SHA2, caGrid 1.6</w:t>
            </w:r>
          </w:p>
        </w:tc>
      </w:tr>
      <w:tr w:rsidR="00D2176D" w:rsidRPr="00D2176D" w14:paraId="0BA5C7F2" w14:textId="77777777" w:rsidTr="00D2176D">
        <w:trPr>
          <w:trHeight w:val="600"/>
        </w:trPr>
        <w:tc>
          <w:tcPr>
            <w:tcW w:w="514" w:type="pct"/>
            <w:tcBorders>
              <w:top w:val="nil"/>
              <w:left w:val="single" w:sz="4" w:space="0" w:color="000000"/>
              <w:bottom w:val="single" w:sz="4" w:space="0" w:color="000000"/>
              <w:right w:val="single" w:sz="4" w:space="0" w:color="000000"/>
            </w:tcBorders>
            <w:shd w:val="clear" w:color="auto" w:fill="auto"/>
            <w:hideMark/>
          </w:tcPr>
          <w:p w14:paraId="3D72E7B4" w14:textId="77777777" w:rsidR="00D2176D" w:rsidRPr="00D2176D" w:rsidRDefault="00D2176D" w:rsidP="00D2176D">
            <w:pPr>
              <w:rPr>
                <w:rFonts w:ascii="Calibri" w:eastAsia="Times New Roman" w:hAnsi="Calibri" w:cs="Times New Roman"/>
                <w:color w:val="0000FF"/>
                <w:sz w:val="20"/>
                <w:u w:val="single"/>
              </w:rPr>
            </w:pPr>
            <w:hyperlink r:id="rId14" w:history="1">
              <w:r w:rsidRPr="00D2176D">
                <w:rPr>
                  <w:rFonts w:ascii="Calibri" w:eastAsia="Times New Roman" w:hAnsi="Calibri" w:cs="Times New Roman"/>
                  <w:color w:val="0000FF"/>
                  <w:sz w:val="20"/>
                  <w:u w:val="single"/>
                </w:rPr>
                <w:t>CAGRID-777</w:t>
              </w:r>
            </w:hyperlink>
          </w:p>
        </w:tc>
        <w:tc>
          <w:tcPr>
            <w:tcW w:w="1579" w:type="pct"/>
            <w:tcBorders>
              <w:top w:val="nil"/>
              <w:left w:val="nil"/>
              <w:bottom w:val="single" w:sz="4" w:space="0" w:color="000000"/>
              <w:right w:val="single" w:sz="4" w:space="0" w:color="000000"/>
            </w:tcBorders>
            <w:shd w:val="clear" w:color="auto" w:fill="auto"/>
            <w:hideMark/>
          </w:tcPr>
          <w:p w14:paraId="7C2FC246"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Resolve issues with JNDI tree when WSRF is deployed to JBoss 5.1.x</w:t>
            </w:r>
          </w:p>
        </w:tc>
        <w:tc>
          <w:tcPr>
            <w:tcW w:w="560" w:type="pct"/>
            <w:tcBorders>
              <w:top w:val="nil"/>
              <w:left w:val="nil"/>
              <w:bottom w:val="single" w:sz="4" w:space="0" w:color="000000"/>
              <w:right w:val="single" w:sz="4" w:space="0" w:color="000000"/>
            </w:tcBorders>
            <w:shd w:val="clear" w:color="auto" w:fill="auto"/>
            <w:hideMark/>
          </w:tcPr>
          <w:p w14:paraId="4F3CE81F"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Major</w:t>
            </w:r>
          </w:p>
        </w:tc>
        <w:tc>
          <w:tcPr>
            <w:tcW w:w="1117" w:type="pct"/>
            <w:tcBorders>
              <w:top w:val="nil"/>
              <w:left w:val="nil"/>
              <w:bottom w:val="single" w:sz="4" w:space="0" w:color="000000"/>
              <w:right w:val="single" w:sz="4" w:space="0" w:color="000000"/>
            </w:tcBorders>
            <w:shd w:val="clear" w:color="auto" w:fill="auto"/>
            <w:hideMark/>
          </w:tcPr>
          <w:p w14:paraId="6EA1CE4B"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caGrid 1.4, caGrid 1.5</w:t>
            </w:r>
          </w:p>
        </w:tc>
        <w:tc>
          <w:tcPr>
            <w:tcW w:w="1230" w:type="pct"/>
            <w:tcBorders>
              <w:top w:val="nil"/>
              <w:left w:val="nil"/>
              <w:bottom w:val="single" w:sz="4" w:space="0" w:color="000000"/>
              <w:right w:val="single" w:sz="4" w:space="0" w:color="000000"/>
            </w:tcBorders>
            <w:shd w:val="clear" w:color="auto" w:fill="auto"/>
            <w:hideMark/>
          </w:tcPr>
          <w:p w14:paraId="5073F5B4"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caGrid 1.5</w:t>
            </w:r>
          </w:p>
        </w:tc>
      </w:tr>
      <w:tr w:rsidR="00D2176D" w:rsidRPr="00D2176D" w14:paraId="7C1CE8E0" w14:textId="77777777" w:rsidTr="00D2176D">
        <w:trPr>
          <w:trHeight w:val="600"/>
        </w:trPr>
        <w:tc>
          <w:tcPr>
            <w:tcW w:w="514" w:type="pct"/>
            <w:tcBorders>
              <w:top w:val="nil"/>
              <w:left w:val="single" w:sz="4" w:space="0" w:color="000000"/>
              <w:bottom w:val="single" w:sz="4" w:space="0" w:color="000000"/>
              <w:right w:val="single" w:sz="4" w:space="0" w:color="000000"/>
            </w:tcBorders>
            <w:shd w:val="clear" w:color="auto" w:fill="auto"/>
            <w:hideMark/>
          </w:tcPr>
          <w:p w14:paraId="71F44250" w14:textId="77777777" w:rsidR="00D2176D" w:rsidRPr="00D2176D" w:rsidRDefault="00D2176D" w:rsidP="00D2176D">
            <w:pPr>
              <w:rPr>
                <w:rFonts w:ascii="Calibri" w:eastAsia="Times New Roman" w:hAnsi="Calibri" w:cs="Times New Roman"/>
                <w:color w:val="0000FF"/>
                <w:sz w:val="20"/>
                <w:u w:val="single"/>
              </w:rPr>
            </w:pPr>
            <w:hyperlink r:id="rId15" w:history="1">
              <w:r w:rsidRPr="00D2176D">
                <w:rPr>
                  <w:rFonts w:ascii="Calibri" w:eastAsia="Times New Roman" w:hAnsi="Calibri" w:cs="Times New Roman"/>
                  <w:color w:val="0000FF"/>
                  <w:sz w:val="20"/>
                  <w:u w:val="single"/>
                </w:rPr>
                <w:t>CAGRID-772</w:t>
              </w:r>
            </w:hyperlink>
          </w:p>
        </w:tc>
        <w:tc>
          <w:tcPr>
            <w:tcW w:w="1579" w:type="pct"/>
            <w:tcBorders>
              <w:top w:val="nil"/>
              <w:left w:val="nil"/>
              <w:bottom w:val="single" w:sz="4" w:space="0" w:color="000000"/>
              <w:right w:val="single" w:sz="4" w:space="0" w:color="000000"/>
            </w:tcBorders>
            <w:shd w:val="clear" w:color="auto" w:fill="auto"/>
            <w:hideMark/>
          </w:tcPr>
          <w:p w14:paraId="42A0E821"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Secure upload via caGrid transfer under Tomcat 6 doesn't send any data to server side</w:t>
            </w:r>
          </w:p>
        </w:tc>
        <w:tc>
          <w:tcPr>
            <w:tcW w:w="560" w:type="pct"/>
            <w:tcBorders>
              <w:top w:val="nil"/>
              <w:left w:val="nil"/>
              <w:bottom w:val="single" w:sz="4" w:space="0" w:color="000000"/>
              <w:right w:val="single" w:sz="4" w:space="0" w:color="000000"/>
            </w:tcBorders>
            <w:shd w:val="clear" w:color="auto" w:fill="auto"/>
            <w:hideMark/>
          </w:tcPr>
          <w:p w14:paraId="31F61793"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48F33739"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caGrid 1.5</w:t>
            </w:r>
          </w:p>
        </w:tc>
        <w:tc>
          <w:tcPr>
            <w:tcW w:w="1230" w:type="pct"/>
            <w:tcBorders>
              <w:top w:val="nil"/>
              <w:left w:val="nil"/>
              <w:bottom w:val="single" w:sz="4" w:space="0" w:color="000000"/>
              <w:right w:val="single" w:sz="4" w:space="0" w:color="000000"/>
            </w:tcBorders>
            <w:shd w:val="clear" w:color="auto" w:fill="auto"/>
            <w:hideMark/>
          </w:tcPr>
          <w:p w14:paraId="359A50DC"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caGrid 1.5</w:t>
            </w:r>
          </w:p>
        </w:tc>
      </w:tr>
      <w:tr w:rsidR="00D2176D" w:rsidRPr="00D2176D" w14:paraId="2702FA89" w14:textId="77777777" w:rsidTr="00D2176D">
        <w:trPr>
          <w:trHeight w:val="600"/>
        </w:trPr>
        <w:tc>
          <w:tcPr>
            <w:tcW w:w="514" w:type="pct"/>
            <w:tcBorders>
              <w:top w:val="nil"/>
              <w:left w:val="single" w:sz="4" w:space="0" w:color="000000"/>
              <w:bottom w:val="single" w:sz="4" w:space="0" w:color="000000"/>
              <w:right w:val="single" w:sz="4" w:space="0" w:color="000000"/>
            </w:tcBorders>
            <w:shd w:val="clear" w:color="auto" w:fill="auto"/>
            <w:hideMark/>
          </w:tcPr>
          <w:p w14:paraId="7C1EDB39" w14:textId="77777777" w:rsidR="00D2176D" w:rsidRPr="00D2176D" w:rsidRDefault="00D2176D" w:rsidP="00D2176D">
            <w:pPr>
              <w:rPr>
                <w:rFonts w:ascii="Calibri" w:eastAsia="Times New Roman" w:hAnsi="Calibri" w:cs="Times New Roman"/>
                <w:color w:val="0000FF"/>
                <w:sz w:val="20"/>
                <w:u w:val="single"/>
              </w:rPr>
            </w:pPr>
            <w:hyperlink r:id="rId16" w:history="1">
              <w:r w:rsidRPr="00D2176D">
                <w:rPr>
                  <w:rFonts w:ascii="Calibri" w:eastAsia="Times New Roman" w:hAnsi="Calibri" w:cs="Times New Roman"/>
                  <w:color w:val="0000FF"/>
                  <w:sz w:val="20"/>
                  <w:u w:val="single"/>
                </w:rPr>
                <w:t>CAGRID-737</w:t>
              </w:r>
            </w:hyperlink>
          </w:p>
        </w:tc>
        <w:tc>
          <w:tcPr>
            <w:tcW w:w="1579" w:type="pct"/>
            <w:tcBorders>
              <w:top w:val="nil"/>
              <w:left w:val="nil"/>
              <w:bottom w:val="single" w:sz="4" w:space="0" w:color="000000"/>
              <w:right w:val="single" w:sz="4" w:space="0" w:color="000000"/>
            </w:tcBorders>
            <w:shd w:val="clear" w:color="auto" w:fill="auto"/>
            <w:hideMark/>
          </w:tcPr>
          <w:p w14:paraId="46CD11AB"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WEBSSO incorrectly configures Authentication and Dorian clients</w:t>
            </w:r>
          </w:p>
        </w:tc>
        <w:tc>
          <w:tcPr>
            <w:tcW w:w="560" w:type="pct"/>
            <w:tcBorders>
              <w:top w:val="nil"/>
              <w:left w:val="nil"/>
              <w:bottom w:val="single" w:sz="4" w:space="0" w:color="000000"/>
              <w:right w:val="single" w:sz="4" w:space="0" w:color="000000"/>
            </w:tcBorders>
            <w:shd w:val="clear" w:color="auto" w:fill="auto"/>
            <w:hideMark/>
          </w:tcPr>
          <w:p w14:paraId="442B9F9E"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Minor</w:t>
            </w:r>
          </w:p>
        </w:tc>
        <w:tc>
          <w:tcPr>
            <w:tcW w:w="1117" w:type="pct"/>
            <w:tcBorders>
              <w:top w:val="nil"/>
              <w:left w:val="nil"/>
              <w:bottom w:val="single" w:sz="4" w:space="0" w:color="000000"/>
              <w:right w:val="single" w:sz="4" w:space="0" w:color="000000"/>
            </w:tcBorders>
            <w:shd w:val="clear" w:color="auto" w:fill="auto"/>
            <w:hideMark/>
          </w:tcPr>
          <w:p w14:paraId="589749B6"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caGrid 1.4</w:t>
            </w:r>
          </w:p>
        </w:tc>
        <w:tc>
          <w:tcPr>
            <w:tcW w:w="1230" w:type="pct"/>
            <w:tcBorders>
              <w:top w:val="nil"/>
              <w:left w:val="nil"/>
              <w:bottom w:val="single" w:sz="4" w:space="0" w:color="000000"/>
              <w:right w:val="single" w:sz="4" w:space="0" w:color="000000"/>
            </w:tcBorders>
            <w:shd w:val="clear" w:color="auto" w:fill="auto"/>
            <w:hideMark/>
          </w:tcPr>
          <w:p w14:paraId="3EF3B8BD" w14:textId="77777777" w:rsidR="00D2176D" w:rsidRPr="00D2176D" w:rsidRDefault="00D2176D" w:rsidP="00D2176D">
            <w:pPr>
              <w:rPr>
                <w:rFonts w:ascii="Arial" w:eastAsia="Times New Roman" w:hAnsi="Arial" w:cs="Arial"/>
                <w:color w:val="000000"/>
                <w:sz w:val="20"/>
              </w:rPr>
            </w:pPr>
            <w:r w:rsidRPr="00D2176D">
              <w:rPr>
                <w:rFonts w:ascii="Arial" w:eastAsia="Times New Roman" w:hAnsi="Arial" w:cs="Arial"/>
                <w:color w:val="000000"/>
                <w:sz w:val="20"/>
              </w:rPr>
              <w:t> </w:t>
            </w:r>
          </w:p>
        </w:tc>
      </w:tr>
    </w:tbl>
    <w:p w14:paraId="0454D138" w14:textId="77777777" w:rsidR="00D2176D" w:rsidRDefault="00D2176D" w:rsidP="00D2176D"/>
    <w:p w14:paraId="53708D26" w14:textId="77777777" w:rsidR="00A07DBB" w:rsidRDefault="00A07DBB" w:rsidP="00A07DBB"/>
    <w:p w14:paraId="3D3272F2" w14:textId="3AFF7118" w:rsidR="00A07DBB" w:rsidRDefault="00C224AE" w:rsidP="00C224AE">
      <w:pPr>
        <w:pStyle w:val="Heading2"/>
      </w:pPr>
      <w:r>
        <w:t>Feature Requests</w:t>
      </w:r>
    </w:p>
    <w:p w14:paraId="5D6F3715" w14:textId="77777777" w:rsidR="00644BDF" w:rsidRDefault="00644BDF" w:rsidP="00644BDF"/>
    <w:tbl>
      <w:tblPr>
        <w:tblW w:w="0" w:type="auto"/>
        <w:tblInd w:w="93" w:type="dxa"/>
        <w:tblLook w:val="04A0" w:firstRow="1" w:lastRow="0" w:firstColumn="1" w:lastColumn="0" w:noHBand="0" w:noVBand="1"/>
      </w:tblPr>
      <w:tblGrid>
        <w:gridCol w:w="1024"/>
        <w:gridCol w:w="2859"/>
        <w:gridCol w:w="934"/>
        <w:gridCol w:w="2218"/>
        <w:gridCol w:w="1728"/>
      </w:tblGrid>
      <w:tr w:rsidR="00644BDF" w:rsidRPr="00644BDF" w14:paraId="1D7B5AE5" w14:textId="77777777" w:rsidTr="00644BDF">
        <w:trPr>
          <w:trHeight w:val="300"/>
        </w:trPr>
        <w:tc>
          <w:tcPr>
            <w:tcW w:w="1340" w:type="dxa"/>
            <w:tcBorders>
              <w:top w:val="single" w:sz="4" w:space="0" w:color="000000"/>
              <w:left w:val="single" w:sz="4" w:space="0" w:color="000000"/>
              <w:bottom w:val="single" w:sz="4" w:space="0" w:color="000000"/>
              <w:right w:val="single" w:sz="4" w:space="0" w:color="000000"/>
            </w:tcBorders>
            <w:shd w:val="clear" w:color="auto" w:fill="auto"/>
            <w:hideMark/>
          </w:tcPr>
          <w:p w14:paraId="5938250C"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Key</w:t>
            </w:r>
          </w:p>
        </w:tc>
        <w:tc>
          <w:tcPr>
            <w:tcW w:w="5200" w:type="dxa"/>
            <w:tcBorders>
              <w:top w:val="single" w:sz="4" w:space="0" w:color="000000"/>
              <w:left w:val="nil"/>
              <w:bottom w:val="single" w:sz="4" w:space="0" w:color="000000"/>
              <w:right w:val="single" w:sz="4" w:space="0" w:color="000000"/>
            </w:tcBorders>
            <w:shd w:val="clear" w:color="auto" w:fill="auto"/>
            <w:hideMark/>
          </w:tcPr>
          <w:p w14:paraId="59F21B2B"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Summary</w:t>
            </w:r>
          </w:p>
        </w:tc>
        <w:tc>
          <w:tcPr>
            <w:tcW w:w="980" w:type="dxa"/>
            <w:tcBorders>
              <w:top w:val="single" w:sz="4" w:space="0" w:color="000000"/>
              <w:left w:val="nil"/>
              <w:bottom w:val="single" w:sz="4" w:space="0" w:color="000000"/>
              <w:right w:val="single" w:sz="4" w:space="0" w:color="000000"/>
            </w:tcBorders>
            <w:shd w:val="clear" w:color="auto" w:fill="auto"/>
            <w:hideMark/>
          </w:tcPr>
          <w:p w14:paraId="38092A59"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Priority</w:t>
            </w:r>
          </w:p>
        </w:tc>
        <w:tc>
          <w:tcPr>
            <w:tcW w:w="5200" w:type="dxa"/>
            <w:tcBorders>
              <w:top w:val="single" w:sz="4" w:space="0" w:color="000000"/>
              <w:left w:val="nil"/>
              <w:bottom w:val="single" w:sz="4" w:space="0" w:color="000000"/>
              <w:right w:val="single" w:sz="4" w:space="0" w:color="000000"/>
            </w:tcBorders>
            <w:shd w:val="clear" w:color="auto" w:fill="auto"/>
            <w:hideMark/>
          </w:tcPr>
          <w:p w14:paraId="52AA571F"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Affects Version/s</w:t>
            </w:r>
          </w:p>
        </w:tc>
        <w:tc>
          <w:tcPr>
            <w:tcW w:w="2780" w:type="dxa"/>
            <w:tcBorders>
              <w:top w:val="single" w:sz="4" w:space="0" w:color="000000"/>
              <w:left w:val="nil"/>
              <w:bottom w:val="single" w:sz="4" w:space="0" w:color="000000"/>
              <w:right w:val="single" w:sz="4" w:space="0" w:color="000000"/>
            </w:tcBorders>
            <w:shd w:val="clear" w:color="auto" w:fill="auto"/>
            <w:hideMark/>
          </w:tcPr>
          <w:p w14:paraId="6BDD2257" w14:textId="77777777" w:rsidR="00644BDF" w:rsidRPr="00644BDF" w:rsidRDefault="00644BDF" w:rsidP="00644BDF">
            <w:pPr>
              <w:jc w:val="center"/>
              <w:rPr>
                <w:rFonts w:ascii="Arial" w:eastAsia="Times New Roman" w:hAnsi="Arial" w:cs="Arial"/>
                <w:b/>
                <w:bCs/>
                <w:color w:val="000000"/>
                <w:sz w:val="20"/>
              </w:rPr>
            </w:pPr>
            <w:r w:rsidRPr="00644BDF">
              <w:rPr>
                <w:rFonts w:ascii="Arial" w:eastAsia="Times New Roman" w:hAnsi="Arial" w:cs="Arial"/>
                <w:b/>
                <w:bCs/>
                <w:color w:val="000000"/>
                <w:sz w:val="20"/>
              </w:rPr>
              <w:t>Fix Version/s</w:t>
            </w:r>
          </w:p>
        </w:tc>
      </w:tr>
      <w:tr w:rsidR="00644BDF" w:rsidRPr="00644BDF" w14:paraId="65DDA514" w14:textId="77777777" w:rsidTr="00644BDF">
        <w:trPr>
          <w:trHeight w:val="300"/>
        </w:trPr>
        <w:tc>
          <w:tcPr>
            <w:tcW w:w="1340" w:type="dxa"/>
            <w:tcBorders>
              <w:top w:val="nil"/>
              <w:left w:val="single" w:sz="4" w:space="0" w:color="000000"/>
              <w:bottom w:val="single" w:sz="4" w:space="0" w:color="000000"/>
              <w:right w:val="single" w:sz="4" w:space="0" w:color="000000"/>
            </w:tcBorders>
            <w:shd w:val="clear" w:color="auto" w:fill="auto"/>
            <w:hideMark/>
          </w:tcPr>
          <w:p w14:paraId="205ABD43" w14:textId="77777777" w:rsidR="00644BDF" w:rsidRPr="00644BDF" w:rsidRDefault="00644BDF" w:rsidP="00644BDF">
            <w:pPr>
              <w:rPr>
                <w:rFonts w:ascii="Calibri" w:eastAsia="Times New Roman" w:hAnsi="Calibri" w:cs="Times New Roman"/>
                <w:color w:val="0000FF"/>
                <w:sz w:val="20"/>
                <w:u w:val="single"/>
              </w:rPr>
            </w:pPr>
            <w:hyperlink r:id="rId17" w:history="1">
              <w:r w:rsidRPr="00644BDF">
                <w:rPr>
                  <w:rFonts w:ascii="Calibri" w:eastAsia="Times New Roman" w:hAnsi="Calibri" w:cs="Times New Roman"/>
                  <w:color w:val="0000FF"/>
                  <w:sz w:val="20"/>
                  <w:u w:val="single"/>
                </w:rPr>
                <w:t>CAGRID-823</w:t>
              </w:r>
            </w:hyperlink>
          </w:p>
        </w:tc>
        <w:tc>
          <w:tcPr>
            <w:tcW w:w="5200" w:type="dxa"/>
            <w:tcBorders>
              <w:top w:val="nil"/>
              <w:left w:val="nil"/>
              <w:bottom w:val="single" w:sz="4" w:space="0" w:color="000000"/>
              <w:right w:val="single" w:sz="4" w:space="0" w:color="000000"/>
            </w:tcBorders>
            <w:shd w:val="clear" w:color="auto" w:fill="auto"/>
            <w:hideMark/>
          </w:tcPr>
          <w:p w14:paraId="541B8469"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FQP should perform DCQL(2) query validation</w:t>
            </w:r>
          </w:p>
        </w:tc>
        <w:tc>
          <w:tcPr>
            <w:tcW w:w="980" w:type="dxa"/>
            <w:tcBorders>
              <w:top w:val="nil"/>
              <w:left w:val="nil"/>
              <w:bottom w:val="single" w:sz="4" w:space="0" w:color="000000"/>
              <w:right w:val="single" w:sz="4" w:space="0" w:color="000000"/>
            </w:tcBorders>
            <w:shd w:val="clear" w:color="auto" w:fill="auto"/>
            <w:hideMark/>
          </w:tcPr>
          <w:p w14:paraId="3EB39E84"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0BD4F6C9"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w:t>
            </w:r>
          </w:p>
        </w:tc>
        <w:tc>
          <w:tcPr>
            <w:tcW w:w="2780" w:type="dxa"/>
            <w:tcBorders>
              <w:top w:val="nil"/>
              <w:left w:val="nil"/>
              <w:bottom w:val="single" w:sz="4" w:space="0" w:color="000000"/>
              <w:right w:val="single" w:sz="4" w:space="0" w:color="000000"/>
            </w:tcBorders>
            <w:shd w:val="clear" w:color="auto" w:fill="auto"/>
            <w:hideMark/>
          </w:tcPr>
          <w:p w14:paraId="040C45C7"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w:t>
            </w:r>
          </w:p>
        </w:tc>
      </w:tr>
      <w:tr w:rsidR="00644BDF" w:rsidRPr="00644BDF" w14:paraId="7E724A3A"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0312DC8B" w14:textId="77777777" w:rsidR="00644BDF" w:rsidRPr="00644BDF" w:rsidRDefault="00644BDF" w:rsidP="00644BDF">
            <w:pPr>
              <w:rPr>
                <w:rFonts w:ascii="Calibri" w:eastAsia="Times New Roman" w:hAnsi="Calibri" w:cs="Times New Roman"/>
                <w:color w:val="0000FF"/>
                <w:sz w:val="20"/>
                <w:u w:val="single"/>
              </w:rPr>
            </w:pPr>
            <w:hyperlink r:id="rId18" w:history="1">
              <w:r w:rsidRPr="00644BDF">
                <w:rPr>
                  <w:rFonts w:ascii="Calibri" w:eastAsia="Times New Roman" w:hAnsi="Calibri" w:cs="Times New Roman"/>
                  <w:color w:val="0000FF"/>
                  <w:sz w:val="20"/>
                  <w:u w:val="single"/>
                </w:rPr>
                <w:t>CAGRID-797</w:t>
              </w:r>
            </w:hyperlink>
          </w:p>
        </w:tc>
        <w:tc>
          <w:tcPr>
            <w:tcW w:w="5200" w:type="dxa"/>
            <w:tcBorders>
              <w:top w:val="nil"/>
              <w:left w:val="nil"/>
              <w:bottom w:val="single" w:sz="4" w:space="0" w:color="000000"/>
              <w:right w:val="single" w:sz="4" w:space="0" w:color="000000"/>
            </w:tcBorders>
            <w:shd w:val="clear" w:color="auto" w:fill="auto"/>
            <w:hideMark/>
          </w:tcPr>
          <w:p w14:paraId="05A35FAC"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Grouper admins to search for groups a user is a member of</w:t>
            </w:r>
          </w:p>
        </w:tc>
        <w:tc>
          <w:tcPr>
            <w:tcW w:w="980" w:type="dxa"/>
            <w:tcBorders>
              <w:top w:val="nil"/>
              <w:left w:val="nil"/>
              <w:bottom w:val="single" w:sz="4" w:space="0" w:color="000000"/>
              <w:right w:val="single" w:sz="4" w:space="0" w:color="000000"/>
            </w:tcBorders>
            <w:shd w:val="clear" w:color="auto" w:fill="auto"/>
            <w:hideMark/>
          </w:tcPr>
          <w:p w14:paraId="6799EC2D"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17066F01"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w:t>
            </w:r>
          </w:p>
        </w:tc>
        <w:tc>
          <w:tcPr>
            <w:tcW w:w="2780" w:type="dxa"/>
            <w:tcBorders>
              <w:top w:val="nil"/>
              <w:left w:val="nil"/>
              <w:bottom w:val="single" w:sz="4" w:space="0" w:color="000000"/>
              <w:right w:val="single" w:sz="4" w:space="0" w:color="000000"/>
            </w:tcBorders>
            <w:shd w:val="clear" w:color="auto" w:fill="auto"/>
            <w:hideMark/>
          </w:tcPr>
          <w:p w14:paraId="6CDD3CCC"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caGrid 1.6</w:t>
            </w:r>
          </w:p>
        </w:tc>
      </w:tr>
      <w:tr w:rsidR="00644BDF" w:rsidRPr="00644BDF" w14:paraId="45B5AD1E"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01969779" w14:textId="77777777" w:rsidR="00644BDF" w:rsidRPr="00644BDF" w:rsidRDefault="00644BDF" w:rsidP="00644BDF">
            <w:pPr>
              <w:rPr>
                <w:rFonts w:ascii="Calibri" w:eastAsia="Times New Roman" w:hAnsi="Calibri" w:cs="Times New Roman"/>
                <w:color w:val="0000FF"/>
                <w:sz w:val="20"/>
                <w:u w:val="single"/>
              </w:rPr>
            </w:pPr>
            <w:hyperlink r:id="rId19" w:history="1">
              <w:r w:rsidRPr="00644BDF">
                <w:rPr>
                  <w:rFonts w:ascii="Calibri" w:eastAsia="Times New Roman" w:hAnsi="Calibri" w:cs="Times New Roman"/>
                  <w:color w:val="0000FF"/>
                  <w:sz w:val="20"/>
                  <w:u w:val="single"/>
                </w:rPr>
                <w:t>CAGRID-793</w:t>
              </w:r>
            </w:hyperlink>
          </w:p>
        </w:tc>
        <w:tc>
          <w:tcPr>
            <w:tcW w:w="5200" w:type="dxa"/>
            <w:tcBorders>
              <w:top w:val="nil"/>
              <w:left w:val="nil"/>
              <w:bottom w:val="single" w:sz="4" w:space="0" w:color="000000"/>
              <w:right w:val="single" w:sz="4" w:space="0" w:color="000000"/>
            </w:tcBorders>
            <w:shd w:val="clear" w:color="auto" w:fill="auto"/>
            <w:hideMark/>
          </w:tcPr>
          <w:p w14:paraId="093DAEF0"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Upgraders for SDK 4.3 data services from 1.5 and 1.4 to 1.6</w:t>
            </w:r>
          </w:p>
        </w:tc>
        <w:tc>
          <w:tcPr>
            <w:tcW w:w="980" w:type="dxa"/>
            <w:tcBorders>
              <w:top w:val="nil"/>
              <w:left w:val="nil"/>
              <w:bottom w:val="single" w:sz="4" w:space="0" w:color="000000"/>
              <w:right w:val="single" w:sz="4" w:space="0" w:color="000000"/>
            </w:tcBorders>
            <w:shd w:val="clear" w:color="auto" w:fill="auto"/>
            <w:hideMark/>
          </w:tcPr>
          <w:p w14:paraId="1E6CE696"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Major</w:t>
            </w:r>
          </w:p>
        </w:tc>
        <w:tc>
          <w:tcPr>
            <w:tcW w:w="5200" w:type="dxa"/>
            <w:tcBorders>
              <w:top w:val="nil"/>
              <w:left w:val="nil"/>
              <w:bottom w:val="single" w:sz="4" w:space="0" w:color="000000"/>
              <w:right w:val="single" w:sz="4" w:space="0" w:color="000000"/>
            </w:tcBorders>
            <w:shd w:val="clear" w:color="auto" w:fill="auto"/>
            <w:hideMark/>
          </w:tcPr>
          <w:p w14:paraId="52D6CCB7"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caGrid SHA2, caGrid 1.4, caGrid 1.5, caGrid 1.6</w:t>
            </w:r>
          </w:p>
        </w:tc>
        <w:tc>
          <w:tcPr>
            <w:tcW w:w="2780" w:type="dxa"/>
            <w:tcBorders>
              <w:top w:val="nil"/>
              <w:left w:val="nil"/>
              <w:bottom w:val="single" w:sz="4" w:space="0" w:color="000000"/>
              <w:right w:val="single" w:sz="4" w:space="0" w:color="000000"/>
            </w:tcBorders>
            <w:shd w:val="clear" w:color="auto" w:fill="auto"/>
            <w:hideMark/>
          </w:tcPr>
          <w:p w14:paraId="15785DDD"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caGrid SHA2, caGrid 1.6</w:t>
            </w:r>
          </w:p>
        </w:tc>
      </w:tr>
      <w:tr w:rsidR="00644BDF" w:rsidRPr="00644BDF" w14:paraId="0CC1C4F8" w14:textId="77777777" w:rsidTr="00644BDF">
        <w:trPr>
          <w:trHeight w:val="300"/>
        </w:trPr>
        <w:tc>
          <w:tcPr>
            <w:tcW w:w="1340" w:type="dxa"/>
            <w:tcBorders>
              <w:top w:val="nil"/>
              <w:left w:val="single" w:sz="4" w:space="0" w:color="000000"/>
              <w:bottom w:val="single" w:sz="4" w:space="0" w:color="000000"/>
              <w:right w:val="single" w:sz="4" w:space="0" w:color="000000"/>
            </w:tcBorders>
            <w:shd w:val="clear" w:color="auto" w:fill="auto"/>
            <w:hideMark/>
          </w:tcPr>
          <w:p w14:paraId="65BF3CD3" w14:textId="77777777" w:rsidR="00644BDF" w:rsidRPr="00644BDF" w:rsidRDefault="00644BDF" w:rsidP="00644BDF">
            <w:pPr>
              <w:rPr>
                <w:rFonts w:ascii="Calibri" w:eastAsia="Times New Roman" w:hAnsi="Calibri" w:cs="Times New Roman"/>
                <w:color w:val="0000FF"/>
                <w:sz w:val="20"/>
                <w:u w:val="single"/>
              </w:rPr>
            </w:pPr>
            <w:hyperlink r:id="rId20" w:history="1">
              <w:r w:rsidRPr="00644BDF">
                <w:rPr>
                  <w:rFonts w:ascii="Calibri" w:eastAsia="Times New Roman" w:hAnsi="Calibri" w:cs="Times New Roman"/>
                  <w:color w:val="0000FF"/>
                  <w:sz w:val="20"/>
                  <w:u w:val="single"/>
                </w:rPr>
                <w:t>CAGRID-790</w:t>
              </w:r>
            </w:hyperlink>
          </w:p>
        </w:tc>
        <w:tc>
          <w:tcPr>
            <w:tcW w:w="5200" w:type="dxa"/>
            <w:tcBorders>
              <w:top w:val="nil"/>
              <w:left w:val="nil"/>
              <w:bottom w:val="single" w:sz="4" w:space="0" w:color="000000"/>
              <w:right w:val="single" w:sz="4" w:space="0" w:color="000000"/>
            </w:tcBorders>
            <w:shd w:val="clear" w:color="auto" w:fill="auto"/>
            <w:hideMark/>
          </w:tcPr>
          <w:p w14:paraId="748D5E30"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Data Service Upgrader for 1.4 and 1.5 to 1.6</w:t>
            </w:r>
          </w:p>
        </w:tc>
        <w:tc>
          <w:tcPr>
            <w:tcW w:w="980" w:type="dxa"/>
            <w:tcBorders>
              <w:top w:val="nil"/>
              <w:left w:val="nil"/>
              <w:bottom w:val="single" w:sz="4" w:space="0" w:color="000000"/>
              <w:right w:val="single" w:sz="4" w:space="0" w:color="000000"/>
            </w:tcBorders>
            <w:shd w:val="clear" w:color="auto" w:fill="auto"/>
            <w:hideMark/>
          </w:tcPr>
          <w:p w14:paraId="6E635B16"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Major</w:t>
            </w:r>
          </w:p>
        </w:tc>
        <w:tc>
          <w:tcPr>
            <w:tcW w:w="5200" w:type="dxa"/>
            <w:tcBorders>
              <w:top w:val="nil"/>
              <w:left w:val="nil"/>
              <w:bottom w:val="single" w:sz="4" w:space="0" w:color="000000"/>
              <w:right w:val="single" w:sz="4" w:space="0" w:color="000000"/>
            </w:tcBorders>
            <w:shd w:val="clear" w:color="auto" w:fill="auto"/>
            <w:hideMark/>
          </w:tcPr>
          <w:p w14:paraId="74AA3A5F"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caGrid 1.6</w:t>
            </w:r>
          </w:p>
        </w:tc>
        <w:tc>
          <w:tcPr>
            <w:tcW w:w="2780" w:type="dxa"/>
            <w:tcBorders>
              <w:top w:val="nil"/>
              <w:left w:val="nil"/>
              <w:bottom w:val="single" w:sz="4" w:space="0" w:color="000000"/>
              <w:right w:val="single" w:sz="4" w:space="0" w:color="000000"/>
            </w:tcBorders>
            <w:shd w:val="clear" w:color="auto" w:fill="auto"/>
            <w:hideMark/>
          </w:tcPr>
          <w:p w14:paraId="418E578E"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caGrid 1.6</w:t>
            </w:r>
          </w:p>
        </w:tc>
      </w:tr>
      <w:tr w:rsidR="00644BDF" w:rsidRPr="00644BDF" w14:paraId="02EF7EA8"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00AE2488" w14:textId="77777777" w:rsidR="00644BDF" w:rsidRPr="00644BDF" w:rsidRDefault="00644BDF" w:rsidP="00644BDF">
            <w:pPr>
              <w:rPr>
                <w:rFonts w:ascii="Calibri" w:eastAsia="Times New Roman" w:hAnsi="Calibri" w:cs="Times New Roman"/>
                <w:color w:val="0000FF"/>
                <w:sz w:val="20"/>
                <w:u w:val="single"/>
              </w:rPr>
            </w:pPr>
            <w:hyperlink r:id="rId21" w:history="1">
              <w:r w:rsidRPr="00644BDF">
                <w:rPr>
                  <w:rFonts w:ascii="Calibri" w:eastAsia="Times New Roman" w:hAnsi="Calibri" w:cs="Times New Roman"/>
                  <w:color w:val="0000FF"/>
                  <w:sz w:val="20"/>
                  <w:u w:val="single"/>
                </w:rPr>
                <w:t>CAGRID-781</w:t>
              </w:r>
            </w:hyperlink>
          </w:p>
        </w:tc>
        <w:tc>
          <w:tcPr>
            <w:tcW w:w="5200" w:type="dxa"/>
            <w:tcBorders>
              <w:top w:val="nil"/>
              <w:left w:val="nil"/>
              <w:bottom w:val="single" w:sz="4" w:space="0" w:color="000000"/>
              <w:right w:val="single" w:sz="4" w:space="0" w:color="000000"/>
            </w:tcBorders>
            <w:shd w:val="clear" w:color="auto" w:fill="auto"/>
            <w:hideMark/>
          </w:tcPr>
          <w:p w14:paraId="33BC1EFE"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Add exposed validateQuery operation to Introduce generated Data Services</w:t>
            </w:r>
          </w:p>
        </w:tc>
        <w:tc>
          <w:tcPr>
            <w:tcW w:w="980" w:type="dxa"/>
            <w:tcBorders>
              <w:top w:val="nil"/>
              <w:left w:val="nil"/>
              <w:bottom w:val="single" w:sz="4" w:space="0" w:color="000000"/>
              <w:right w:val="single" w:sz="4" w:space="0" w:color="000000"/>
            </w:tcBorders>
            <w:shd w:val="clear" w:color="auto" w:fill="auto"/>
            <w:hideMark/>
          </w:tcPr>
          <w:p w14:paraId="52FDC8D8"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6D0EF240"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caGrid 1.4</w:t>
            </w:r>
          </w:p>
        </w:tc>
        <w:tc>
          <w:tcPr>
            <w:tcW w:w="2780" w:type="dxa"/>
            <w:tcBorders>
              <w:top w:val="nil"/>
              <w:left w:val="nil"/>
              <w:bottom w:val="single" w:sz="4" w:space="0" w:color="000000"/>
              <w:right w:val="single" w:sz="4" w:space="0" w:color="000000"/>
            </w:tcBorders>
            <w:shd w:val="clear" w:color="auto" w:fill="auto"/>
            <w:hideMark/>
          </w:tcPr>
          <w:p w14:paraId="7170796F"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caGrid SHA2, caGrid 1.6</w:t>
            </w:r>
          </w:p>
        </w:tc>
      </w:tr>
      <w:tr w:rsidR="00644BDF" w:rsidRPr="00644BDF" w14:paraId="0B7DA22E"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38DA92BA" w14:textId="77777777" w:rsidR="00644BDF" w:rsidRPr="00644BDF" w:rsidRDefault="00644BDF" w:rsidP="00644BDF">
            <w:pPr>
              <w:rPr>
                <w:rFonts w:ascii="Calibri" w:eastAsia="Times New Roman" w:hAnsi="Calibri" w:cs="Times New Roman"/>
                <w:color w:val="0000FF"/>
                <w:sz w:val="20"/>
                <w:u w:val="single"/>
              </w:rPr>
            </w:pPr>
            <w:hyperlink r:id="rId22" w:history="1">
              <w:r w:rsidRPr="00644BDF">
                <w:rPr>
                  <w:rFonts w:ascii="Calibri" w:eastAsia="Times New Roman" w:hAnsi="Calibri" w:cs="Times New Roman"/>
                  <w:color w:val="0000FF"/>
                  <w:sz w:val="20"/>
                  <w:u w:val="single"/>
                </w:rPr>
                <w:t>CAGRID-763</w:t>
              </w:r>
            </w:hyperlink>
          </w:p>
        </w:tc>
        <w:tc>
          <w:tcPr>
            <w:tcW w:w="5200" w:type="dxa"/>
            <w:tcBorders>
              <w:top w:val="nil"/>
              <w:left w:val="nil"/>
              <w:bottom w:val="single" w:sz="4" w:space="0" w:color="000000"/>
              <w:right w:val="single" w:sz="4" w:space="0" w:color="000000"/>
            </w:tcBorders>
            <w:shd w:val="clear" w:color="auto" w:fill="auto"/>
            <w:hideMark/>
          </w:tcPr>
          <w:p w14:paraId="343BBD0B"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xmiToDomainModel generates invalid domain model when primitive types are used in XMI</w:t>
            </w:r>
          </w:p>
        </w:tc>
        <w:tc>
          <w:tcPr>
            <w:tcW w:w="980" w:type="dxa"/>
            <w:tcBorders>
              <w:top w:val="nil"/>
              <w:left w:val="nil"/>
              <w:bottom w:val="single" w:sz="4" w:space="0" w:color="000000"/>
              <w:right w:val="single" w:sz="4" w:space="0" w:color="000000"/>
            </w:tcBorders>
            <w:shd w:val="clear" w:color="auto" w:fill="auto"/>
            <w:hideMark/>
          </w:tcPr>
          <w:p w14:paraId="72D026CF"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366DCEE8"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caGrid 1.4</w:t>
            </w:r>
          </w:p>
        </w:tc>
        <w:tc>
          <w:tcPr>
            <w:tcW w:w="2780" w:type="dxa"/>
            <w:tcBorders>
              <w:top w:val="nil"/>
              <w:left w:val="nil"/>
              <w:bottom w:val="single" w:sz="4" w:space="0" w:color="000000"/>
              <w:right w:val="single" w:sz="4" w:space="0" w:color="000000"/>
            </w:tcBorders>
            <w:shd w:val="clear" w:color="auto" w:fill="auto"/>
            <w:hideMark/>
          </w:tcPr>
          <w:p w14:paraId="2DA76FED"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 </w:t>
            </w:r>
          </w:p>
        </w:tc>
      </w:tr>
      <w:tr w:rsidR="00644BDF" w:rsidRPr="00644BDF" w14:paraId="4EDADB25"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6DC37256" w14:textId="77777777" w:rsidR="00644BDF" w:rsidRPr="00644BDF" w:rsidRDefault="00644BDF" w:rsidP="00644BDF">
            <w:pPr>
              <w:rPr>
                <w:rFonts w:ascii="Calibri" w:eastAsia="Times New Roman" w:hAnsi="Calibri" w:cs="Times New Roman"/>
                <w:color w:val="0000FF"/>
                <w:sz w:val="20"/>
                <w:u w:val="single"/>
              </w:rPr>
            </w:pPr>
            <w:hyperlink r:id="rId23" w:history="1">
              <w:r w:rsidRPr="00644BDF">
                <w:rPr>
                  <w:rFonts w:ascii="Calibri" w:eastAsia="Times New Roman" w:hAnsi="Calibri" w:cs="Times New Roman"/>
                  <w:color w:val="0000FF"/>
                  <w:sz w:val="20"/>
                  <w:u w:val="single"/>
                </w:rPr>
                <w:t>CAGRID-762</w:t>
              </w:r>
            </w:hyperlink>
          </w:p>
        </w:tc>
        <w:tc>
          <w:tcPr>
            <w:tcW w:w="5200" w:type="dxa"/>
            <w:tcBorders>
              <w:top w:val="nil"/>
              <w:left w:val="nil"/>
              <w:bottom w:val="single" w:sz="4" w:space="0" w:color="000000"/>
              <w:right w:val="single" w:sz="4" w:space="0" w:color="000000"/>
            </w:tcBorders>
            <w:shd w:val="clear" w:color="auto" w:fill="auto"/>
            <w:hideMark/>
          </w:tcPr>
          <w:p w14:paraId="7E062CD9"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Add ability to completely remove a user from Grid Grouper</w:t>
            </w:r>
          </w:p>
        </w:tc>
        <w:tc>
          <w:tcPr>
            <w:tcW w:w="980" w:type="dxa"/>
            <w:tcBorders>
              <w:top w:val="nil"/>
              <w:left w:val="nil"/>
              <w:bottom w:val="single" w:sz="4" w:space="0" w:color="000000"/>
              <w:right w:val="single" w:sz="4" w:space="0" w:color="000000"/>
            </w:tcBorders>
            <w:shd w:val="clear" w:color="auto" w:fill="auto"/>
            <w:hideMark/>
          </w:tcPr>
          <w:p w14:paraId="4DF37858"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105C9705"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caGrid 1.4</w:t>
            </w:r>
          </w:p>
        </w:tc>
        <w:tc>
          <w:tcPr>
            <w:tcW w:w="2780" w:type="dxa"/>
            <w:tcBorders>
              <w:top w:val="nil"/>
              <w:left w:val="nil"/>
              <w:bottom w:val="single" w:sz="4" w:space="0" w:color="000000"/>
              <w:right w:val="single" w:sz="4" w:space="0" w:color="000000"/>
            </w:tcBorders>
            <w:shd w:val="clear" w:color="auto" w:fill="auto"/>
            <w:hideMark/>
          </w:tcPr>
          <w:p w14:paraId="4B1A667E"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caGrid 1.6</w:t>
            </w:r>
          </w:p>
        </w:tc>
      </w:tr>
      <w:tr w:rsidR="00644BDF" w:rsidRPr="00644BDF" w14:paraId="7E88ECB8" w14:textId="77777777" w:rsidTr="00644BDF">
        <w:trPr>
          <w:trHeight w:val="900"/>
        </w:trPr>
        <w:tc>
          <w:tcPr>
            <w:tcW w:w="1340" w:type="dxa"/>
            <w:tcBorders>
              <w:top w:val="nil"/>
              <w:left w:val="single" w:sz="4" w:space="0" w:color="000000"/>
              <w:bottom w:val="single" w:sz="4" w:space="0" w:color="000000"/>
              <w:right w:val="single" w:sz="4" w:space="0" w:color="000000"/>
            </w:tcBorders>
            <w:shd w:val="clear" w:color="auto" w:fill="auto"/>
            <w:hideMark/>
          </w:tcPr>
          <w:p w14:paraId="3D15FF72" w14:textId="77777777" w:rsidR="00644BDF" w:rsidRPr="00644BDF" w:rsidRDefault="00644BDF" w:rsidP="00644BDF">
            <w:pPr>
              <w:rPr>
                <w:rFonts w:ascii="Calibri" w:eastAsia="Times New Roman" w:hAnsi="Calibri" w:cs="Times New Roman"/>
                <w:color w:val="0000FF"/>
                <w:sz w:val="20"/>
                <w:u w:val="single"/>
              </w:rPr>
            </w:pPr>
            <w:hyperlink r:id="rId24" w:history="1">
              <w:r w:rsidRPr="00644BDF">
                <w:rPr>
                  <w:rFonts w:ascii="Calibri" w:eastAsia="Times New Roman" w:hAnsi="Calibri" w:cs="Times New Roman"/>
                  <w:color w:val="0000FF"/>
                  <w:sz w:val="20"/>
                  <w:u w:val="single"/>
                </w:rPr>
                <w:t>CAGRID-761</w:t>
              </w:r>
            </w:hyperlink>
          </w:p>
        </w:tc>
        <w:tc>
          <w:tcPr>
            <w:tcW w:w="5200" w:type="dxa"/>
            <w:tcBorders>
              <w:top w:val="nil"/>
              <w:left w:val="nil"/>
              <w:bottom w:val="single" w:sz="4" w:space="0" w:color="000000"/>
              <w:right w:val="single" w:sz="4" w:space="0" w:color="000000"/>
            </w:tcBorders>
            <w:shd w:val="clear" w:color="auto" w:fill="auto"/>
            <w:hideMark/>
          </w:tcPr>
          <w:p w14:paraId="0FF58C90"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Add ability to specify that a Group can only allow members from a specific authentication Service</w:t>
            </w:r>
          </w:p>
        </w:tc>
        <w:tc>
          <w:tcPr>
            <w:tcW w:w="980" w:type="dxa"/>
            <w:tcBorders>
              <w:top w:val="nil"/>
              <w:left w:val="nil"/>
              <w:bottom w:val="single" w:sz="4" w:space="0" w:color="000000"/>
              <w:right w:val="single" w:sz="4" w:space="0" w:color="000000"/>
            </w:tcBorders>
            <w:shd w:val="clear" w:color="auto" w:fill="auto"/>
            <w:hideMark/>
          </w:tcPr>
          <w:p w14:paraId="5A1E231D"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5135EF38"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caGrid 1.4</w:t>
            </w:r>
          </w:p>
        </w:tc>
        <w:tc>
          <w:tcPr>
            <w:tcW w:w="2780" w:type="dxa"/>
            <w:tcBorders>
              <w:top w:val="nil"/>
              <w:left w:val="nil"/>
              <w:bottom w:val="single" w:sz="4" w:space="0" w:color="000000"/>
              <w:right w:val="single" w:sz="4" w:space="0" w:color="000000"/>
            </w:tcBorders>
            <w:shd w:val="clear" w:color="auto" w:fill="auto"/>
            <w:hideMark/>
          </w:tcPr>
          <w:p w14:paraId="1D270F76"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caGrid 1.6</w:t>
            </w:r>
          </w:p>
        </w:tc>
      </w:tr>
      <w:tr w:rsidR="00644BDF" w:rsidRPr="00644BDF" w14:paraId="1658108D" w14:textId="77777777" w:rsidTr="00644BDF">
        <w:trPr>
          <w:trHeight w:val="600"/>
        </w:trPr>
        <w:tc>
          <w:tcPr>
            <w:tcW w:w="1340" w:type="dxa"/>
            <w:tcBorders>
              <w:top w:val="nil"/>
              <w:left w:val="single" w:sz="4" w:space="0" w:color="000000"/>
              <w:bottom w:val="single" w:sz="4" w:space="0" w:color="000000"/>
              <w:right w:val="single" w:sz="4" w:space="0" w:color="000000"/>
            </w:tcBorders>
            <w:shd w:val="clear" w:color="auto" w:fill="auto"/>
            <w:hideMark/>
          </w:tcPr>
          <w:p w14:paraId="65EE3A4A" w14:textId="77777777" w:rsidR="00644BDF" w:rsidRPr="00644BDF" w:rsidRDefault="00644BDF" w:rsidP="00644BDF">
            <w:pPr>
              <w:rPr>
                <w:rFonts w:ascii="Calibri" w:eastAsia="Times New Roman" w:hAnsi="Calibri" w:cs="Times New Roman"/>
                <w:color w:val="0000FF"/>
                <w:sz w:val="20"/>
                <w:u w:val="single"/>
              </w:rPr>
            </w:pPr>
            <w:hyperlink r:id="rId25" w:history="1">
              <w:r w:rsidRPr="00644BDF">
                <w:rPr>
                  <w:rFonts w:ascii="Calibri" w:eastAsia="Times New Roman" w:hAnsi="Calibri" w:cs="Times New Roman"/>
                  <w:color w:val="0000FF"/>
                  <w:sz w:val="20"/>
                  <w:u w:val="single"/>
                </w:rPr>
                <w:t>CAGRID-760</w:t>
              </w:r>
            </w:hyperlink>
          </w:p>
        </w:tc>
        <w:tc>
          <w:tcPr>
            <w:tcW w:w="5200" w:type="dxa"/>
            <w:tcBorders>
              <w:top w:val="nil"/>
              <w:left w:val="nil"/>
              <w:bottom w:val="single" w:sz="4" w:space="0" w:color="000000"/>
              <w:right w:val="single" w:sz="4" w:space="0" w:color="000000"/>
            </w:tcBorders>
            <w:shd w:val="clear" w:color="auto" w:fill="auto"/>
            <w:hideMark/>
          </w:tcPr>
          <w:p w14:paraId="7F3F1500"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Allow Dorian Administrator to manually add an IFS user</w:t>
            </w:r>
          </w:p>
        </w:tc>
        <w:tc>
          <w:tcPr>
            <w:tcW w:w="980" w:type="dxa"/>
            <w:tcBorders>
              <w:top w:val="nil"/>
              <w:left w:val="nil"/>
              <w:bottom w:val="single" w:sz="4" w:space="0" w:color="000000"/>
              <w:right w:val="single" w:sz="4" w:space="0" w:color="000000"/>
            </w:tcBorders>
            <w:shd w:val="clear" w:color="auto" w:fill="auto"/>
            <w:hideMark/>
          </w:tcPr>
          <w:p w14:paraId="3215A553"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Minor</w:t>
            </w:r>
          </w:p>
        </w:tc>
        <w:tc>
          <w:tcPr>
            <w:tcW w:w="5200" w:type="dxa"/>
            <w:tcBorders>
              <w:top w:val="nil"/>
              <w:left w:val="nil"/>
              <w:bottom w:val="single" w:sz="4" w:space="0" w:color="000000"/>
              <w:right w:val="single" w:sz="4" w:space="0" w:color="000000"/>
            </w:tcBorders>
            <w:shd w:val="clear" w:color="auto" w:fill="auto"/>
            <w:hideMark/>
          </w:tcPr>
          <w:p w14:paraId="0374329A"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caGrid 1.4</w:t>
            </w:r>
          </w:p>
        </w:tc>
        <w:tc>
          <w:tcPr>
            <w:tcW w:w="2780" w:type="dxa"/>
            <w:tcBorders>
              <w:top w:val="nil"/>
              <w:left w:val="nil"/>
              <w:bottom w:val="single" w:sz="4" w:space="0" w:color="000000"/>
              <w:right w:val="single" w:sz="4" w:space="0" w:color="000000"/>
            </w:tcBorders>
            <w:shd w:val="clear" w:color="auto" w:fill="auto"/>
            <w:hideMark/>
          </w:tcPr>
          <w:p w14:paraId="1BC6026F" w14:textId="77777777" w:rsidR="00644BDF" w:rsidRPr="00644BDF" w:rsidRDefault="00644BDF" w:rsidP="00644BDF">
            <w:pPr>
              <w:rPr>
                <w:rFonts w:ascii="Arial" w:eastAsia="Times New Roman" w:hAnsi="Arial" w:cs="Arial"/>
                <w:color w:val="000000"/>
                <w:sz w:val="20"/>
              </w:rPr>
            </w:pPr>
            <w:r w:rsidRPr="00644BDF">
              <w:rPr>
                <w:rFonts w:ascii="Arial" w:eastAsia="Times New Roman" w:hAnsi="Arial" w:cs="Arial"/>
                <w:color w:val="000000"/>
                <w:sz w:val="20"/>
              </w:rPr>
              <w:t>General Investigation</w:t>
            </w:r>
          </w:p>
        </w:tc>
      </w:tr>
    </w:tbl>
    <w:p w14:paraId="0EA101BD" w14:textId="77777777" w:rsidR="00644BDF" w:rsidRPr="00644BDF" w:rsidRDefault="00644BDF" w:rsidP="00644BDF">
      <w:pPr>
        <w:rPr>
          <w:sz w:val="20"/>
        </w:rPr>
      </w:pPr>
    </w:p>
    <w:p w14:paraId="51CC72B8" w14:textId="77777777" w:rsidR="00644BDF" w:rsidRPr="00644BDF" w:rsidRDefault="00644BDF" w:rsidP="00644BDF">
      <w:pPr>
        <w:rPr>
          <w:sz w:val="22"/>
        </w:rPr>
      </w:pPr>
    </w:p>
    <w:p w14:paraId="669E51A8" w14:textId="5D85EA77" w:rsidR="00C224AE" w:rsidRDefault="00C224AE" w:rsidP="00DC7F23">
      <w:pPr>
        <w:pStyle w:val="Heading2"/>
      </w:pPr>
      <w:r>
        <w:t>Dependencies and Risks</w:t>
      </w:r>
    </w:p>
    <w:p w14:paraId="62AF7C1C" w14:textId="2CF607C4" w:rsidR="00C224AE" w:rsidRDefault="00390AC4" w:rsidP="00390AC4">
      <w:pPr>
        <w:ind w:firstLine="720"/>
      </w:pPr>
      <w:r>
        <w:t>Volatile external dependencies of the caGrid system are few from a technology perspective, however a few have the ability to impact caGrid in a negative way.</w:t>
      </w:r>
    </w:p>
    <w:p w14:paraId="037B5199" w14:textId="77777777" w:rsidR="00390AC4" w:rsidRDefault="00390AC4" w:rsidP="00390AC4"/>
    <w:p w14:paraId="7594B1FB" w14:textId="1900C25D" w:rsidR="00390AC4" w:rsidRDefault="00390AC4" w:rsidP="00390AC4">
      <w:pPr>
        <w:pStyle w:val="ListParagraph"/>
        <w:numPr>
          <w:ilvl w:val="0"/>
          <w:numId w:val="5"/>
        </w:numPr>
      </w:pPr>
      <w:r>
        <w:t>caCORE SDK.  The SDK utilizes code from caGrid to handle CQL internally.  After much conversation with the caGrid project lead, it was decided to remove this circular dependency by dropping support for native CQL processing out of the caCORE SDK.  This will happen in some future release of caCORE SDK, but caGrid won’t see the benefit until a data service style is created for that version.</w:t>
      </w:r>
    </w:p>
    <w:p w14:paraId="65C6DC5D" w14:textId="3DCAFB0D" w:rsidR="00390AC4" w:rsidRDefault="00390AC4" w:rsidP="00390AC4">
      <w:pPr>
        <w:pStyle w:val="ListParagraph"/>
        <w:numPr>
          <w:ilvl w:val="1"/>
          <w:numId w:val="5"/>
        </w:numPr>
      </w:pPr>
      <w:r>
        <w:t>The data service style can easily be released independently of the rest of caGrid and distributed through Introduce’s standard update tools.</w:t>
      </w:r>
    </w:p>
    <w:p w14:paraId="67744875" w14:textId="1D8EEAF0" w:rsidR="000D485D" w:rsidRDefault="000D485D" w:rsidP="000D485D">
      <w:pPr>
        <w:pStyle w:val="ListParagraph"/>
        <w:numPr>
          <w:ilvl w:val="0"/>
          <w:numId w:val="5"/>
        </w:numPr>
      </w:pPr>
      <w:r>
        <w:t>Changes to, or bugs found in the CSM API may impact the way caGrid’s authentication mechanisms interact with systems like LDAP for identity provisioning.</w:t>
      </w:r>
    </w:p>
    <w:p w14:paraId="0ED7CDC9" w14:textId="1928E48C" w:rsidR="000D485D" w:rsidRDefault="000D485D" w:rsidP="000D485D">
      <w:pPr>
        <w:pStyle w:val="ListParagraph"/>
        <w:numPr>
          <w:ilvl w:val="1"/>
          <w:numId w:val="5"/>
        </w:numPr>
      </w:pPr>
      <w:r>
        <w:t>caGrid has recently pulled a copy of the CSM API in to its codebase for the purpose of maintaining the changes and bugfixes required.  Since the version of the API required by the authentication providers is no longer actively maintained, this was necessary to solve ongoing issues such as account lockouts.</w:t>
      </w:r>
    </w:p>
    <w:p w14:paraId="50D48495" w14:textId="6ADC8DFA" w:rsidR="000D485D" w:rsidRDefault="000D485D" w:rsidP="000D485D">
      <w:pPr>
        <w:pStyle w:val="ListParagraph"/>
        <w:numPr>
          <w:ilvl w:val="0"/>
          <w:numId w:val="5"/>
        </w:numPr>
      </w:pPr>
      <w:r>
        <w:t>The NCI approved tech stack calls for specific versions of tools such as Hibernate and Spring.  caGrid cannot always move to the approved versions due to reliance on other tools which depend on older versions, such as the caCORE SDK.</w:t>
      </w:r>
    </w:p>
    <w:p w14:paraId="7580B21E" w14:textId="08DCD400" w:rsidR="00DC7F23" w:rsidRDefault="000D485D" w:rsidP="00DC7F23">
      <w:pPr>
        <w:pStyle w:val="ListParagraph"/>
        <w:numPr>
          <w:ilvl w:val="1"/>
          <w:numId w:val="5"/>
        </w:numPr>
      </w:pPr>
      <w:r>
        <w:t>The tech stack similarly calls for specific versions of Tomcat and JBoss.  While caGrid itself is migrating, and has largely migrated, to the recommended versions, it’s important to note the impact this has on backwards compatibility, and that some existing tools may rely on functionality that is different or no longer provided in the new versions.</w:t>
      </w:r>
    </w:p>
    <w:p w14:paraId="1ABDA87E" w14:textId="52E54478" w:rsidR="00DC7F23" w:rsidRDefault="00DC7F23" w:rsidP="00DC7F23">
      <w:pPr>
        <w:pStyle w:val="ListParagraph"/>
        <w:numPr>
          <w:ilvl w:val="0"/>
          <w:numId w:val="5"/>
        </w:numPr>
      </w:pPr>
      <w:r>
        <w:t>The shutdown of the Ivy artifact repository in favor of the Nexus repository has trickle down effects on caGrid.  While the caGrid build and code was trivially migrated to utilize this new repository, some of the systems on which caGrid depends were not.</w:t>
      </w:r>
    </w:p>
    <w:p w14:paraId="7F0A8D8D" w14:textId="77DC07CB" w:rsidR="00DC7F23" w:rsidRDefault="00DC7F23" w:rsidP="00DC7F23">
      <w:pPr>
        <w:pStyle w:val="ListParagraph"/>
        <w:numPr>
          <w:ilvl w:val="1"/>
          <w:numId w:val="5"/>
        </w:numPr>
      </w:pPr>
      <w:r>
        <w:t>caCORE SDK since version 4.2 has utilized the NCI’s Build Deploy Automation (BDA) framework, which is a collection of Ant scripts dynamically loaded via Ivy.  The Ivy repository on which these scripts rely was removed, and subsequently all builds of the caCORE SDK fail.  This impacts uptake of caGrid, since many data services that would otherwise be built starting from the caCORE SDK cannot be.</w:t>
      </w:r>
    </w:p>
    <w:p w14:paraId="4F23FBBE" w14:textId="3EAE9204" w:rsidR="00DC7F23" w:rsidRDefault="00DC7F23" w:rsidP="00DC7F23">
      <w:pPr>
        <w:pStyle w:val="ListParagraph"/>
        <w:numPr>
          <w:ilvl w:val="1"/>
          <w:numId w:val="5"/>
        </w:numPr>
      </w:pPr>
      <w:r>
        <w:t>The NCI’s ISO 21090 datatypes localization project also attempts to resolve artifacts from this defunct repository, and no longer builds correctly.  caGrid contains a copy of the ISO 21090 artifacts generated before the repository was removed, and so isn’t directly affected.  However, this leaves no way to upgrade to a more recent version of the libraries.</w:t>
      </w:r>
    </w:p>
    <w:p w14:paraId="3098D04C" w14:textId="77777777" w:rsidR="000D485D" w:rsidRDefault="000D485D" w:rsidP="000D485D"/>
    <w:p w14:paraId="73ED7570" w14:textId="1F3ED991" w:rsidR="000D485D" w:rsidRDefault="000D485D" w:rsidP="000D485D">
      <w:pPr>
        <w:ind w:firstLine="720"/>
      </w:pPr>
      <w:r>
        <w:t>Due to the unique and central position of caGrid in the NCI technology portfolio, it is also subject to non-technical risks and dependencies, such as:</w:t>
      </w:r>
    </w:p>
    <w:p w14:paraId="492D549C" w14:textId="77777777" w:rsidR="000D485D" w:rsidRDefault="000D485D" w:rsidP="000D485D"/>
    <w:p w14:paraId="6B13C2B4" w14:textId="1DD3AE86" w:rsidR="000D485D" w:rsidRDefault="000D485D" w:rsidP="000D485D">
      <w:pPr>
        <w:pStyle w:val="ListParagraph"/>
        <w:numPr>
          <w:ilvl w:val="0"/>
          <w:numId w:val="6"/>
        </w:numPr>
      </w:pPr>
      <w:r>
        <w:t>Conflicting requirements for backwards compatibility and advances in technology.</w:t>
      </w:r>
    </w:p>
    <w:p w14:paraId="0AD89413" w14:textId="77777777" w:rsidR="00AE2CB8" w:rsidRDefault="001425CC" w:rsidP="00A95BF0">
      <w:pPr>
        <w:pStyle w:val="ListParagraph"/>
        <w:numPr>
          <w:ilvl w:val="0"/>
          <w:numId w:val="6"/>
        </w:numPr>
      </w:pPr>
      <w:r>
        <w:t>Lack of funding for other project development teams t</w:t>
      </w:r>
      <w:r w:rsidR="00F765B8">
        <w:t>o adopt changes in caGrid makes it difficult to implement</w:t>
      </w:r>
      <w:r w:rsidR="008345A3">
        <w:t xml:space="preserve"> features that would require changes </w:t>
      </w:r>
      <w:r w:rsidR="00AE2CB8">
        <w:t>in their applications as well.</w:t>
      </w:r>
    </w:p>
    <w:p w14:paraId="597A78BF" w14:textId="1330A219" w:rsidR="00A95BF0" w:rsidRDefault="00AE2CB8" w:rsidP="00A95BF0">
      <w:pPr>
        <w:pStyle w:val="ListParagraph"/>
        <w:numPr>
          <w:ilvl w:val="0"/>
          <w:numId w:val="6"/>
        </w:numPr>
      </w:pPr>
      <w:r>
        <w:t xml:space="preserve">Rapidly shifting priorities and decisions </w:t>
      </w:r>
      <w:r w:rsidR="003374C5">
        <w:t xml:space="preserve">made at high levels </w:t>
      </w:r>
      <w:r>
        <w:t xml:space="preserve">within the NCI and CBIIT make the availability of requisite resources to ensure successful delivery and implementation difficult.  </w:t>
      </w:r>
      <w:r w:rsidR="008345A3">
        <w:t xml:space="preserve">This makes </w:t>
      </w:r>
      <w:r w:rsidR="003374C5">
        <w:t xml:space="preserve">even </w:t>
      </w:r>
      <w:r w:rsidR="008345A3">
        <w:t xml:space="preserve">high </w:t>
      </w:r>
      <w:r w:rsidR="003374C5">
        <w:t xml:space="preserve">visibility and high </w:t>
      </w:r>
      <w:r w:rsidR="008345A3">
        <w:t xml:space="preserve">priority </w:t>
      </w:r>
      <w:r w:rsidR="003374C5">
        <w:t xml:space="preserve">items </w:t>
      </w:r>
      <w:r w:rsidR="008345A3">
        <w:t>such as the SHA 2 support release</w:t>
      </w:r>
      <w:r w:rsidR="00A34A30">
        <w:t xml:space="preserve"> and 1.5 </w:t>
      </w:r>
      <w:r w:rsidR="003374C5">
        <w:t>releases</w:t>
      </w:r>
      <w:r w:rsidR="008345A3">
        <w:t xml:space="preserve"> impossible to roll out.</w:t>
      </w:r>
    </w:p>
    <w:sectPr w:rsidR="00A95BF0" w:rsidSect="004E56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610FB" w14:textId="77777777" w:rsidR="00AE2CB8" w:rsidRDefault="00AE2CB8" w:rsidP="00FB19CB">
      <w:r>
        <w:separator/>
      </w:r>
    </w:p>
  </w:endnote>
  <w:endnote w:type="continuationSeparator" w:id="0">
    <w:p w14:paraId="191045B3" w14:textId="77777777" w:rsidR="00AE2CB8" w:rsidRDefault="00AE2CB8" w:rsidP="00FB1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AE396" w14:textId="77777777" w:rsidR="00AE2CB8" w:rsidRDefault="00AE2CB8" w:rsidP="00FB19CB">
      <w:r>
        <w:separator/>
      </w:r>
    </w:p>
  </w:footnote>
  <w:footnote w:type="continuationSeparator" w:id="0">
    <w:p w14:paraId="70C954CA" w14:textId="77777777" w:rsidR="00AE2CB8" w:rsidRDefault="00AE2CB8" w:rsidP="00FB19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E2CFA"/>
    <w:multiLevelType w:val="hybridMultilevel"/>
    <w:tmpl w:val="68169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01B0C"/>
    <w:multiLevelType w:val="hybridMultilevel"/>
    <w:tmpl w:val="82A69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E014C2"/>
    <w:multiLevelType w:val="hybridMultilevel"/>
    <w:tmpl w:val="F8A2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649A1"/>
    <w:multiLevelType w:val="hybridMultilevel"/>
    <w:tmpl w:val="DE5E367E"/>
    <w:lvl w:ilvl="0" w:tplc="12267C4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7C2749"/>
    <w:multiLevelType w:val="hybridMultilevel"/>
    <w:tmpl w:val="B2F27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204E1F"/>
    <w:multiLevelType w:val="hybridMultilevel"/>
    <w:tmpl w:val="7A2C4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F0"/>
    <w:rsid w:val="00007970"/>
    <w:rsid w:val="00081778"/>
    <w:rsid w:val="000D485D"/>
    <w:rsid w:val="001425CC"/>
    <w:rsid w:val="001D2869"/>
    <w:rsid w:val="00200CBF"/>
    <w:rsid w:val="00202EEC"/>
    <w:rsid w:val="00323915"/>
    <w:rsid w:val="003374C5"/>
    <w:rsid w:val="003471A8"/>
    <w:rsid w:val="00390A0D"/>
    <w:rsid w:val="00390AC4"/>
    <w:rsid w:val="004A73D1"/>
    <w:rsid w:val="004C72F2"/>
    <w:rsid w:val="004E56FD"/>
    <w:rsid w:val="005C11F6"/>
    <w:rsid w:val="00644BDF"/>
    <w:rsid w:val="00725186"/>
    <w:rsid w:val="0079539E"/>
    <w:rsid w:val="007A3602"/>
    <w:rsid w:val="007E3C0C"/>
    <w:rsid w:val="008345A3"/>
    <w:rsid w:val="0086165D"/>
    <w:rsid w:val="008C02E7"/>
    <w:rsid w:val="00937720"/>
    <w:rsid w:val="00950D2E"/>
    <w:rsid w:val="009E744F"/>
    <w:rsid w:val="00A07DBB"/>
    <w:rsid w:val="00A31A81"/>
    <w:rsid w:val="00A34A30"/>
    <w:rsid w:val="00A95BF0"/>
    <w:rsid w:val="00AE2CB8"/>
    <w:rsid w:val="00B00891"/>
    <w:rsid w:val="00B90DA7"/>
    <w:rsid w:val="00B94FDF"/>
    <w:rsid w:val="00BA4511"/>
    <w:rsid w:val="00BE704F"/>
    <w:rsid w:val="00C224AE"/>
    <w:rsid w:val="00C40FFF"/>
    <w:rsid w:val="00C8593D"/>
    <w:rsid w:val="00CE47FC"/>
    <w:rsid w:val="00D10F2F"/>
    <w:rsid w:val="00D2176D"/>
    <w:rsid w:val="00D66526"/>
    <w:rsid w:val="00DA6A23"/>
    <w:rsid w:val="00DC7F23"/>
    <w:rsid w:val="00DE1E5E"/>
    <w:rsid w:val="00EA2494"/>
    <w:rsid w:val="00EB3844"/>
    <w:rsid w:val="00EF540D"/>
    <w:rsid w:val="00F12C6B"/>
    <w:rsid w:val="00F17116"/>
    <w:rsid w:val="00F44598"/>
    <w:rsid w:val="00F61C71"/>
    <w:rsid w:val="00F765B8"/>
    <w:rsid w:val="00F90D1D"/>
    <w:rsid w:val="00FA4879"/>
    <w:rsid w:val="00FB19CB"/>
    <w:rsid w:val="00FE2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0E5D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B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0D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B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5B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5BF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5BF0"/>
    <w:pPr>
      <w:ind w:left="720"/>
      <w:contextualSpacing/>
    </w:pPr>
  </w:style>
  <w:style w:type="character" w:customStyle="1" w:styleId="Heading2Char">
    <w:name w:val="Heading 2 Char"/>
    <w:basedOn w:val="DefaultParagraphFont"/>
    <w:link w:val="Heading2"/>
    <w:uiPriority w:val="9"/>
    <w:rsid w:val="00F90D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B19CB"/>
    <w:pPr>
      <w:tabs>
        <w:tab w:val="center" w:pos="4320"/>
        <w:tab w:val="right" w:pos="8640"/>
      </w:tabs>
    </w:pPr>
  </w:style>
  <w:style w:type="character" w:customStyle="1" w:styleId="HeaderChar">
    <w:name w:val="Header Char"/>
    <w:basedOn w:val="DefaultParagraphFont"/>
    <w:link w:val="Header"/>
    <w:uiPriority w:val="99"/>
    <w:rsid w:val="00FB19CB"/>
  </w:style>
  <w:style w:type="paragraph" w:styleId="Footer">
    <w:name w:val="footer"/>
    <w:basedOn w:val="Normal"/>
    <w:link w:val="FooterChar"/>
    <w:uiPriority w:val="99"/>
    <w:unhideWhenUsed/>
    <w:rsid w:val="00FB19CB"/>
    <w:pPr>
      <w:tabs>
        <w:tab w:val="center" w:pos="4320"/>
        <w:tab w:val="right" w:pos="8640"/>
      </w:tabs>
    </w:pPr>
  </w:style>
  <w:style w:type="character" w:customStyle="1" w:styleId="FooterChar">
    <w:name w:val="Footer Char"/>
    <w:basedOn w:val="DefaultParagraphFont"/>
    <w:link w:val="Footer"/>
    <w:uiPriority w:val="99"/>
    <w:rsid w:val="00FB19CB"/>
  </w:style>
  <w:style w:type="character" w:styleId="Hyperlink">
    <w:name w:val="Hyperlink"/>
    <w:basedOn w:val="DefaultParagraphFont"/>
    <w:uiPriority w:val="99"/>
    <w:unhideWhenUsed/>
    <w:rsid w:val="007E3C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B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0D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B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5B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5BF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5BF0"/>
    <w:pPr>
      <w:ind w:left="720"/>
      <w:contextualSpacing/>
    </w:pPr>
  </w:style>
  <w:style w:type="character" w:customStyle="1" w:styleId="Heading2Char">
    <w:name w:val="Heading 2 Char"/>
    <w:basedOn w:val="DefaultParagraphFont"/>
    <w:link w:val="Heading2"/>
    <w:uiPriority w:val="9"/>
    <w:rsid w:val="00F90D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B19CB"/>
    <w:pPr>
      <w:tabs>
        <w:tab w:val="center" w:pos="4320"/>
        <w:tab w:val="right" w:pos="8640"/>
      </w:tabs>
    </w:pPr>
  </w:style>
  <w:style w:type="character" w:customStyle="1" w:styleId="HeaderChar">
    <w:name w:val="Header Char"/>
    <w:basedOn w:val="DefaultParagraphFont"/>
    <w:link w:val="Header"/>
    <w:uiPriority w:val="99"/>
    <w:rsid w:val="00FB19CB"/>
  </w:style>
  <w:style w:type="paragraph" w:styleId="Footer">
    <w:name w:val="footer"/>
    <w:basedOn w:val="Normal"/>
    <w:link w:val="FooterChar"/>
    <w:uiPriority w:val="99"/>
    <w:unhideWhenUsed/>
    <w:rsid w:val="00FB19CB"/>
    <w:pPr>
      <w:tabs>
        <w:tab w:val="center" w:pos="4320"/>
        <w:tab w:val="right" w:pos="8640"/>
      </w:tabs>
    </w:pPr>
  </w:style>
  <w:style w:type="character" w:customStyle="1" w:styleId="FooterChar">
    <w:name w:val="Footer Char"/>
    <w:basedOn w:val="DefaultParagraphFont"/>
    <w:link w:val="Footer"/>
    <w:uiPriority w:val="99"/>
    <w:rsid w:val="00FB19CB"/>
  </w:style>
  <w:style w:type="character" w:styleId="Hyperlink">
    <w:name w:val="Hyperlink"/>
    <w:basedOn w:val="DefaultParagraphFont"/>
    <w:uiPriority w:val="99"/>
    <w:unhideWhenUsed/>
    <w:rsid w:val="007E3C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772705">
      <w:bodyDiv w:val="1"/>
      <w:marLeft w:val="0"/>
      <w:marRight w:val="0"/>
      <w:marTop w:val="0"/>
      <w:marBottom w:val="0"/>
      <w:divBdr>
        <w:top w:val="none" w:sz="0" w:space="0" w:color="auto"/>
        <w:left w:val="none" w:sz="0" w:space="0" w:color="auto"/>
        <w:bottom w:val="none" w:sz="0" w:space="0" w:color="auto"/>
        <w:right w:val="none" w:sz="0" w:space="0" w:color="auto"/>
      </w:divBdr>
    </w:div>
    <w:div w:id="1257400141">
      <w:bodyDiv w:val="1"/>
      <w:marLeft w:val="0"/>
      <w:marRight w:val="0"/>
      <w:marTop w:val="0"/>
      <w:marBottom w:val="0"/>
      <w:divBdr>
        <w:top w:val="none" w:sz="0" w:space="0" w:color="auto"/>
        <w:left w:val="none" w:sz="0" w:space="0" w:color="auto"/>
        <w:bottom w:val="none" w:sz="0" w:space="0" w:color="auto"/>
        <w:right w:val="none" w:sz="0" w:space="0" w:color="auto"/>
      </w:divBdr>
    </w:div>
    <w:div w:id="1793593787">
      <w:bodyDiv w:val="1"/>
      <w:marLeft w:val="0"/>
      <w:marRight w:val="0"/>
      <w:marTop w:val="0"/>
      <w:marBottom w:val="0"/>
      <w:divBdr>
        <w:top w:val="none" w:sz="0" w:space="0" w:color="auto"/>
        <w:left w:val="none" w:sz="0" w:space="0" w:color="auto"/>
        <w:bottom w:val="none" w:sz="0" w:space="0" w:color="auto"/>
        <w:right w:val="none" w:sz="0" w:space="0" w:color="auto"/>
      </w:divBdr>
    </w:div>
    <w:div w:id="1825463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agrid.org" TargetMode="External"/><Relationship Id="rId20" Type="http://schemas.openxmlformats.org/officeDocument/2006/relationships/hyperlink" Target="https://tracker.nci.nih.gov/browse/CAGRID-790" TargetMode="External"/><Relationship Id="rId21" Type="http://schemas.openxmlformats.org/officeDocument/2006/relationships/hyperlink" Target="https://tracker.nci.nih.gov/browse/CAGRID-781" TargetMode="External"/><Relationship Id="rId22" Type="http://schemas.openxmlformats.org/officeDocument/2006/relationships/hyperlink" Target="https://tracker.nci.nih.gov/browse/CAGRID-763" TargetMode="External"/><Relationship Id="rId23" Type="http://schemas.openxmlformats.org/officeDocument/2006/relationships/hyperlink" Target="https://tracker.nci.nih.gov/browse/CAGRID-762" TargetMode="External"/><Relationship Id="rId24" Type="http://schemas.openxmlformats.org/officeDocument/2006/relationships/hyperlink" Target="https://tracker.nci.nih.gov/browse/CAGRID-761" TargetMode="External"/><Relationship Id="rId25" Type="http://schemas.openxmlformats.org/officeDocument/2006/relationships/hyperlink" Target="https://tracker.nci.nih.gov/browse/CAGRID-760"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iki.nci.nih.gov/display/cagridproject/caGrid+Development+Wiki+Home+Page" TargetMode="External"/><Relationship Id="rId11" Type="http://schemas.openxmlformats.org/officeDocument/2006/relationships/hyperlink" Target="https://tracker.nci.nih.gov/browse/CAGRID-788" TargetMode="External"/><Relationship Id="rId12" Type="http://schemas.openxmlformats.org/officeDocument/2006/relationships/hyperlink" Target="https://tracker.nci.nih.gov/browse/CAGRID-787" TargetMode="External"/><Relationship Id="rId13" Type="http://schemas.openxmlformats.org/officeDocument/2006/relationships/hyperlink" Target="https://tracker.nci.nih.gov/browse/CAGRID-784" TargetMode="External"/><Relationship Id="rId14" Type="http://schemas.openxmlformats.org/officeDocument/2006/relationships/hyperlink" Target="https://tracker.nci.nih.gov/browse/CAGRID-777" TargetMode="External"/><Relationship Id="rId15" Type="http://schemas.openxmlformats.org/officeDocument/2006/relationships/hyperlink" Target="https://tracker.nci.nih.gov/browse/CAGRID-772" TargetMode="External"/><Relationship Id="rId16" Type="http://schemas.openxmlformats.org/officeDocument/2006/relationships/hyperlink" Target="https://tracker.nci.nih.gov/browse/CAGRID-737" TargetMode="External"/><Relationship Id="rId17" Type="http://schemas.openxmlformats.org/officeDocument/2006/relationships/hyperlink" Target="https://tracker.nci.nih.gov/browse/CAGRID-823" TargetMode="External"/><Relationship Id="rId18" Type="http://schemas.openxmlformats.org/officeDocument/2006/relationships/hyperlink" Target="https://tracker.nci.nih.gov/browse/CAGRID-797" TargetMode="External"/><Relationship Id="rId19" Type="http://schemas.openxmlformats.org/officeDocument/2006/relationships/hyperlink" Target="https://tracker.nci.nih.gov/browse/CAGRID-79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racker.nci.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11</Pages>
  <Words>3777</Words>
  <Characters>21533</Characters>
  <Application>Microsoft Macintosh Word</Application>
  <DocSecurity>0</DocSecurity>
  <Lines>179</Lines>
  <Paragraphs>50</Paragraphs>
  <ScaleCrop>false</ScaleCrop>
  <Company>The Ohio State University</Company>
  <LinksUpToDate>false</LinksUpToDate>
  <CharactersWithSpaces>25260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Ervin</dc:creator>
  <cp:keywords/>
  <dc:description/>
  <cp:lastModifiedBy>David Ervin</cp:lastModifiedBy>
  <cp:revision>21</cp:revision>
  <dcterms:created xsi:type="dcterms:W3CDTF">2011-10-20T14:19:00Z</dcterms:created>
  <dcterms:modified xsi:type="dcterms:W3CDTF">2012-04-20T15:53:00Z</dcterms:modified>
</cp:coreProperties>
</file>