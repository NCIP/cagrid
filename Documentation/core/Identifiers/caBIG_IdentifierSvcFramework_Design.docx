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24A23" w14:textId="77777777" w:rsidR="00B87506" w:rsidRDefault="00EA3666">
      <w:pPr>
        <w:pStyle w:val="CompanyName"/>
      </w:pPr>
      <w:bookmarkStart w:id="0" w:name="OLE_LINK1"/>
      <w:bookmarkStart w:id="1" w:name="OLE_LINK2"/>
      <w:r>
        <w:rPr>
          <w:noProof/>
          <w:sz w:val="36"/>
          <w:szCs w:val="36"/>
        </w:rPr>
        <w:pict>
          <v:shapetype id="_x0000_t202" coordsize="21600,21600" o:spt="202" path="m,l,21600r21600,l21600,xe">
            <v:stroke joinstyle="miter"/>
            <v:path gradientshapeok="t" o:connecttype="rect"/>
          </v:shapetype>
          <v:shape id="_x0000_s1233" type="#_x0000_t202" style="position:absolute;margin-left:31.05pt;margin-top:135.2pt;width:459pt;height:36pt;z-index:251656704;mso-position-horizontal:absolute;mso-position-horizontal-relative:text;mso-position-vertical:absolute;mso-position-vertical-relative:text" stroked="f">
            <v:textbox style="mso-next-textbox:#_x0000_s1233" inset=",.72pt,54pt">
              <w:txbxContent>
                <w:p w14:paraId="1C935A5D" w14:textId="34135963" w:rsidR="00905E1E" w:rsidRDefault="00E11C2C" w:rsidP="00987D95">
                  <w:pPr>
                    <w:jc w:val="right"/>
                    <w:rPr>
                      <w:rFonts w:ascii="Palatino Linotype" w:hAnsi="Palatino Linotype"/>
                      <w:b/>
                      <w:i/>
                      <w:color w:val="333399"/>
                      <w:sz w:val="48"/>
                      <w:szCs w:val="48"/>
                    </w:rPr>
                  </w:pPr>
                  <w:r>
                    <w:rPr>
                      <w:rFonts w:ascii="Palatino Linotype" w:hAnsi="Palatino Linotype"/>
                      <w:b/>
                      <w:i/>
                      <w:color w:val="333399"/>
                      <w:sz w:val="48"/>
                      <w:szCs w:val="48"/>
                    </w:rPr>
                    <w:t>Design v. 0.4</w:t>
                  </w:r>
                </w:p>
                <w:p w14:paraId="5BFE60F3" w14:textId="77777777" w:rsidR="00905E1E" w:rsidRDefault="00905E1E"/>
              </w:txbxContent>
            </v:textbox>
            <w10:wrap type="square"/>
          </v:shape>
        </w:pict>
      </w:r>
      <w:r>
        <w:rPr>
          <w:noProof/>
          <w:sz w:val="36"/>
          <w:szCs w:val="36"/>
        </w:rPr>
        <w:pict>
          <v:shape id="_x0000_s1231" type="#_x0000_t202" style="position:absolute;margin-left:4.05pt;margin-top:36.2pt;width:486pt;height:99pt;z-index:251655680" fillcolor="#afafff" stroked="f">
            <v:textbox style="mso-next-textbox:#_x0000_s1231" inset=",7.2pt,54pt,7.2pt">
              <w:txbxContent>
                <w:p w14:paraId="745D7C6B" w14:textId="77777777" w:rsidR="00905E1E" w:rsidRDefault="00905E1E" w:rsidP="00B87506">
                  <w:pPr>
                    <w:pStyle w:val="BodyText2"/>
                    <w:spacing w:after="80" w:line="240" w:lineRule="auto"/>
                    <w:jc w:val="right"/>
                    <w:rPr>
                      <w:rFonts w:ascii="Palatino Linotype" w:hAnsi="Palatino Linotype" w:cs="Arial"/>
                      <w:b/>
                      <w:smallCaps/>
                      <w:color w:val="333399"/>
                      <w:sz w:val="64"/>
                      <w:szCs w:val="64"/>
                    </w:rPr>
                  </w:pPr>
                  <w:r>
                    <w:rPr>
                      <w:rFonts w:ascii="Arial" w:hAnsi="Arial" w:cs="Arial"/>
                      <w:b/>
                      <w:color w:val="FFFFFF"/>
                      <w:sz w:val="96"/>
                      <w:szCs w:val="96"/>
                    </w:rPr>
                    <w:t xml:space="preserve">  </w:t>
                  </w:r>
                  <w:proofErr w:type="spellStart"/>
                  <w:r>
                    <w:rPr>
                      <w:rFonts w:ascii="Palatino Linotype" w:hAnsi="Palatino Linotype" w:cs="Arial"/>
                      <w:b/>
                      <w:smallCaps/>
                      <w:color w:val="333399"/>
                      <w:sz w:val="64"/>
                      <w:szCs w:val="64"/>
                    </w:rPr>
                    <w:t>caGRID</w:t>
                  </w:r>
                  <w:proofErr w:type="spellEnd"/>
                </w:p>
                <w:p w14:paraId="417B1D8A" w14:textId="77777777" w:rsidR="00905E1E" w:rsidRPr="002A1974" w:rsidRDefault="00905E1E" w:rsidP="00B87506">
                  <w:pPr>
                    <w:pStyle w:val="BodyText2"/>
                    <w:spacing w:after="80" w:line="240" w:lineRule="auto"/>
                    <w:jc w:val="right"/>
                    <w:rPr>
                      <w:rFonts w:ascii="Palatino Linotype" w:hAnsi="Palatino Linotype" w:cs="Arial"/>
                      <w:b/>
                      <w:smallCaps/>
                      <w:color w:val="333399"/>
                      <w:sz w:val="56"/>
                      <w:szCs w:val="64"/>
                    </w:rPr>
                  </w:pPr>
                  <w:r w:rsidRPr="002A1974">
                    <w:rPr>
                      <w:rFonts w:ascii="Palatino Linotype" w:hAnsi="Palatino Linotype" w:cs="Arial"/>
                      <w:b/>
                      <w:smallCaps/>
                      <w:color w:val="333399"/>
                      <w:sz w:val="56"/>
                      <w:szCs w:val="64"/>
                    </w:rPr>
                    <w:t>Identifie</w:t>
                  </w:r>
                  <w:r>
                    <w:rPr>
                      <w:rFonts w:ascii="Palatino Linotype" w:hAnsi="Palatino Linotype" w:cs="Arial"/>
                      <w:b/>
                      <w:smallCaps/>
                      <w:color w:val="333399"/>
                      <w:sz w:val="56"/>
                      <w:szCs w:val="64"/>
                    </w:rPr>
                    <w:t xml:space="preserve">r </w:t>
                  </w:r>
                  <w:r w:rsidRPr="002A1974">
                    <w:rPr>
                      <w:rFonts w:ascii="Palatino Linotype" w:hAnsi="Palatino Linotype" w:cs="Arial"/>
                      <w:b/>
                      <w:smallCaps/>
                      <w:color w:val="333399"/>
                      <w:sz w:val="56"/>
                      <w:szCs w:val="64"/>
                    </w:rPr>
                    <w:t>Framework</w:t>
                  </w:r>
                </w:p>
                <w:p w14:paraId="2B291CF6" w14:textId="77777777" w:rsidR="00905E1E" w:rsidRDefault="00905E1E" w:rsidP="00B87506">
                  <w:pPr>
                    <w:pStyle w:val="BodyText2"/>
                    <w:spacing w:after="80" w:line="240" w:lineRule="auto"/>
                    <w:jc w:val="right"/>
                    <w:rPr>
                      <w:rFonts w:ascii="Palatino Linotype" w:hAnsi="Palatino Linotype" w:cs="Arial"/>
                      <w:b/>
                      <w:smallCaps/>
                      <w:color w:val="333399"/>
                      <w:sz w:val="64"/>
                      <w:szCs w:val="64"/>
                    </w:rPr>
                  </w:pPr>
                  <w:r>
                    <w:rPr>
                      <w:rFonts w:ascii="Palatino Linotype" w:hAnsi="Palatino Linotype" w:cs="Arial"/>
                      <w:b/>
                      <w:smallCaps/>
                      <w:color w:val="333399"/>
                      <w:sz w:val="64"/>
                      <w:szCs w:val="64"/>
                    </w:rPr>
                    <w:t xml:space="preserve">    </w:t>
                  </w:r>
                </w:p>
                <w:p w14:paraId="6348DD6F" w14:textId="77777777" w:rsidR="00905E1E" w:rsidRDefault="00905E1E"/>
              </w:txbxContent>
            </v:textbox>
            <w10:wrap type="square"/>
          </v:shape>
        </w:pict>
      </w:r>
      <w:r w:rsidR="00ED1A52">
        <w:rPr>
          <w:noProof/>
          <w:sz w:val="20"/>
          <w:szCs w:val="36"/>
        </w:rPr>
        <w:drawing>
          <wp:anchor distT="0" distB="0" distL="114300" distR="114300" simplePos="0" relativeHeight="251659776" behindDoc="0" locked="0" layoutInCell="1" allowOverlap="1" wp14:editId="01247235">
            <wp:simplePos x="0" y="0"/>
            <wp:positionH relativeFrom="column">
              <wp:posOffset>-914400</wp:posOffset>
            </wp:positionH>
            <wp:positionV relativeFrom="paragraph">
              <wp:posOffset>-2361565</wp:posOffset>
            </wp:positionV>
            <wp:extent cx="8229600" cy="501650"/>
            <wp:effectExtent l="25400" t="0" r="0" b="0"/>
            <wp:wrapNone/>
            <wp:docPr id="960" name="Picture 960" descr="caBIG_logo_w_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caBIG_logo_w_tm"/>
                    <pic:cNvPicPr>
                      <a:picLocks noChangeAspect="1" noChangeArrowheads="1"/>
                    </pic:cNvPicPr>
                  </pic:nvPicPr>
                  <pic:blipFill>
                    <a:blip r:embed="rId9"/>
                    <a:srcRect l="870"/>
                    <a:stretch>
                      <a:fillRect/>
                    </a:stretch>
                  </pic:blipFill>
                  <pic:spPr bwMode="auto">
                    <a:xfrm>
                      <a:off x="0" y="0"/>
                      <a:ext cx="8229600" cy="501650"/>
                    </a:xfrm>
                    <a:prstGeom prst="rect">
                      <a:avLst/>
                    </a:prstGeom>
                    <a:noFill/>
                  </pic:spPr>
                </pic:pic>
              </a:graphicData>
            </a:graphic>
          </wp:anchor>
        </w:drawing>
      </w:r>
    </w:p>
    <w:p w14:paraId="2DB2F54F" w14:textId="77777777" w:rsidR="00B87506" w:rsidRDefault="00B87506"/>
    <w:p w14:paraId="4579B450" w14:textId="77777777" w:rsidR="00B87506" w:rsidRDefault="00B87506"/>
    <w:p w14:paraId="69072804" w14:textId="77777777" w:rsidR="00B87506" w:rsidRDefault="00ED1A52">
      <w:pPr>
        <w:rPr>
          <w:sz w:val="28"/>
          <w:szCs w:val="28"/>
        </w:rPr>
      </w:pPr>
      <w:r>
        <w:t xml:space="preserve"> </w:t>
      </w:r>
    </w:p>
    <w:p w14:paraId="5297222E" w14:textId="77777777" w:rsidR="00B87506" w:rsidRDefault="00B87506">
      <w:pPr>
        <w:pStyle w:val="BodyText"/>
        <w:ind w:left="1440" w:firstLine="360"/>
        <w:jc w:val="center"/>
        <w:rPr>
          <w:sz w:val="28"/>
          <w:szCs w:val="28"/>
        </w:rPr>
      </w:pPr>
    </w:p>
    <w:p w14:paraId="0B071ACD" w14:textId="77777777" w:rsidR="00B87506" w:rsidRDefault="00B87506">
      <w:pPr>
        <w:pStyle w:val="BodyText"/>
        <w:ind w:left="1440" w:firstLine="360"/>
        <w:jc w:val="center"/>
        <w:rPr>
          <w:sz w:val="28"/>
          <w:szCs w:val="28"/>
        </w:rPr>
      </w:pPr>
    </w:p>
    <w:p w14:paraId="2A9BE704" w14:textId="77777777" w:rsidR="00B87506" w:rsidRDefault="00ED1A52">
      <w:pPr>
        <w:pStyle w:val="BodyText"/>
        <w:ind w:left="1440" w:firstLine="360"/>
        <w:jc w:val="right"/>
        <w:rPr>
          <w:rFonts w:cs="Arial"/>
          <w:sz w:val="28"/>
          <w:szCs w:val="28"/>
        </w:rPr>
      </w:pPr>
      <w:r>
        <w:rPr>
          <w:rFonts w:cs="Arial"/>
          <w:sz w:val="28"/>
          <w:szCs w:val="28"/>
        </w:rPr>
        <w:t xml:space="preserve">      </w:t>
      </w:r>
      <w:r>
        <w:rPr>
          <w:rFonts w:cs="Arial"/>
          <w:sz w:val="28"/>
          <w:szCs w:val="28"/>
        </w:rPr>
        <w:tab/>
      </w:r>
      <w:r>
        <w:rPr>
          <w:rFonts w:cs="Arial"/>
          <w:sz w:val="28"/>
          <w:szCs w:val="28"/>
        </w:rPr>
        <w:tab/>
      </w:r>
    </w:p>
    <w:bookmarkEnd w:id="0"/>
    <w:bookmarkEnd w:id="1"/>
    <w:p w14:paraId="39FA554D" w14:textId="77777777" w:rsidR="00B87506" w:rsidRDefault="00B87506">
      <w:pPr>
        <w:pStyle w:val="BodyText"/>
        <w:rPr>
          <w:b/>
          <w:sz w:val="20"/>
        </w:rPr>
      </w:pPr>
    </w:p>
    <w:p w14:paraId="53A74470" w14:textId="77777777" w:rsidR="00B87506" w:rsidRDefault="00EA3666" w:rsidP="00B87506">
      <w:pPr>
        <w:pStyle w:val="BodyText"/>
        <w:tabs>
          <w:tab w:val="left" w:pos="7920"/>
          <w:tab w:val="left" w:pos="8280"/>
        </w:tabs>
        <w:jc w:val="center"/>
        <w:rPr>
          <w:rStyle w:val="Strong"/>
        </w:rPr>
      </w:pPr>
      <w:r>
        <w:rPr>
          <w:noProof/>
        </w:rPr>
        <w:pict>
          <v:rect id="_x0000_s4031" style="position:absolute;left:0;text-align:left;margin-left:-4.95pt;margin-top:227.6pt;width:459pt;height:27pt;z-index:251658752" filled="f" fillcolor="#bbe0e3" stroked="f">
            <v:fill o:detectmouseclick="t"/>
            <v:textbox style="mso-next-textbox:#_x0000_s4031">
              <w:txbxContent>
                <w:p w14:paraId="7C2A38E7" w14:textId="77777777" w:rsidR="00905E1E" w:rsidRDefault="00905E1E" w:rsidP="0089072B">
                  <w:pPr>
                    <w:autoSpaceDE w:val="0"/>
                    <w:autoSpaceDN w:val="0"/>
                    <w:rPr>
                      <w:rFonts w:ascii="Arial" w:hAnsi="Arial" w:cs="Arial"/>
                      <w:i/>
                      <w:iCs/>
                      <w:color w:val="000000"/>
                      <w:sz w:val="30"/>
                      <w:szCs w:val="28"/>
                    </w:rPr>
                  </w:pPr>
                </w:p>
              </w:txbxContent>
            </v:textbox>
            <w10:wrap type="square"/>
          </v:rect>
        </w:pict>
      </w:r>
      <w:r>
        <w:rPr>
          <w:noProof/>
        </w:rPr>
        <w:pict>
          <v:rect id="_x0000_s4033" style="position:absolute;left:0;text-align:left;margin-left:-13.95pt;margin-top:146.6pt;width:514.25pt;height:26.5pt;z-index:251660800;v-text-anchor:top-baseline" o:userdrawn="t" filled="f" fillcolor="#cff" stroked="f" strokeweight="2.25pt">
            <v:textbox style="mso-next-textbox:#_x0000_s4033">
              <w:txbxContent>
                <w:p w14:paraId="7CFF58A0" w14:textId="77777777" w:rsidR="00905E1E" w:rsidRDefault="00905E1E">
                  <w:pPr>
                    <w:rPr>
                      <w:sz w:val="32"/>
                      <w:szCs w:val="32"/>
                    </w:rPr>
                  </w:pPr>
                </w:p>
              </w:txbxContent>
            </v:textbox>
          </v:rect>
        </w:pict>
      </w:r>
      <w:r>
        <w:rPr>
          <w:noProof/>
        </w:rPr>
        <w:pict>
          <v:rect id="_x0000_s4019" style="position:absolute;left:0;text-align:left;margin-left:-4.95pt;margin-top:272.6pt;width:468pt;height:22.9pt;z-index:251657728" fillcolor="#339" stroked="f">
            <w10:wrap type="square"/>
          </v:rect>
        </w:pict>
      </w:r>
      <w:r w:rsidR="00ED1A52">
        <w:br w:type="page"/>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5040"/>
      </w:tblGrid>
      <w:tr w:rsidR="00B87506" w14:paraId="41C712BC" w14:textId="77777777">
        <w:tc>
          <w:tcPr>
            <w:tcW w:w="9918" w:type="dxa"/>
            <w:gridSpan w:val="2"/>
            <w:shd w:val="clear" w:color="auto" w:fill="D9D9D9"/>
            <w:vAlign w:val="center"/>
          </w:tcPr>
          <w:p w14:paraId="52F951E1" w14:textId="77777777" w:rsidR="00B87506" w:rsidRDefault="00ED1A52" w:rsidP="00DD00C8">
            <w:pPr>
              <w:pStyle w:val="Justified"/>
              <w:spacing w:before="60" w:afterLines="60" w:after="144"/>
              <w:jc w:val="center"/>
              <w:rPr>
                <w:rStyle w:val="Strong"/>
                <w:rFonts w:ascii="Arial" w:hAnsi="Arial"/>
                <w:sz w:val="22"/>
                <w:szCs w:val="22"/>
              </w:rPr>
            </w:pPr>
            <w:r>
              <w:rPr>
                <w:rStyle w:val="Strong"/>
                <w:rFonts w:ascii="Arial" w:hAnsi="Arial" w:cs="Arial"/>
                <w:i/>
                <w:spacing w:val="-4"/>
              </w:rPr>
              <w:lastRenderedPageBreak/>
              <w:t>Contacts and Support</w:t>
            </w:r>
          </w:p>
        </w:tc>
      </w:tr>
      <w:tr w:rsidR="00B87506" w14:paraId="51201B09" w14:textId="77777777">
        <w:tc>
          <w:tcPr>
            <w:tcW w:w="4878" w:type="dxa"/>
            <w:vAlign w:val="center"/>
          </w:tcPr>
          <w:p w14:paraId="0D2682A7" w14:textId="77777777" w:rsidR="00B87506" w:rsidRDefault="00B87506" w:rsidP="00DD00C8">
            <w:pPr>
              <w:pStyle w:val="Justified"/>
              <w:spacing w:before="60" w:afterLines="60" w:after="144"/>
              <w:jc w:val="center"/>
              <w:rPr>
                <w:rStyle w:val="Strong"/>
              </w:rPr>
            </w:pPr>
            <w:r>
              <w:rPr>
                <w:rFonts w:ascii="Arial" w:hAnsi="Arial" w:cs="Arial"/>
                <w:color w:val="000000"/>
              </w:rPr>
              <w:t>Calixto Melean (Developer)</w:t>
            </w:r>
          </w:p>
        </w:tc>
        <w:tc>
          <w:tcPr>
            <w:tcW w:w="5040" w:type="dxa"/>
            <w:vAlign w:val="center"/>
          </w:tcPr>
          <w:p w14:paraId="196EF7AB" w14:textId="77777777" w:rsidR="00B87506" w:rsidRDefault="00B87506" w:rsidP="00DD00C8">
            <w:pPr>
              <w:pStyle w:val="Justified"/>
              <w:spacing w:before="60" w:afterLines="60" w:after="144"/>
              <w:jc w:val="center"/>
              <w:rPr>
                <w:rStyle w:val="Strong"/>
              </w:rPr>
            </w:pPr>
            <w:r>
              <w:rPr>
                <w:rFonts w:ascii="Arial" w:hAnsi="Arial" w:cs="Arial"/>
                <w:color w:val="000080"/>
              </w:rPr>
              <w:t>Calixto.Melean@osumc.edu</w:t>
            </w:r>
          </w:p>
        </w:tc>
      </w:tr>
      <w:tr w:rsidR="00B87506" w14:paraId="4ECC0E3F" w14:textId="77777777">
        <w:tc>
          <w:tcPr>
            <w:tcW w:w="4878" w:type="dxa"/>
            <w:vAlign w:val="center"/>
          </w:tcPr>
          <w:p w14:paraId="57B9FFC9" w14:textId="77777777" w:rsidR="00B87506" w:rsidRDefault="00B87506" w:rsidP="00DD00C8">
            <w:pPr>
              <w:pStyle w:val="Justified"/>
              <w:spacing w:before="60" w:afterLines="60" w:after="144"/>
              <w:jc w:val="center"/>
              <w:rPr>
                <w:rStyle w:val="Strong"/>
              </w:rPr>
            </w:pPr>
            <w:r>
              <w:rPr>
                <w:rFonts w:ascii="Arial" w:hAnsi="Arial" w:cs="Arial"/>
              </w:rPr>
              <w:t>Scott Oster (</w:t>
            </w:r>
            <w:r w:rsidR="007D6BDB">
              <w:rPr>
                <w:rFonts w:ascii="Arial" w:hAnsi="Arial" w:cs="Arial"/>
              </w:rPr>
              <w:t xml:space="preserve">Lead </w:t>
            </w:r>
            <w:r>
              <w:rPr>
                <w:rFonts w:ascii="Arial" w:hAnsi="Arial" w:cs="Arial"/>
              </w:rPr>
              <w:t>Architect)</w:t>
            </w:r>
          </w:p>
        </w:tc>
        <w:tc>
          <w:tcPr>
            <w:tcW w:w="5040" w:type="dxa"/>
            <w:vAlign w:val="center"/>
          </w:tcPr>
          <w:p w14:paraId="1596A1DB" w14:textId="77777777" w:rsidR="00B87506" w:rsidRDefault="00B87506" w:rsidP="00B87506">
            <w:pPr>
              <w:pStyle w:val="Justified"/>
              <w:spacing w:after="0"/>
              <w:jc w:val="center"/>
              <w:rPr>
                <w:rStyle w:val="Strong"/>
              </w:rPr>
            </w:pPr>
            <w:r>
              <w:rPr>
                <w:rFonts w:ascii="Arial" w:hAnsi="Arial" w:cs="Arial"/>
                <w:color w:val="000080"/>
              </w:rPr>
              <w:t>Scott.Oster@osumc.edu</w:t>
            </w:r>
          </w:p>
        </w:tc>
      </w:tr>
      <w:tr w:rsidR="007B0FC7" w14:paraId="74C25ED3" w14:textId="77777777">
        <w:tc>
          <w:tcPr>
            <w:tcW w:w="4878" w:type="dxa"/>
            <w:vAlign w:val="center"/>
          </w:tcPr>
          <w:p w14:paraId="054B6FDD" w14:textId="77777777" w:rsidR="007B0FC7" w:rsidRDefault="007B0FC7" w:rsidP="00DD00C8">
            <w:pPr>
              <w:pStyle w:val="Justified"/>
              <w:spacing w:before="60" w:afterLines="60" w:after="144"/>
              <w:jc w:val="center"/>
              <w:rPr>
                <w:rFonts w:ascii="Arial" w:hAnsi="Arial" w:cs="Arial"/>
              </w:rPr>
            </w:pPr>
            <w:r>
              <w:rPr>
                <w:rFonts w:ascii="Arial" w:hAnsi="Arial" w:cs="Arial"/>
              </w:rPr>
              <w:t>Shannon Hastings (Architect)</w:t>
            </w:r>
          </w:p>
        </w:tc>
        <w:tc>
          <w:tcPr>
            <w:tcW w:w="5040" w:type="dxa"/>
            <w:vAlign w:val="center"/>
          </w:tcPr>
          <w:p w14:paraId="3A0F371E" w14:textId="77777777" w:rsidR="007B0FC7" w:rsidRDefault="007B0FC7" w:rsidP="00B87506">
            <w:pPr>
              <w:pStyle w:val="Justified"/>
              <w:spacing w:after="0"/>
              <w:jc w:val="center"/>
              <w:rPr>
                <w:rFonts w:ascii="Arial" w:hAnsi="Arial" w:cs="Arial"/>
                <w:color w:val="000080"/>
              </w:rPr>
            </w:pPr>
            <w:r>
              <w:rPr>
                <w:rFonts w:ascii="Arial" w:hAnsi="Arial" w:cs="Arial"/>
                <w:color w:val="000080"/>
              </w:rPr>
              <w:t>Shannon.Hastings@osumc.edu</w:t>
            </w:r>
          </w:p>
        </w:tc>
      </w:tr>
    </w:tbl>
    <w:p w14:paraId="5FBCB831" w14:textId="77777777" w:rsidR="00B87506" w:rsidRDefault="00B87506">
      <w:pPr>
        <w:pStyle w:val="Justified"/>
      </w:pPr>
    </w:p>
    <w:p w14:paraId="65F30D16" w14:textId="77777777" w:rsidR="00B87506" w:rsidRDefault="00B87506"/>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4"/>
        <w:gridCol w:w="1625"/>
        <w:gridCol w:w="2025"/>
        <w:gridCol w:w="4656"/>
      </w:tblGrid>
      <w:tr w:rsidR="00A74E7E" w14:paraId="05C8399D" w14:textId="77777777">
        <w:trPr>
          <w:jc w:val="center"/>
        </w:trPr>
        <w:tc>
          <w:tcPr>
            <w:tcW w:w="5000" w:type="pct"/>
            <w:gridSpan w:val="4"/>
            <w:shd w:val="clear" w:color="auto" w:fill="D9D9D9"/>
            <w:vAlign w:val="center"/>
          </w:tcPr>
          <w:p w14:paraId="3849E44D" w14:textId="77777777" w:rsidR="00A74E7E" w:rsidRDefault="00A74E7E" w:rsidP="00DD00C8">
            <w:pPr>
              <w:pStyle w:val="Justified"/>
              <w:spacing w:before="60" w:afterLines="60" w:after="144"/>
              <w:jc w:val="center"/>
              <w:rPr>
                <w:rStyle w:val="Strong"/>
              </w:rPr>
            </w:pPr>
            <w:r>
              <w:rPr>
                <w:rStyle w:val="Strong"/>
                <w:rFonts w:ascii="Arial" w:hAnsi="Arial" w:cs="Arial"/>
                <w:i/>
                <w:spacing w:val="-4"/>
              </w:rPr>
              <w:t>Revision History</w:t>
            </w:r>
          </w:p>
        </w:tc>
      </w:tr>
      <w:tr w:rsidR="00A74E7E" w14:paraId="37F11037" w14:textId="77777777">
        <w:trPr>
          <w:jc w:val="center"/>
        </w:trPr>
        <w:tc>
          <w:tcPr>
            <w:tcW w:w="624" w:type="pct"/>
            <w:vAlign w:val="center"/>
          </w:tcPr>
          <w:p w14:paraId="6D56F521" w14:textId="77777777" w:rsidR="00A74E7E" w:rsidRPr="00A74E7E" w:rsidRDefault="00A74E7E" w:rsidP="00DD00C8">
            <w:pPr>
              <w:pStyle w:val="Justified"/>
              <w:spacing w:before="60" w:afterLines="60" w:after="144"/>
              <w:jc w:val="center"/>
              <w:rPr>
                <w:rStyle w:val="Strong"/>
              </w:rPr>
            </w:pPr>
            <w:r w:rsidRPr="00A74E7E">
              <w:rPr>
                <w:rFonts w:ascii="Arial" w:hAnsi="Arial" w:cs="Arial"/>
                <w:b/>
              </w:rPr>
              <w:t>Version</w:t>
            </w:r>
          </w:p>
        </w:tc>
        <w:tc>
          <w:tcPr>
            <w:tcW w:w="856" w:type="pct"/>
            <w:vAlign w:val="center"/>
          </w:tcPr>
          <w:p w14:paraId="3C06DC90" w14:textId="77777777" w:rsidR="00A74E7E" w:rsidRPr="00A74E7E" w:rsidRDefault="00A74E7E" w:rsidP="00DD00C8">
            <w:pPr>
              <w:pStyle w:val="Justified"/>
              <w:spacing w:before="60" w:afterLines="60" w:after="144"/>
              <w:jc w:val="center"/>
              <w:rPr>
                <w:rFonts w:ascii="Arial" w:hAnsi="Arial" w:cs="Arial"/>
                <w:b/>
              </w:rPr>
            </w:pPr>
            <w:r w:rsidRPr="00A74E7E">
              <w:rPr>
                <w:rFonts w:ascii="Arial" w:hAnsi="Arial" w:cs="Arial"/>
                <w:b/>
              </w:rPr>
              <w:t>Date</w:t>
            </w:r>
          </w:p>
        </w:tc>
        <w:tc>
          <w:tcPr>
            <w:tcW w:w="1067" w:type="pct"/>
            <w:vAlign w:val="center"/>
          </w:tcPr>
          <w:p w14:paraId="6E48579A" w14:textId="77777777" w:rsidR="00A74E7E" w:rsidRPr="00A74E7E" w:rsidRDefault="00A74E7E" w:rsidP="00DD00C8">
            <w:pPr>
              <w:pStyle w:val="Justified"/>
              <w:spacing w:before="60" w:afterLines="60" w:after="144"/>
              <w:jc w:val="center"/>
              <w:rPr>
                <w:rFonts w:ascii="Arial" w:hAnsi="Arial" w:cs="Arial"/>
                <w:b/>
              </w:rPr>
            </w:pPr>
            <w:r w:rsidRPr="00A74E7E">
              <w:rPr>
                <w:rFonts w:ascii="Arial" w:hAnsi="Arial" w:cs="Arial"/>
                <w:b/>
              </w:rPr>
              <w:t>Author</w:t>
            </w:r>
          </w:p>
        </w:tc>
        <w:tc>
          <w:tcPr>
            <w:tcW w:w="2453" w:type="pct"/>
            <w:vAlign w:val="center"/>
          </w:tcPr>
          <w:p w14:paraId="6855A03C" w14:textId="77777777" w:rsidR="00A74E7E" w:rsidRPr="00A74E7E" w:rsidRDefault="00A74E7E" w:rsidP="00DD00C8">
            <w:pPr>
              <w:pStyle w:val="Justified"/>
              <w:spacing w:before="60" w:afterLines="60" w:after="144"/>
              <w:jc w:val="center"/>
              <w:rPr>
                <w:rStyle w:val="Strong"/>
              </w:rPr>
            </w:pPr>
            <w:r w:rsidRPr="00A74E7E">
              <w:rPr>
                <w:rFonts w:ascii="Arial" w:hAnsi="Arial" w:cs="Arial"/>
                <w:b/>
              </w:rPr>
              <w:t>Changes</w:t>
            </w:r>
          </w:p>
        </w:tc>
      </w:tr>
      <w:tr w:rsidR="00A74E7E" w14:paraId="141CA439" w14:textId="77777777">
        <w:trPr>
          <w:jc w:val="center"/>
        </w:trPr>
        <w:tc>
          <w:tcPr>
            <w:tcW w:w="624" w:type="pct"/>
            <w:vAlign w:val="center"/>
          </w:tcPr>
          <w:p w14:paraId="3607CF78" w14:textId="77777777" w:rsidR="00A74E7E" w:rsidRPr="00A74E7E" w:rsidRDefault="00A74E7E" w:rsidP="00DD00C8">
            <w:pPr>
              <w:pStyle w:val="Justified"/>
              <w:spacing w:before="60" w:afterLines="60" w:after="144"/>
              <w:jc w:val="center"/>
              <w:rPr>
                <w:rStyle w:val="Strong"/>
              </w:rPr>
            </w:pPr>
            <w:r w:rsidRPr="00A74E7E">
              <w:rPr>
                <w:rStyle w:val="Strong"/>
                <w:rFonts w:ascii="Arial" w:hAnsi="Arial"/>
                <w:b w:val="0"/>
              </w:rPr>
              <w:t>0.1</w:t>
            </w:r>
          </w:p>
        </w:tc>
        <w:tc>
          <w:tcPr>
            <w:tcW w:w="856" w:type="pct"/>
            <w:vAlign w:val="center"/>
          </w:tcPr>
          <w:p w14:paraId="64AEFEFD" w14:textId="77777777" w:rsidR="00A74E7E" w:rsidRPr="00A74E7E" w:rsidRDefault="00A74E7E" w:rsidP="00B87506">
            <w:pPr>
              <w:pStyle w:val="Justified"/>
              <w:spacing w:after="0"/>
              <w:jc w:val="center"/>
              <w:rPr>
                <w:rFonts w:ascii="Arial" w:hAnsi="Arial" w:cs="Arial"/>
              </w:rPr>
            </w:pPr>
            <w:r w:rsidRPr="00A74E7E">
              <w:rPr>
                <w:rFonts w:ascii="Arial" w:hAnsi="Arial" w:cs="Arial"/>
              </w:rPr>
              <w:t>2009-08-04</w:t>
            </w:r>
          </w:p>
        </w:tc>
        <w:tc>
          <w:tcPr>
            <w:tcW w:w="1067" w:type="pct"/>
            <w:vAlign w:val="center"/>
          </w:tcPr>
          <w:p w14:paraId="28792C4B" w14:textId="77777777" w:rsidR="00A74E7E" w:rsidRPr="00A74E7E" w:rsidRDefault="00A74E7E" w:rsidP="00B87506">
            <w:pPr>
              <w:pStyle w:val="Justified"/>
              <w:spacing w:after="0"/>
              <w:jc w:val="center"/>
              <w:rPr>
                <w:rStyle w:val="Strong"/>
              </w:rPr>
            </w:pPr>
            <w:r w:rsidRPr="00A74E7E">
              <w:rPr>
                <w:rStyle w:val="Strong"/>
                <w:rFonts w:ascii="Arial" w:hAnsi="Arial"/>
                <w:b w:val="0"/>
              </w:rPr>
              <w:t>Calixto Melean</w:t>
            </w:r>
          </w:p>
        </w:tc>
        <w:tc>
          <w:tcPr>
            <w:tcW w:w="2453" w:type="pct"/>
            <w:vAlign w:val="center"/>
          </w:tcPr>
          <w:p w14:paraId="4BA500CD" w14:textId="77777777" w:rsidR="00A74E7E" w:rsidRPr="00A74E7E" w:rsidRDefault="00A74E7E" w:rsidP="00B87506">
            <w:pPr>
              <w:pStyle w:val="Justified"/>
              <w:spacing w:after="0"/>
              <w:jc w:val="center"/>
              <w:rPr>
                <w:rStyle w:val="Strong"/>
              </w:rPr>
            </w:pPr>
            <w:r w:rsidRPr="00A74E7E">
              <w:rPr>
                <w:rStyle w:val="Strong"/>
                <w:rFonts w:ascii="Arial" w:hAnsi="Arial"/>
                <w:b w:val="0"/>
              </w:rPr>
              <w:t>Initial Draft</w:t>
            </w:r>
          </w:p>
        </w:tc>
      </w:tr>
      <w:tr w:rsidR="00A74E7E" w14:paraId="511A9FB5" w14:textId="77777777">
        <w:trPr>
          <w:jc w:val="center"/>
        </w:trPr>
        <w:tc>
          <w:tcPr>
            <w:tcW w:w="624" w:type="pct"/>
            <w:vAlign w:val="center"/>
          </w:tcPr>
          <w:p w14:paraId="29D4D9D4" w14:textId="77777777" w:rsidR="00A74E7E" w:rsidRPr="00A74E7E" w:rsidRDefault="00331689" w:rsidP="00DD00C8">
            <w:pPr>
              <w:pStyle w:val="Justified"/>
              <w:spacing w:before="60" w:afterLines="60" w:after="144"/>
              <w:jc w:val="center"/>
              <w:rPr>
                <w:rFonts w:ascii="Arial" w:hAnsi="Arial" w:cs="Arial"/>
              </w:rPr>
            </w:pPr>
            <w:r>
              <w:rPr>
                <w:rFonts w:ascii="Arial" w:hAnsi="Arial" w:cs="Arial"/>
              </w:rPr>
              <w:t>0.2</w:t>
            </w:r>
          </w:p>
        </w:tc>
        <w:tc>
          <w:tcPr>
            <w:tcW w:w="856" w:type="pct"/>
            <w:vAlign w:val="center"/>
          </w:tcPr>
          <w:p w14:paraId="65B5598E" w14:textId="77777777" w:rsidR="00A74E7E" w:rsidRPr="00A74E7E" w:rsidRDefault="00331689" w:rsidP="00B87506">
            <w:pPr>
              <w:pStyle w:val="Justified"/>
              <w:spacing w:after="0"/>
              <w:jc w:val="center"/>
              <w:rPr>
                <w:rFonts w:ascii="Arial" w:hAnsi="Arial" w:cs="Arial"/>
              </w:rPr>
            </w:pPr>
            <w:r>
              <w:rPr>
                <w:rFonts w:ascii="Arial" w:hAnsi="Arial" w:cs="Arial"/>
              </w:rPr>
              <w:t>2009-10-13</w:t>
            </w:r>
          </w:p>
        </w:tc>
        <w:tc>
          <w:tcPr>
            <w:tcW w:w="1067" w:type="pct"/>
            <w:vAlign w:val="center"/>
          </w:tcPr>
          <w:p w14:paraId="7939779F" w14:textId="77777777" w:rsidR="00A74E7E" w:rsidRPr="00A74E7E" w:rsidRDefault="00331689" w:rsidP="00B87506">
            <w:pPr>
              <w:pStyle w:val="Justified"/>
              <w:spacing w:after="0"/>
              <w:jc w:val="center"/>
              <w:rPr>
                <w:rFonts w:ascii="Arial" w:hAnsi="Arial" w:cs="Arial"/>
              </w:rPr>
            </w:pPr>
            <w:r>
              <w:rPr>
                <w:rFonts w:ascii="Arial" w:hAnsi="Arial" w:cs="Arial"/>
              </w:rPr>
              <w:t>Calixto Melean</w:t>
            </w:r>
          </w:p>
        </w:tc>
        <w:tc>
          <w:tcPr>
            <w:tcW w:w="2453" w:type="pct"/>
            <w:vAlign w:val="center"/>
          </w:tcPr>
          <w:p w14:paraId="2CAF0334" w14:textId="77777777" w:rsidR="00A74E7E" w:rsidRPr="00A74E7E" w:rsidRDefault="00331689" w:rsidP="00B87506">
            <w:pPr>
              <w:pStyle w:val="Justified"/>
              <w:spacing w:after="0"/>
              <w:jc w:val="center"/>
              <w:rPr>
                <w:rFonts w:ascii="Arial" w:hAnsi="Arial" w:cs="Arial"/>
              </w:rPr>
            </w:pPr>
            <w:r>
              <w:rPr>
                <w:rFonts w:ascii="Arial" w:hAnsi="Arial" w:cs="Arial"/>
              </w:rPr>
              <w:t>Added Chapter 4 Extending the Framework</w:t>
            </w:r>
          </w:p>
        </w:tc>
      </w:tr>
      <w:tr w:rsidR="000368F6" w14:paraId="63AD5631" w14:textId="77777777">
        <w:trPr>
          <w:jc w:val="center"/>
        </w:trPr>
        <w:tc>
          <w:tcPr>
            <w:tcW w:w="624" w:type="pct"/>
            <w:vAlign w:val="center"/>
          </w:tcPr>
          <w:p w14:paraId="056DB6FA" w14:textId="77777777" w:rsidR="000368F6" w:rsidRDefault="000368F6" w:rsidP="00DD00C8">
            <w:pPr>
              <w:pStyle w:val="Justified"/>
              <w:spacing w:before="60" w:afterLines="60" w:after="144"/>
              <w:jc w:val="center"/>
              <w:rPr>
                <w:rFonts w:ascii="Arial" w:hAnsi="Arial" w:cs="Arial"/>
              </w:rPr>
            </w:pPr>
            <w:r>
              <w:rPr>
                <w:rFonts w:ascii="Arial" w:hAnsi="Arial" w:cs="Arial"/>
              </w:rPr>
              <w:t>0.3</w:t>
            </w:r>
          </w:p>
        </w:tc>
        <w:tc>
          <w:tcPr>
            <w:tcW w:w="856" w:type="pct"/>
            <w:vAlign w:val="center"/>
          </w:tcPr>
          <w:p w14:paraId="5D114E97" w14:textId="77777777" w:rsidR="000368F6" w:rsidRDefault="000368F6" w:rsidP="00B87506">
            <w:pPr>
              <w:pStyle w:val="Justified"/>
              <w:spacing w:after="0"/>
              <w:jc w:val="center"/>
              <w:rPr>
                <w:rFonts w:ascii="Arial" w:hAnsi="Arial" w:cs="Arial"/>
              </w:rPr>
            </w:pPr>
            <w:r>
              <w:rPr>
                <w:rFonts w:ascii="Arial" w:hAnsi="Arial" w:cs="Arial"/>
              </w:rPr>
              <w:t>2009-10-14</w:t>
            </w:r>
          </w:p>
        </w:tc>
        <w:tc>
          <w:tcPr>
            <w:tcW w:w="1067" w:type="pct"/>
            <w:vAlign w:val="center"/>
          </w:tcPr>
          <w:p w14:paraId="7C00D26A" w14:textId="77777777" w:rsidR="000368F6" w:rsidRDefault="000368F6" w:rsidP="00B87506">
            <w:pPr>
              <w:pStyle w:val="Justified"/>
              <w:spacing w:after="0"/>
              <w:jc w:val="center"/>
              <w:rPr>
                <w:rFonts w:ascii="Arial" w:hAnsi="Arial" w:cs="Arial"/>
              </w:rPr>
            </w:pPr>
            <w:r>
              <w:rPr>
                <w:rFonts w:ascii="Arial" w:hAnsi="Arial" w:cs="Arial"/>
              </w:rPr>
              <w:t>Calixto Melean</w:t>
            </w:r>
          </w:p>
        </w:tc>
        <w:tc>
          <w:tcPr>
            <w:tcW w:w="2453" w:type="pct"/>
            <w:vAlign w:val="center"/>
          </w:tcPr>
          <w:p w14:paraId="46952B5D" w14:textId="77777777" w:rsidR="000368F6" w:rsidRDefault="000368F6" w:rsidP="00B87506">
            <w:pPr>
              <w:pStyle w:val="Justified"/>
              <w:spacing w:after="0"/>
              <w:jc w:val="center"/>
              <w:rPr>
                <w:rFonts w:ascii="Arial" w:hAnsi="Arial" w:cs="Arial"/>
              </w:rPr>
            </w:pPr>
            <w:r>
              <w:rPr>
                <w:rFonts w:ascii="Arial" w:hAnsi="Arial" w:cs="Arial"/>
              </w:rPr>
              <w:t>Added Chapter 5 Resolution over SSL</w:t>
            </w:r>
          </w:p>
        </w:tc>
      </w:tr>
      <w:tr w:rsidR="00E11C2C" w14:paraId="2745C180" w14:textId="77777777">
        <w:trPr>
          <w:jc w:val="center"/>
        </w:trPr>
        <w:tc>
          <w:tcPr>
            <w:tcW w:w="624" w:type="pct"/>
            <w:vAlign w:val="center"/>
          </w:tcPr>
          <w:p w14:paraId="67A0D02E" w14:textId="70C469F8" w:rsidR="00E11C2C" w:rsidRDefault="00E11C2C" w:rsidP="00DD00C8">
            <w:pPr>
              <w:pStyle w:val="Justified"/>
              <w:spacing w:before="60" w:afterLines="60" w:after="144"/>
              <w:jc w:val="center"/>
              <w:rPr>
                <w:rFonts w:ascii="Arial" w:hAnsi="Arial" w:cs="Arial"/>
              </w:rPr>
            </w:pPr>
            <w:r>
              <w:rPr>
                <w:rFonts w:ascii="Arial" w:hAnsi="Arial" w:cs="Arial"/>
              </w:rPr>
              <w:t>0.4</w:t>
            </w:r>
          </w:p>
        </w:tc>
        <w:tc>
          <w:tcPr>
            <w:tcW w:w="856" w:type="pct"/>
            <w:vAlign w:val="center"/>
          </w:tcPr>
          <w:p w14:paraId="1F5F681A" w14:textId="075458A4" w:rsidR="00E11C2C" w:rsidRDefault="00E11C2C" w:rsidP="00B87506">
            <w:pPr>
              <w:pStyle w:val="Justified"/>
              <w:spacing w:after="0"/>
              <w:jc w:val="center"/>
              <w:rPr>
                <w:rFonts w:ascii="Arial" w:hAnsi="Arial" w:cs="Arial"/>
              </w:rPr>
            </w:pPr>
            <w:r>
              <w:rPr>
                <w:rFonts w:ascii="Arial" w:hAnsi="Arial" w:cs="Arial"/>
              </w:rPr>
              <w:t>2009-12-10</w:t>
            </w:r>
          </w:p>
        </w:tc>
        <w:tc>
          <w:tcPr>
            <w:tcW w:w="1067" w:type="pct"/>
            <w:vAlign w:val="center"/>
          </w:tcPr>
          <w:p w14:paraId="2A297CCC" w14:textId="49D938AF" w:rsidR="00E11C2C" w:rsidRDefault="00E11C2C" w:rsidP="00B87506">
            <w:pPr>
              <w:pStyle w:val="Justified"/>
              <w:spacing w:after="0"/>
              <w:jc w:val="center"/>
              <w:rPr>
                <w:rFonts w:ascii="Arial" w:hAnsi="Arial" w:cs="Arial"/>
              </w:rPr>
            </w:pPr>
            <w:r>
              <w:rPr>
                <w:rFonts w:ascii="Arial" w:hAnsi="Arial" w:cs="Arial"/>
              </w:rPr>
              <w:t>Calixto Melean</w:t>
            </w:r>
          </w:p>
        </w:tc>
        <w:tc>
          <w:tcPr>
            <w:tcW w:w="2453" w:type="pct"/>
            <w:vAlign w:val="center"/>
          </w:tcPr>
          <w:p w14:paraId="14A55F4D" w14:textId="1111D78B" w:rsidR="00E11C2C" w:rsidRDefault="00E11C2C" w:rsidP="00EE38D6">
            <w:pPr>
              <w:pStyle w:val="Justified"/>
              <w:spacing w:after="0"/>
              <w:jc w:val="center"/>
              <w:rPr>
                <w:rFonts w:ascii="Arial" w:hAnsi="Arial" w:cs="Arial"/>
              </w:rPr>
            </w:pPr>
            <w:r>
              <w:rPr>
                <w:rFonts w:ascii="Arial" w:hAnsi="Arial" w:cs="Arial"/>
              </w:rPr>
              <w:t xml:space="preserve">Major updates to chapters </w:t>
            </w:r>
            <w:r w:rsidR="00EE38D6">
              <w:rPr>
                <w:rFonts w:ascii="Arial" w:hAnsi="Arial" w:cs="Arial"/>
              </w:rPr>
              <w:t>3 &amp; 4</w:t>
            </w:r>
            <w:bookmarkStart w:id="2" w:name="_GoBack"/>
            <w:bookmarkEnd w:id="2"/>
            <w:r>
              <w:rPr>
                <w:rFonts w:ascii="Arial" w:hAnsi="Arial" w:cs="Arial"/>
              </w:rPr>
              <w:t xml:space="preserve"> due to code reviews and refactors</w:t>
            </w:r>
          </w:p>
        </w:tc>
      </w:tr>
    </w:tbl>
    <w:p w14:paraId="0BD0739D" w14:textId="77777777" w:rsidR="00C34775" w:rsidRDefault="00C34775">
      <w:pPr>
        <w:widowControl/>
        <w:adjustRightInd/>
        <w:spacing w:after="0" w:line="240" w:lineRule="auto"/>
        <w:textAlignment w:val="auto"/>
        <w:rPr>
          <w:rFonts w:ascii="Arial" w:hAnsi="Arial"/>
          <w:b/>
          <w:spacing w:val="-48"/>
          <w:kern w:val="28"/>
          <w:sz w:val="72"/>
        </w:rPr>
      </w:pPr>
      <w:r>
        <w:br w:type="page"/>
      </w:r>
    </w:p>
    <w:p w14:paraId="3BE6289D" w14:textId="77777777" w:rsidR="00E11C2C" w:rsidRDefault="00F53D3C">
      <w:pPr>
        <w:pStyle w:val="TOC1"/>
        <w:tabs>
          <w:tab w:val="left" w:pos="1440"/>
          <w:tab w:val="right" w:leader="dot" w:pos="9350"/>
        </w:tabs>
        <w:rPr>
          <w:rFonts w:eastAsiaTheme="minorEastAsia" w:cstheme="minorBidi"/>
          <w:b w:val="0"/>
          <w:caps w:val="0"/>
          <w:noProof/>
        </w:rPr>
      </w:pPr>
      <w:r>
        <w:lastRenderedPageBreak/>
        <w:fldChar w:fldCharType="begin"/>
      </w:r>
      <w:r w:rsidR="00533E4F">
        <w:instrText xml:space="preserve"> TOC \o "1-5" </w:instrText>
      </w:r>
      <w:r>
        <w:fldChar w:fldCharType="separate"/>
      </w:r>
      <w:r w:rsidR="00E11C2C" w:rsidRPr="00731D07">
        <w:rPr>
          <w:b w:val="0"/>
          <w:noProof/>
        </w:rPr>
        <w:t>Chapter 1</w:t>
      </w:r>
      <w:r w:rsidR="00E11C2C">
        <w:rPr>
          <w:rFonts w:eastAsiaTheme="minorEastAsia" w:cstheme="minorBidi"/>
          <w:b w:val="0"/>
          <w:caps w:val="0"/>
          <w:noProof/>
        </w:rPr>
        <w:tab/>
      </w:r>
      <w:r w:rsidR="00E11C2C" w:rsidRPr="00731D07">
        <w:rPr>
          <w:bCs/>
          <w:noProof/>
        </w:rPr>
        <w:t>Introduction</w:t>
      </w:r>
      <w:r w:rsidR="00E11C2C">
        <w:rPr>
          <w:noProof/>
        </w:rPr>
        <w:tab/>
      </w:r>
      <w:r w:rsidR="00E11C2C">
        <w:rPr>
          <w:noProof/>
        </w:rPr>
        <w:fldChar w:fldCharType="begin"/>
      </w:r>
      <w:r w:rsidR="00E11C2C">
        <w:rPr>
          <w:noProof/>
        </w:rPr>
        <w:instrText xml:space="preserve"> PAGEREF _Toc248224266 \h </w:instrText>
      </w:r>
      <w:r w:rsidR="00E11C2C">
        <w:rPr>
          <w:noProof/>
        </w:rPr>
      </w:r>
      <w:r w:rsidR="00E11C2C">
        <w:rPr>
          <w:noProof/>
        </w:rPr>
        <w:fldChar w:fldCharType="separate"/>
      </w:r>
      <w:r w:rsidR="00E11C2C">
        <w:rPr>
          <w:noProof/>
        </w:rPr>
        <w:t>5</w:t>
      </w:r>
      <w:r w:rsidR="00E11C2C">
        <w:rPr>
          <w:noProof/>
        </w:rPr>
        <w:fldChar w:fldCharType="end"/>
      </w:r>
    </w:p>
    <w:p w14:paraId="07B0DC24" w14:textId="77777777" w:rsidR="00E11C2C" w:rsidRDefault="00E11C2C">
      <w:pPr>
        <w:pStyle w:val="TOC2"/>
        <w:tabs>
          <w:tab w:val="right" w:leader="dot" w:pos="9350"/>
        </w:tabs>
        <w:rPr>
          <w:rFonts w:eastAsiaTheme="minorEastAsia" w:cstheme="minorBidi"/>
          <w:smallCaps w:val="0"/>
          <w:noProof/>
        </w:rPr>
      </w:pPr>
      <w:r>
        <w:rPr>
          <w:noProof/>
        </w:rPr>
        <w:t>Introduction</w:t>
      </w:r>
      <w:r>
        <w:rPr>
          <w:noProof/>
        </w:rPr>
        <w:tab/>
      </w:r>
      <w:r>
        <w:rPr>
          <w:noProof/>
        </w:rPr>
        <w:fldChar w:fldCharType="begin"/>
      </w:r>
      <w:r>
        <w:rPr>
          <w:noProof/>
        </w:rPr>
        <w:instrText xml:space="preserve"> PAGEREF _Toc248224267 \h </w:instrText>
      </w:r>
      <w:r>
        <w:rPr>
          <w:noProof/>
        </w:rPr>
      </w:r>
      <w:r>
        <w:rPr>
          <w:noProof/>
        </w:rPr>
        <w:fldChar w:fldCharType="separate"/>
      </w:r>
      <w:r>
        <w:rPr>
          <w:noProof/>
        </w:rPr>
        <w:t>5</w:t>
      </w:r>
      <w:r>
        <w:rPr>
          <w:noProof/>
        </w:rPr>
        <w:fldChar w:fldCharType="end"/>
      </w:r>
    </w:p>
    <w:p w14:paraId="26FA0109" w14:textId="77777777" w:rsidR="00E11C2C" w:rsidRDefault="00E11C2C">
      <w:pPr>
        <w:pStyle w:val="TOC3"/>
        <w:tabs>
          <w:tab w:val="right" w:leader="dot" w:pos="9350"/>
        </w:tabs>
        <w:rPr>
          <w:rFonts w:eastAsiaTheme="minorEastAsia" w:cstheme="minorBidi"/>
          <w:i w:val="0"/>
          <w:noProof/>
        </w:rPr>
      </w:pPr>
      <w:r>
        <w:rPr>
          <w:noProof/>
        </w:rPr>
        <w:t>Identifier Framework</w:t>
      </w:r>
      <w:r>
        <w:rPr>
          <w:noProof/>
        </w:rPr>
        <w:tab/>
      </w:r>
      <w:r>
        <w:rPr>
          <w:noProof/>
        </w:rPr>
        <w:fldChar w:fldCharType="begin"/>
      </w:r>
      <w:r>
        <w:rPr>
          <w:noProof/>
        </w:rPr>
        <w:instrText xml:space="preserve"> PAGEREF _Toc248224268 \h </w:instrText>
      </w:r>
      <w:r>
        <w:rPr>
          <w:noProof/>
        </w:rPr>
      </w:r>
      <w:r>
        <w:rPr>
          <w:noProof/>
        </w:rPr>
        <w:fldChar w:fldCharType="separate"/>
      </w:r>
      <w:r>
        <w:rPr>
          <w:noProof/>
        </w:rPr>
        <w:t>5</w:t>
      </w:r>
      <w:r>
        <w:rPr>
          <w:noProof/>
        </w:rPr>
        <w:fldChar w:fldCharType="end"/>
      </w:r>
    </w:p>
    <w:p w14:paraId="60067356" w14:textId="77777777" w:rsidR="00E11C2C" w:rsidRDefault="00E11C2C">
      <w:pPr>
        <w:pStyle w:val="TOC3"/>
        <w:tabs>
          <w:tab w:val="right" w:leader="dot" w:pos="9350"/>
        </w:tabs>
        <w:rPr>
          <w:rFonts w:eastAsiaTheme="minorEastAsia" w:cstheme="minorBidi"/>
          <w:i w:val="0"/>
          <w:noProof/>
        </w:rPr>
      </w:pPr>
      <w:r>
        <w:rPr>
          <w:noProof/>
        </w:rPr>
        <w:t>Globally Unique Identifiers</w:t>
      </w:r>
      <w:r>
        <w:rPr>
          <w:noProof/>
        </w:rPr>
        <w:tab/>
      </w:r>
      <w:r>
        <w:rPr>
          <w:noProof/>
        </w:rPr>
        <w:fldChar w:fldCharType="begin"/>
      </w:r>
      <w:r>
        <w:rPr>
          <w:noProof/>
        </w:rPr>
        <w:instrText xml:space="preserve"> PAGEREF _Toc248224269 \h </w:instrText>
      </w:r>
      <w:r>
        <w:rPr>
          <w:noProof/>
        </w:rPr>
      </w:r>
      <w:r>
        <w:rPr>
          <w:noProof/>
        </w:rPr>
        <w:fldChar w:fldCharType="separate"/>
      </w:r>
      <w:r>
        <w:rPr>
          <w:noProof/>
        </w:rPr>
        <w:t>5</w:t>
      </w:r>
      <w:r>
        <w:rPr>
          <w:noProof/>
        </w:rPr>
        <w:fldChar w:fldCharType="end"/>
      </w:r>
    </w:p>
    <w:p w14:paraId="72838581" w14:textId="77777777" w:rsidR="00E11C2C" w:rsidRDefault="00E11C2C">
      <w:pPr>
        <w:pStyle w:val="TOC3"/>
        <w:tabs>
          <w:tab w:val="right" w:leader="dot" w:pos="9350"/>
        </w:tabs>
        <w:rPr>
          <w:rFonts w:eastAsiaTheme="minorEastAsia" w:cstheme="minorBidi"/>
          <w:i w:val="0"/>
          <w:noProof/>
        </w:rPr>
      </w:pPr>
      <w:r>
        <w:rPr>
          <w:noProof/>
        </w:rPr>
        <w:t>Identifier and Data-Object Properties</w:t>
      </w:r>
      <w:r>
        <w:rPr>
          <w:noProof/>
        </w:rPr>
        <w:tab/>
      </w:r>
      <w:r>
        <w:rPr>
          <w:noProof/>
        </w:rPr>
        <w:fldChar w:fldCharType="begin"/>
      </w:r>
      <w:r>
        <w:rPr>
          <w:noProof/>
        </w:rPr>
        <w:instrText xml:space="preserve"> PAGEREF _Toc248224270 \h </w:instrText>
      </w:r>
      <w:r>
        <w:rPr>
          <w:noProof/>
        </w:rPr>
      </w:r>
      <w:r>
        <w:rPr>
          <w:noProof/>
        </w:rPr>
        <w:fldChar w:fldCharType="separate"/>
      </w:r>
      <w:r>
        <w:rPr>
          <w:noProof/>
        </w:rPr>
        <w:t>5</w:t>
      </w:r>
      <w:r>
        <w:rPr>
          <w:noProof/>
        </w:rPr>
        <w:fldChar w:fldCharType="end"/>
      </w:r>
    </w:p>
    <w:p w14:paraId="3AA588D8" w14:textId="77777777" w:rsidR="00E11C2C" w:rsidRDefault="00E11C2C">
      <w:pPr>
        <w:pStyle w:val="TOC3"/>
        <w:tabs>
          <w:tab w:val="right" w:leader="dot" w:pos="9350"/>
        </w:tabs>
        <w:rPr>
          <w:rFonts w:eastAsiaTheme="minorEastAsia" w:cstheme="minorBidi"/>
          <w:i w:val="0"/>
          <w:noProof/>
        </w:rPr>
      </w:pPr>
      <w:r>
        <w:rPr>
          <w:noProof/>
        </w:rPr>
        <w:t>Identifier Values / Metadata</w:t>
      </w:r>
      <w:r>
        <w:rPr>
          <w:noProof/>
        </w:rPr>
        <w:tab/>
      </w:r>
      <w:r>
        <w:rPr>
          <w:noProof/>
        </w:rPr>
        <w:fldChar w:fldCharType="begin"/>
      </w:r>
      <w:r>
        <w:rPr>
          <w:noProof/>
        </w:rPr>
        <w:instrText xml:space="preserve"> PAGEREF _Toc248224271 \h </w:instrText>
      </w:r>
      <w:r>
        <w:rPr>
          <w:noProof/>
        </w:rPr>
      </w:r>
      <w:r>
        <w:rPr>
          <w:noProof/>
        </w:rPr>
        <w:fldChar w:fldCharType="separate"/>
      </w:r>
      <w:r>
        <w:rPr>
          <w:noProof/>
        </w:rPr>
        <w:t>6</w:t>
      </w:r>
      <w:r>
        <w:rPr>
          <w:noProof/>
        </w:rPr>
        <w:fldChar w:fldCharType="end"/>
      </w:r>
    </w:p>
    <w:p w14:paraId="7B7F9E5B" w14:textId="77777777" w:rsidR="00E11C2C" w:rsidRDefault="00E11C2C">
      <w:pPr>
        <w:pStyle w:val="TOC3"/>
        <w:tabs>
          <w:tab w:val="right" w:leader="dot" w:pos="9350"/>
        </w:tabs>
        <w:rPr>
          <w:rFonts w:eastAsiaTheme="minorEastAsia" w:cstheme="minorBidi"/>
          <w:i w:val="0"/>
          <w:noProof/>
        </w:rPr>
      </w:pPr>
      <w:r>
        <w:rPr>
          <w:noProof/>
        </w:rPr>
        <w:t>Conceptual Model of Identifier Framework</w:t>
      </w:r>
      <w:r>
        <w:rPr>
          <w:noProof/>
        </w:rPr>
        <w:tab/>
      </w:r>
      <w:r>
        <w:rPr>
          <w:noProof/>
        </w:rPr>
        <w:fldChar w:fldCharType="begin"/>
      </w:r>
      <w:r>
        <w:rPr>
          <w:noProof/>
        </w:rPr>
        <w:instrText xml:space="preserve"> PAGEREF _Toc248224272 \h </w:instrText>
      </w:r>
      <w:r>
        <w:rPr>
          <w:noProof/>
        </w:rPr>
      </w:r>
      <w:r>
        <w:rPr>
          <w:noProof/>
        </w:rPr>
        <w:fldChar w:fldCharType="separate"/>
      </w:r>
      <w:r>
        <w:rPr>
          <w:noProof/>
        </w:rPr>
        <w:t>6</w:t>
      </w:r>
      <w:r>
        <w:rPr>
          <w:noProof/>
        </w:rPr>
        <w:fldChar w:fldCharType="end"/>
      </w:r>
    </w:p>
    <w:p w14:paraId="69EB0BBB" w14:textId="77777777" w:rsidR="00E11C2C" w:rsidRDefault="00E11C2C">
      <w:pPr>
        <w:pStyle w:val="TOC4"/>
        <w:tabs>
          <w:tab w:val="right" w:leader="dot" w:pos="9350"/>
        </w:tabs>
        <w:rPr>
          <w:rFonts w:eastAsiaTheme="minorEastAsia" w:cstheme="minorBidi"/>
          <w:noProof/>
          <w:sz w:val="22"/>
          <w:szCs w:val="22"/>
        </w:rPr>
      </w:pPr>
      <w:r>
        <w:rPr>
          <w:noProof/>
        </w:rPr>
        <w:t>The Data Owner</w:t>
      </w:r>
      <w:r>
        <w:rPr>
          <w:noProof/>
        </w:rPr>
        <w:tab/>
      </w:r>
      <w:r>
        <w:rPr>
          <w:noProof/>
        </w:rPr>
        <w:fldChar w:fldCharType="begin"/>
      </w:r>
      <w:r>
        <w:rPr>
          <w:noProof/>
        </w:rPr>
        <w:instrText xml:space="preserve"> PAGEREF _Toc248224273 \h </w:instrText>
      </w:r>
      <w:r>
        <w:rPr>
          <w:noProof/>
        </w:rPr>
      </w:r>
      <w:r>
        <w:rPr>
          <w:noProof/>
        </w:rPr>
        <w:fldChar w:fldCharType="separate"/>
      </w:r>
      <w:r>
        <w:rPr>
          <w:noProof/>
        </w:rPr>
        <w:t>6</w:t>
      </w:r>
      <w:r>
        <w:rPr>
          <w:noProof/>
        </w:rPr>
        <w:fldChar w:fldCharType="end"/>
      </w:r>
    </w:p>
    <w:p w14:paraId="792DFCBE" w14:textId="77777777" w:rsidR="00E11C2C" w:rsidRDefault="00E11C2C">
      <w:pPr>
        <w:pStyle w:val="TOC4"/>
        <w:tabs>
          <w:tab w:val="right" w:leader="dot" w:pos="9350"/>
        </w:tabs>
        <w:rPr>
          <w:rFonts w:eastAsiaTheme="minorEastAsia" w:cstheme="minorBidi"/>
          <w:noProof/>
          <w:sz w:val="22"/>
          <w:szCs w:val="22"/>
        </w:rPr>
      </w:pPr>
      <w:r>
        <w:rPr>
          <w:noProof/>
        </w:rPr>
        <w:t>The Naming Authority</w:t>
      </w:r>
      <w:r>
        <w:rPr>
          <w:noProof/>
        </w:rPr>
        <w:tab/>
      </w:r>
      <w:r>
        <w:rPr>
          <w:noProof/>
        </w:rPr>
        <w:fldChar w:fldCharType="begin"/>
      </w:r>
      <w:r>
        <w:rPr>
          <w:noProof/>
        </w:rPr>
        <w:instrText xml:space="preserve"> PAGEREF _Toc248224274 \h </w:instrText>
      </w:r>
      <w:r>
        <w:rPr>
          <w:noProof/>
        </w:rPr>
      </w:r>
      <w:r>
        <w:rPr>
          <w:noProof/>
        </w:rPr>
        <w:fldChar w:fldCharType="separate"/>
      </w:r>
      <w:r>
        <w:rPr>
          <w:noProof/>
        </w:rPr>
        <w:t>6</w:t>
      </w:r>
      <w:r>
        <w:rPr>
          <w:noProof/>
        </w:rPr>
        <w:fldChar w:fldCharType="end"/>
      </w:r>
    </w:p>
    <w:p w14:paraId="7445EFDE" w14:textId="77777777" w:rsidR="00E11C2C" w:rsidRDefault="00E11C2C">
      <w:pPr>
        <w:pStyle w:val="TOC4"/>
        <w:tabs>
          <w:tab w:val="right" w:leader="dot" w:pos="9350"/>
        </w:tabs>
        <w:rPr>
          <w:rFonts w:eastAsiaTheme="minorEastAsia" w:cstheme="minorBidi"/>
          <w:noProof/>
          <w:sz w:val="22"/>
          <w:szCs w:val="22"/>
        </w:rPr>
      </w:pPr>
      <w:r>
        <w:rPr>
          <w:noProof/>
        </w:rPr>
        <w:t>The Identifier Curator</w:t>
      </w:r>
      <w:r>
        <w:rPr>
          <w:noProof/>
        </w:rPr>
        <w:tab/>
      </w:r>
      <w:r>
        <w:rPr>
          <w:noProof/>
        </w:rPr>
        <w:fldChar w:fldCharType="begin"/>
      </w:r>
      <w:r>
        <w:rPr>
          <w:noProof/>
        </w:rPr>
        <w:instrText xml:space="preserve"> PAGEREF _Toc248224275 \h </w:instrText>
      </w:r>
      <w:r>
        <w:rPr>
          <w:noProof/>
        </w:rPr>
      </w:r>
      <w:r>
        <w:rPr>
          <w:noProof/>
        </w:rPr>
        <w:fldChar w:fldCharType="separate"/>
      </w:r>
      <w:r>
        <w:rPr>
          <w:noProof/>
        </w:rPr>
        <w:t>7</w:t>
      </w:r>
      <w:r>
        <w:rPr>
          <w:noProof/>
        </w:rPr>
        <w:fldChar w:fldCharType="end"/>
      </w:r>
    </w:p>
    <w:p w14:paraId="3A10189A" w14:textId="77777777" w:rsidR="00E11C2C" w:rsidRDefault="00E11C2C">
      <w:pPr>
        <w:pStyle w:val="TOC4"/>
        <w:tabs>
          <w:tab w:val="right" w:leader="dot" w:pos="9350"/>
        </w:tabs>
        <w:rPr>
          <w:rFonts w:eastAsiaTheme="minorEastAsia" w:cstheme="minorBidi"/>
          <w:noProof/>
          <w:sz w:val="22"/>
          <w:szCs w:val="22"/>
        </w:rPr>
      </w:pPr>
      <w:r>
        <w:rPr>
          <w:noProof/>
        </w:rPr>
        <w:t>The User</w:t>
      </w:r>
      <w:r>
        <w:rPr>
          <w:noProof/>
        </w:rPr>
        <w:tab/>
      </w:r>
      <w:r>
        <w:rPr>
          <w:noProof/>
        </w:rPr>
        <w:fldChar w:fldCharType="begin"/>
      </w:r>
      <w:r>
        <w:rPr>
          <w:noProof/>
        </w:rPr>
        <w:instrText xml:space="preserve"> PAGEREF _Toc248224276 \h </w:instrText>
      </w:r>
      <w:r>
        <w:rPr>
          <w:noProof/>
        </w:rPr>
      </w:r>
      <w:r>
        <w:rPr>
          <w:noProof/>
        </w:rPr>
        <w:fldChar w:fldCharType="separate"/>
      </w:r>
      <w:r>
        <w:rPr>
          <w:noProof/>
        </w:rPr>
        <w:t>7</w:t>
      </w:r>
      <w:r>
        <w:rPr>
          <w:noProof/>
        </w:rPr>
        <w:fldChar w:fldCharType="end"/>
      </w:r>
    </w:p>
    <w:p w14:paraId="168C96A7" w14:textId="77777777" w:rsidR="00E11C2C" w:rsidRDefault="00E11C2C">
      <w:pPr>
        <w:pStyle w:val="TOC4"/>
        <w:tabs>
          <w:tab w:val="right" w:leader="dot" w:pos="9350"/>
        </w:tabs>
        <w:rPr>
          <w:rFonts w:eastAsiaTheme="minorEastAsia" w:cstheme="minorBidi"/>
          <w:noProof/>
          <w:sz w:val="22"/>
          <w:szCs w:val="22"/>
        </w:rPr>
      </w:pPr>
      <w:r>
        <w:rPr>
          <w:noProof/>
        </w:rPr>
        <w:t>The Prefix Authority</w:t>
      </w:r>
      <w:r>
        <w:rPr>
          <w:noProof/>
        </w:rPr>
        <w:tab/>
      </w:r>
      <w:r>
        <w:rPr>
          <w:noProof/>
        </w:rPr>
        <w:fldChar w:fldCharType="begin"/>
      </w:r>
      <w:r>
        <w:rPr>
          <w:noProof/>
        </w:rPr>
        <w:instrText xml:space="preserve"> PAGEREF _Toc248224277 \h </w:instrText>
      </w:r>
      <w:r>
        <w:rPr>
          <w:noProof/>
        </w:rPr>
      </w:r>
      <w:r>
        <w:rPr>
          <w:noProof/>
        </w:rPr>
        <w:fldChar w:fldCharType="separate"/>
      </w:r>
      <w:r>
        <w:rPr>
          <w:noProof/>
        </w:rPr>
        <w:t>7</w:t>
      </w:r>
      <w:r>
        <w:rPr>
          <w:noProof/>
        </w:rPr>
        <w:fldChar w:fldCharType="end"/>
      </w:r>
    </w:p>
    <w:p w14:paraId="2A7C3BD1" w14:textId="77777777" w:rsidR="00E11C2C" w:rsidRDefault="00E11C2C">
      <w:pPr>
        <w:pStyle w:val="TOC4"/>
        <w:tabs>
          <w:tab w:val="right" w:leader="dot" w:pos="9350"/>
        </w:tabs>
        <w:rPr>
          <w:rFonts w:eastAsiaTheme="minorEastAsia" w:cstheme="minorBidi"/>
          <w:noProof/>
          <w:sz w:val="22"/>
          <w:szCs w:val="22"/>
        </w:rPr>
      </w:pPr>
      <w:r>
        <w:rPr>
          <w:noProof/>
        </w:rPr>
        <w:t>Putting it all together</w:t>
      </w:r>
      <w:r>
        <w:rPr>
          <w:noProof/>
        </w:rPr>
        <w:tab/>
      </w:r>
      <w:r>
        <w:rPr>
          <w:noProof/>
        </w:rPr>
        <w:fldChar w:fldCharType="begin"/>
      </w:r>
      <w:r>
        <w:rPr>
          <w:noProof/>
        </w:rPr>
        <w:instrText xml:space="preserve"> PAGEREF _Toc248224278 \h </w:instrText>
      </w:r>
      <w:r>
        <w:rPr>
          <w:noProof/>
        </w:rPr>
      </w:r>
      <w:r>
        <w:rPr>
          <w:noProof/>
        </w:rPr>
        <w:fldChar w:fldCharType="separate"/>
      </w:r>
      <w:r>
        <w:rPr>
          <w:noProof/>
        </w:rPr>
        <w:t>7</w:t>
      </w:r>
      <w:r>
        <w:rPr>
          <w:noProof/>
        </w:rPr>
        <w:fldChar w:fldCharType="end"/>
      </w:r>
    </w:p>
    <w:p w14:paraId="7B0F8EC6" w14:textId="77777777" w:rsidR="00E11C2C" w:rsidRDefault="00E11C2C">
      <w:pPr>
        <w:pStyle w:val="TOC3"/>
        <w:tabs>
          <w:tab w:val="right" w:leader="dot" w:pos="9350"/>
        </w:tabs>
        <w:rPr>
          <w:rFonts w:eastAsiaTheme="minorEastAsia" w:cstheme="minorBidi"/>
          <w:i w:val="0"/>
          <w:noProof/>
        </w:rPr>
      </w:pPr>
      <w:r>
        <w:rPr>
          <w:noProof/>
        </w:rPr>
        <w:t>The Resolution Process</w:t>
      </w:r>
      <w:r>
        <w:rPr>
          <w:noProof/>
        </w:rPr>
        <w:tab/>
      </w:r>
      <w:r>
        <w:rPr>
          <w:noProof/>
        </w:rPr>
        <w:fldChar w:fldCharType="begin"/>
      </w:r>
      <w:r>
        <w:rPr>
          <w:noProof/>
        </w:rPr>
        <w:instrText xml:space="preserve"> PAGEREF _Toc248224279 \h </w:instrText>
      </w:r>
      <w:r>
        <w:rPr>
          <w:noProof/>
        </w:rPr>
      </w:r>
      <w:r>
        <w:rPr>
          <w:noProof/>
        </w:rPr>
        <w:fldChar w:fldCharType="separate"/>
      </w:r>
      <w:r>
        <w:rPr>
          <w:noProof/>
        </w:rPr>
        <w:t>8</w:t>
      </w:r>
      <w:r>
        <w:rPr>
          <w:noProof/>
        </w:rPr>
        <w:fldChar w:fldCharType="end"/>
      </w:r>
    </w:p>
    <w:p w14:paraId="1EE53792" w14:textId="77777777" w:rsidR="00E11C2C" w:rsidRDefault="00E11C2C">
      <w:pPr>
        <w:pStyle w:val="TOC3"/>
        <w:tabs>
          <w:tab w:val="right" w:leader="dot" w:pos="9350"/>
        </w:tabs>
        <w:rPr>
          <w:rFonts w:eastAsiaTheme="minorEastAsia" w:cstheme="minorBidi"/>
          <w:i w:val="0"/>
          <w:noProof/>
        </w:rPr>
      </w:pPr>
      <w:r>
        <w:rPr>
          <w:noProof/>
        </w:rPr>
        <w:t>The Data Retrieval Process</w:t>
      </w:r>
      <w:r>
        <w:rPr>
          <w:noProof/>
        </w:rPr>
        <w:tab/>
      </w:r>
      <w:r>
        <w:rPr>
          <w:noProof/>
        </w:rPr>
        <w:fldChar w:fldCharType="begin"/>
      </w:r>
      <w:r>
        <w:rPr>
          <w:noProof/>
        </w:rPr>
        <w:instrText xml:space="preserve"> PAGEREF _Toc248224280 \h </w:instrText>
      </w:r>
      <w:r>
        <w:rPr>
          <w:noProof/>
        </w:rPr>
      </w:r>
      <w:r>
        <w:rPr>
          <w:noProof/>
        </w:rPr>
        <w:fldChar w:fldCharType="separate"/>
      </w:r>
      <w:r>
        <w:rPr>
          <w:noProof/>
        </w:rPr>
        <w:t>8</w:t>
      </w:r>
      <w:r>
        <w:rPr>
          <w:noProof/>
        </w:rPr>
        <w:fldChar w:fldCharType="end"/>
      </w:r>
    </w:p>
    <w:p w14:paraId="5A919642" w14:textId="77777777" w:rsidR="00E11C2C" w:rsidRDefault="00E11C2C">
      <w:pPr>
        <w:pStyle w:val="TOC1"/>
        <w:tabs>
          <w:tab w:val="left" w:pos="1440"/>
          <w:tab w:val="right" w:leader="dot" w:pos="9350"/>
        </w:tabs>
        <w:rPr>
          <w:rFonts w:eastAsiaTheme="minorEastAsia" w:cstheme="minorBidi"/>
          <w:b w:val="0"/>
          <w:caps w:val="0"/>
          <w:noProof/>
        </w:rPr>
      </w:pPr>
      <w:r w:rsidRPr="00731D07">
        <w:rPr>
          <w:b w:val="0"/>
          <w:bCs/>
          <w:noProof/>
        </w:rPr>
        <w:t>Chapter 2</w:t>
      </w:r>
      <w:r>
        <w:rPr>
          <w:rFonts w:eastAsiaTheme="minorEastAsia" w:cstheme="minorBidi"/>
          <w:b w:val="0"/>
          <w:caps w:val="0"/>
          <w:noProof/>
        </w:rPr>
        <w:tab/>
      </w:r>
      <w:r w:rsidRPr="00731D07">
        <w:rPr>
          <w:bCs/>
          <w:noProof/>
        </w:rPr>
        <w:t>High Level Design</w:t>
      </w:r>
      <w:r>
        <w:rPr>
          <w:noProof/>
        </w:rPr>
        <w:tab/>
      </w:r>
      <w:r>
        <w:rPr>
          <w:noProof/>
        </w:rPr>
        <w:fldChar w:fldCharType="begin"/>
      </w:r>
      <w:r>
        <w:rPr>
          <w:noProof/>
        </w:rPr>
        <w:instrText xml:space="preserve"> PAGEREF _Toc248224281 \h </w:instrText>
      </w:r>
      <w:r>
        <w:rPr>
          <w:noProof/>
        </w:rPr>
      </w:r>
      <w:r>
        <w:rPr>
          <w:noProof/>
        </w:rPr>
        <w:fldChar w:fldCharType="separate"/>
      </w:r>
      <w:r>
        <w:rPr>
          <w:noProof/>
        </w:rPr>
        <w:t>9</w:t>
      </w:r>
      <w:r>
        <w:rPr>
          <w:noProof/>
        </w:rPr>
        <w:fldChar w:fldCharType="end"/>
      </w:r>
    </w:p>
    <w:p w14:paraId="1E3E40FD" w14:textId="77777777" w:rsidR="00E11C2C" w:rsidRDefault="00E11C2C">
      <w:pPr>
        <w:pStyle w:val="TOC2"/>
        <w:tabs>
          <w:tab w:val="right" w:leader="dot" w:pos="9350"/>
        </w:tabs>
        <w:rPr>
          <w:rFonts w:eastAsiaTheme="minorEastAsia" w:cstheme="minorBidi"/>
          <w:smallCaps w:val="0"/>
          <w:noProof/>
        </w:rPr>
      </w:pPr>
      <w:r>
        <w:rPr>
          <w:noProof/>
        </w:rPr>
        <w:t>The Identifier</w:t>
      </w:r>
      <w:r>
        <w:rPr>
          <w:noProof/>
        </w:rPr>
        <w:tab/>
      </w:r>
      <w:r>
        <w:rPr>
          <w:noProof/>
        </w:rPr>
        <w:fldChar w:fldCharType="begin"/>
      </w:r>
      <w:r>
        <w:rPr>
          <w:noProof/>
        </w:rPr>
        <w:instrText xml:space="preserve"> PAGEREF _Toc248224282 \h </w:instrText>
      </w:r>
      <w:r>
        <w:rPr>
          <w:noProof/>
        </w:rPr>
      </w:r>
      <w:r>
        <w:rPr>
          <w:noProof/>
        </w:rPr>
        <w:fldChar w:fldCharType="separate"/>
      </w:r>
      <w:r>
        <w:rPr>
          <w:noProof/>
        </w:rPr>
        <w:t>9</w:t>
      </w:r>
      <w:r>
        <w:rPr>
          <w:noProof/>
        </w:rPr>
        <w:fldChar w:fldCharType="end"/>
      </w:r>
    </w:p>
    <w:p w14:paraId="554FE9AC" w14:textId="77777777" w:rsidR="00E11C2C" w:rsidRDefault="00E11C2C">
      <w:pPr>
        <w:pStyle w:val="TOC2"/>
        <w:tabs>
          <w:tab w:val="right" w:leader="dot" w:pos="9350"/>
        </w:tabs>
        <w:rPr>
          <w:rFonts w:eastAsiaTheme="minorEastAsia" w:cstheme="minorBidi"/>
          <w:smallCaps w:val="0"/>
          <w:noProof/>
        </w:rPr>
      </w:pPr>
      <w:r>
        <w:rPr>
          <w:noProof/>
        </w:rPr>
        <w:t>The Naming Authority (NA)</w:t>
      </w:r>
      <w:r>
        <w:rPr>
          <w:noProof/>
        </w:rPr>
        <w:tab/>
      </w:r>
      <w:r>
        <w:rPr>
          <w:noProof/>
        </w:rPr>
        <w:fldChar w:fldCharType="begin"/>
      </w:r>
      <w:r>
        <w:rPr>
          <w:noProof/>
        </w:rPr>
        <w:instrText xml:space="preserve"> PAGEREF _Toc248224283 \h </w:instrText>
      </w:r>
      <w:r>
        <w:rPr>
          <w:noProof/>
        </w:rPr>
      </w:r>
      <w:r>
        <w:rPr>
          <w:noProof/>
        </w:rPr>
        <w:fldChar w:fldCharType="separate"/>
      </w:r>
      <w:r>
        <w:rPr>
          <w:noProof/>
        </w:rPr>
        <w:t>9</w:t>
      </w:r>
      <w:r>
        <w:rPr>
          <w:noProof/>
        </w:rPr>
        <w:fldChar w:fldCharType="end"/>
      </w:r>
    </w:p>
    <w:p w14:paraId="75C45B6D" w14:textId="77777777" w:rsidR="00E11C2C" w:rsidRDefault="00E11C2C">
      <w:pPr>
        <w:pStyle w:val="TOC2"/>
        <w:tabs>
          <w:tab w:val="right" w:leader="dot" w:pos="9350"/>
        </w:tabs>
        <w:rPr>
          <w:rFonts w:eastAsiaTheme="minorEastAsia" w:cstheme="minorBidi"/>
          <w:smallCaps w:val="0"/>
          <w:noProof/>
        </w:rPr>
      </w:pPr>
      <w:r>
        <w:rPr>
          <w:noProof/>
        </w:rPr>
        <w:t>The Prefix Authority</w:t>
      </w:r>
      <w:r>
        <w:rPr>
          <w:noProof/>
        </w:rPr>
        <w:tab/>
      </w:r>
      <w:r>
        <w:rPr>
          <w:noProof/>
        </w:rPr>
        <w:fldChar w:fldCharType="begin"/>
      </w:r>
      <w:r>
        <w:rPr>
          <w:noProof/>
        </w:rPr>
        <w:instrText xml:space="preserve"> PAGEREF _Toc248224284 \h </w:instrText>
      </w:r>
      <w:r>
        <w:rPr>
          <w:noProof/>
        </w:rPr>
      </w:r>
      <w:r>
        <w:rPr>
          <w:noProof/>
        </w:rPr>
        <w:fldChar w:fldCharType="separate"/>
      </w:r>
      <w:r>
        <w:rPr>
          <w:noProof/>
        </w:rPr>
        <w:t>10</w:t>
      </w:r>
      <w:r>
        <w:rPr>
          <w:noProof/>
        </w:rPr>
        <w:fldChar w:fldCharType="end"/>
      </w:r>
    </w:p>
    <w:p w14:paraId="08F44CAD" w14:textId="77777777" w:rsidR="00E11C2C" w:rsidRDefault="00E11C2C">
      <w:pPr>
        <w:pStyle w:val="TOC4"/>
        <w:tabs>
          <w:tab w:val="right" w:leader="dot" w:pos="9350"/>
        </w:tabs>
        <w:rPr>
          <w:rFonts w:eastAsiaTheme="minorEastAsia" w:cstheme="minorBidi"/>
          <w:noProof/>
          <w:sz w:val="22"/>
          <w:szCs w:val="22"/>
        </w:rPr>
      </w:pPr>
      <w:r>
        <w:rPr>
          <w:noProof/>
        </w:rPr>
        <w:t>Persistent Uniform Resource Locator (PURL) as a Prefix Authority</w:t>
      </w:r>
      <w:r>
        <w:rPr>
          <w:noProof/>
        </w:rPr>
        <w:tab/>
      </w:r>
      <w:r>
        <w:rPr>
          <w:noProof/>
        </w:rPr>
        <w:fldChar w:fldCharType="begin"/>
      </w:r>
      <w:r>
        <w:rPr>
          <w:noProof/>
        </w:rPr>
        <w:instrText xml:space="preserve"> PAGEREF _Toc248224285 \h </w:instrText>
      </w:r>
      <w:r>
        <w:rPr>
          <w:noProof/>
        </w:rPr>
      </w:r>
      <w:r>
        <w:rPr>
          <w:noProof/>
        </w:rPr>
        <w:fldChar w:fldCharType="separate"/>
      </w:r>
      <w:r>
        <w:rPr>
          <w:noProof/>
        </w:rPr>
        <w:t>10</w:t>
      </w:r>
      <w:r>
        <w:rPr>
          <w:noProof/>
        </w:rPr>
        <w:fldChar w:fldCharType="end"/>
      </w:r>
    </w:p>
    <w:p w14:paraId="1F2E47DD" w14:textId="77777777" w:rsidR="00E11C2C" w:rsidRDefault="00E11C2C">
      <w:pPr>
        <w:pStyle w:val="TOC5"/>
        <w:tabs>
          <w:tab w:val="right" w:leader="dot" w:pos="9350"/>
        </w:tabs>
        <w:rPr>
          <w:rFonts w:eastAsiaTheme="minorEastAsia" w:cstheme="minorBidi"/>
          <w:noProof/>
          <w:sz w:val="22"/>
          <w:szCs w:val="22"/>
        </w:rPr>
      </w:pPr>
      <w:r>
        <w:rPr>
          <w:noProof/>
        </w:rPr>
        <w:t>Partial-redirect PURL</w:t>
      </w:r>
      <w:r>
        <w:rPr>
          <w:noProof/>
        </w:rPr>
        <w:tab/>
      </w:r>
      <w:r>
        <w:rPr>
          <w:noProof/>
        </w:rPr>
        <w:fldChar w:fldCharType="begin"/>
      </w:r>
      <w:r>
        <w:rPr>
          <w:noProof/>
        </w:rPr>
        <w:instrText xml:space="preserve"> PAGEREF _Toc248224286 \h </w:instrText>
      </w:r>
      <w:r>
        <w:rPr>
          <w:noProof/>
        </w:rPr>
      </w:r>
      <w:r>
        <w:rPr>
          <w:noProof/>
        </w:rPr>
        <w:fldChar w:fldCharType="separate"/>
      </w:r>
      <w:r>
        <w:rPr>
          <w:noProof/>
        </w:rPr>
        <w:t>10</w:t>
      </w:r>
      <w:r>
        <w:rPr>
          <w:noProof/>
        </w:rPr>
        <w:fldChar w:fldCharType="end"/>
      </w:r>
    </w:p>
    <w:p w14:paraId="4D87B9E8" w14:textId="77777777" w:rsidR="00E11C2C" w:rsidRDefault="00E11C2C">
      <w:pPr>
        <w:pStyle w:val="TOC4"/>
        <w:tabs>
          <w:tab w:val="right" w:leader="dot" w:pos="9350"/>
        </w:tabs>
        <w:rPr>
          <w:rFonts w:eastAsiaTheme="minorEastAsia" w:cstheme="minorBidi"/>
          <w:noProof/>
          <w:sz w:val="22"/>
          <w:szCs w:val="22"/>
        </w:rPr>
      </w:pPr>
      <w:r>
        <w:rPr>
          <w:noProof/>
        </w:rPr>
        <w:t>PURL-based Identifiers</w:t>
      </w:r>
      <w:r>
        <w:rPr>
          <w:noProof/>
        </w:rPr>
        <w:tab/>
      </w:r>
      <w:r>
        <w:rPr>
          <w:noProof/>
        </w:rPr>
        <w:fldChar w:fldCharType="begin"/>
      </w:r>
      <w:r>
        <w:rPr>
          <w:noProof/>
        </w:rPr>
        <w:instrText xml:space="preserve"> PAGEREF _Toc248224287 \h </w:instrText>
      </w:r>
      <w:r>
        <w:rPr>
          <w:noProof/>
        </w:rPr>
      </w:r>
      <w:r>
        <w:rPr>
          <w:noProof/>
        </w:rPr>
        <w:fldChar w:fldCharType="separate"/>
      </w:r>
      <w:r>
        <w:rPr>
          <w:noProof/>
        </w:rPr>
        <w:t>11</w:t>
      </w:r>
      <w:r>
        <w:rPr>
          <w:noProof/>
        </w:rPr>
        <w:fldChar w:fldCharType="end"/>
      </w:r>
    </w:p>
    <w:p w14:paraId="6AF3E434" w14:textId="77777777" w:rsidR="00E11C2C" w:rsidRDefault="00E11C2C">
      <w:pPr>
        <w:pStyle w:val="TOC2"/>
        <w:tabs>
          <w:tab w:val="right" w:leader="dot" w:pos="9350"/>
        </w:tabs>
        <w:rPr>
          <w:rFonts w:eastAsiaTheme="minorEastAsia" w:cstheme="minorBidi"/>
          <w:smallCaps w:val="0"/>
          <w:noProof/>
        </w:rPr>
      </w:pPr>
      <w:r>
        <w:rPr>
          <w:noProof/>
        </w:rPr>
        <w:t>The Resolution Process</w:t>
      </w:r>
      <w:r>
        <w:rPr>
          <w:noProof/>
        </w:rPr>
        <w:tab/>
      </w:r>
      <w:r>
        <w:rPr>
          <w:noProof/>
        </w:rPr>
        <w:fldChar w:fldCharType="begin"/>
      </w:r>
      <w:r>
        <w:rPr>
          <w:noProof/>
        </w:rPr>
        <w:instrText xml:space="preserve"> PAGEREF _Toc248224288 \h </w:instrText>
      </w:r>
      <w:r>
        <w:rPr>
          <w:noProof/>
        </w:rPr>
      </w:r>
      <w:r>
        <w:rPr>
          <w:noProof/>
        </w:rPr>
        <w:fldChar w:fldCharType="separate"/>
      </w:r>
      <w:r>
        <w:rPr>
          <w:noProof/>
        </w:rPr>
        <w:t>12</w:t>
      </w:r>
      <w:r>
        <w:rPr>
          <w:noProof/>
        </w:rPr>
        <w:fldChar w:fldCharType="end"/>
      </w:r>
    </w:p>
    <w:p w14:paraId="29868073" w14:textId="77777777" w:rsidR="00E11C2C" w:rsidRDefault="00E11C2C">
      <w:pPr>
        <w:pStyle w:val="TOC2"/>
        <w:tabs>
          <w:tab w:val="right" w:leader="dot" w:pos="9350"/>
        </w:tabs>
        <w:rPr>
          <w:rFonts w:eastAsiaTheme="minorEastAsia" w:cstheme="minorBidi"/>
          <w:smallCaps w:val="0"/>
          <w:noProof/>
        </w:rPr>
      </w:pPr>
      <w:r>
        <w:rPr>
          <w:noProof/>
        </w:rPr>
        <w:t>The Data Retrieval Process</w:t>
      </w:r>
      <w:r>
        <w:rPr>
          <w:noProof/>
        </w:rPr>
        <w:tab/>
      </w:r>
      <w:r>
        <w:rPr>
          <w:noProof/>
        </w:rPr>
        <w:fldChar w:fldCharType="begin"/>
      </w:r>
      <w:r>
        <w:rPr>
          <w:noProof/>
        </w:rPr>
        <w:instrText xml:space="preserve"> PAGEREF _Toc248224289 \h </w:instrText>
      </w:r>
      <w:r>
        <w:rPr>
          <w:noProof/>
        </w:rPr>
      </w:r>
      <w:r>
        <w:rPr>
          <w:noProof/>
        </w:rPr>
        <w:fldChar w:fldCharType="separate"/>
      </w:r>
      <w:r>
        <w:rPr>
          <w:noProof/>
        </w:rPr>
        <w:t>15</w:t>
      </w:r>
      <w:r>
        <w:rPr>
          <w:noProof/>
        </w:rPr>
        <w:fldChar w:fldCharType="end"/>
      </w:r>
    </w:p>
    <w:p w14:paraId="27FA8249" w14:textId="77777777" w:rsidR="00E11C2C" w:rsidRDefault="00E11C2C">
      <w:pPr>
        <w:pStyle w:val="TOC3"/>
        <w:tabs>
          <w:tab w:val="right" w:leader="dot" w:pos="9350"/>
        </w:tabs>
        <w:rPr>
          <w:rFonts w:eastAsiaTheme="minorEastAsia" w:cstheme="minorBidi"/>
          <w:i w:val="0"/>
          <w:noProof/>
        </w:rPr>
      </w:pPr>
      <w:r>
        <w:rPr>
          <w:noProof/>
        </w:rPr>
        <w:t>Use Case</w:t>
      </w:r>
      <w:r>
        <w:rPr>
          <w:noProof/>
        </w:rPr>
        <w:tab/>
      </w:r>
      <w:r>
        <w:rPr>
          <w:noProof/>
        </w:rPr>
        <w:fldChar w:fldCharType="begin"/>
      </w:r>
      <w:r>
        <w:rPr>
          <w:noProof/>
        </w:rPr>
        <w:instrText xml:space="preserve"> PAGEREF _Toc248224290 \h </w:instrText>
      </w:r>
      <w:r>
        <w:rPr>
          <w:noProof/>
        </w:rPr>
      </w:r>
      <w:r>
        <w:rPr>
          <w:noProof/>
        </w:rPr>
        <w:fldChar w:fldCharType="separate"/>
      </w:r>
      <w:r>
        <w:rPr>
          <w:noProof/>
        </w:rPr>
        <w:t>15</w:t>
      </w:r>
      <w:r>
        <w:rPr>
          <w:noProof/>
        </w:rPr>
        <w:fldChar w:fldCharType="end"/>
      </w:r>
    </w:p>
    <w:p w14:paraId="50650170" w14:textId="77777777"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3</w:t>
      </w:r>
      <w:r>
        <w:rPr>
          <w:rFonts w:eastAsiaTheme="minorEastAsia" w:cstheme="minorBidi"/>
          <w:b w:val="0"/>
          <w:caps w:val="0"/>
          <w:noProof/>
        </w:rPr>
        <w:tab/>
      </w:r>
      <w:r>
        <w:rPr>
          <w:noProof/>
        </w:rPr>
        <w:t>Toolkit</w:t>
      </w:r>
      <w:r>
        <w:rPr>
          <w:noProof/>
        </w:rPr>
        <w:tab/>
      </w:r>
      <w:r>
        <w:rPr>
          <w:noProof/>
        </w:rPr>
        <w:fldChar w:fldCharType="begin"/>
      </w:r>
      <w:r>
        <w:rPr>
          <w:noProof/>
        </w:rPr>
        <w:instrText xml:space="preserve"> PAGEREF _Toc248224291 \h </w:instrText>
      </w:r>
      <w:r>
        <w:rPr>
          <w:noProof/>
        </w:rPr>
      </w:r>
      <w:r>
        <w:rPr>
          <w:noProof/>
        </w:rPr>
        <w:fldChar w:fldCharType="separate"/>
      </w:r>
      <w:r>
        <w:rPr>
          <w:noProof/>
        </w:rPr>
        <w:t>1</w:t>
      </w:r>
      <w:r>
        <w:rPr>
          <w:noProof/>
        </w:rPr>
        <w:t>7</w:t>
      </w:r>
      <w:r>
        <w:rPr>
          <w:noProof/>
        </w:rPr>
        <w:fldChar w:fldCharType="end"/>
      </w:r>
    </w:p>
    <w:p w14:paraId="4DF4F423" w14:textId="77777777" w:rsidR="00E11C2C" w:rsidRDefault="00E11C2C">
      <w:pPr>
        <w:pStyle w:val="TOC2"/>
        <w:tabs>
          <w:tab w:val="right" w:leader="dot" w:pos="9350"/>
        </w:tabs>
        <w:rPr>
          <w:rFonts w:eastAsiaTheme="minorEastAsia" w:cstheme="minorBidi"/>
          <w:smallCaps w:val="0"/>
          <w:noProof/>
        </w:rPr>
      </w:pPr>
      <w:r>
        <w:rPr>
          <w:noProof/>
        </w:rPr>
        <w:t>Identifiers-NamingAuthority</w:t>
      </w:r>
      <w:r>
        <w:rPr>
          <w:noProof/>
        </w:rPr>
        <w:tab/>
      </w:r>
      <w:r>
        <w:rPr>
          <w:noProof/>
        </w:rPr>
        <w:fldChar w:fldCharType="begin"/>
      </w:r>
      <w:r>
        <w:rPr>
          <w:noProof/>
        </w:rPr>
        <w:instrText xml:space="preserve"> PAGEREF _Toc248224292 \h </w:instrText>
      </w:r>
      <w:r>
        <w:rPr>
          <w:noProof/>
        </w:rPr>
      </w:r>
      <w:r>
        <w:rPr>
          <w:noProof/>
        </w:rPr>
        <w:fldChar w:fldCharType="separate"/>
      </w:r>
      <w:r>
        <w:rPr>
          <w:noProof/>
        </w:rPr>
        <w:t>17</w:t>
      </w:r>
      <w:r>
        <w:rPr>
          <w:noProof/>
        </w:rPr>
        <w:fldChar w:fldCharType="end"/>
      </w:r>
    </w:p>
    <w:p w14:paraId="4946C35F" w14:textId="77777777" w:rsidR="00E11C2C" w:rsidRDefault="00E11C2C">
      <w:pPr>
        <w:pStyle w:val="TOC3"/>
        <w:tabs>
          <w:tab w:val="right" w:leader="dot" w:pos="9350"/>
        </w:tabs>
        <w:rPr>
          <w:rFonts w:eastAsiaTheme="minorEastAsia" w:cstheme="minorBidi"/>
          <w:i w:val="0"/>
          <w:noProof/>
        </w:rPr>
      </w:pPr>
      <w:r>
        <w:rPr>
          <w:noProof/>
        </w:rPr>
        <w:t>HTTP Protocol</w:t>
      </w:r>
      <w:r>
        <w:rPr>
          <w:noProof/>
        </w:rPr>
        <w:tab/>
      </w:r>
      <w:r>
        <w:rPr>
          <w:noProof/>
        </w:rPr>
        <w:fldChar w:fldCharType="begin"/>
      </w:r>
      <w:r>
        <w:rPr>
          <w:noProof/>
        </w:rPr>
        <w:instrText xml:space="preserve"> PAGEREF _Toc248224293 \h </w:instrText>
      </w:r>
      <w:r>
        <w:rPr>
          <w:noProof/>
        </w:rPr>
      </w:r>
      <w:r>
        <w:rPr>
          <w:noProof/>
        </w:rPr>
        <w:fldChar w:fldCharType="separate"/>
      </w:r>
      <w:r>
        <w:rPr>
          <w:noProof/>
        </w:rPr>
        <w:t>18</w:t>
      </w:r>
      <w:r>
        <w:rPr>
          <w:noProof/>
        </w:rPr>
        <w:fldChar w:fldCharType="end"/>
      </w:r>
    </w:p>
    <w:p w14:paraId="3AC1F97D" w14:textId="77777777" w:rsidR="00E11C2C" w:rsidRDefault="00E11C2C">
      <w:pPr>
        <w:pStyle w:val="TOC4"/>
        <w:tabs>
          <w:tab w:val="right" w:leader="dot" w:pos="9350"/>
        </w:tabs>
        <w:rPr>
          <w:rFonts w:eastAsiaTheme="minorEastAsia" w:cstheme="minorBidi"/>
          <w:noProof/>
          <w:sz w:val="22"/>
          <w:szCs w:val="22"/>
        </w:rPr>
      </w:pPr>
      <w:r>
        <w:rPr>
          <w:noProof/>
        </w:rPr>
        <w:t>Resolution Response</w:t>
      </w:r>
      <w:r>
        <w:rPr>
          <w:noProof/>
        </w:rPr>
        <w:tab/>
      </w:r>
      <w:r>
        <w:rPr>
          <w:noProof/>
        </w:rPr>
        <w:fldChar w:fldCharType="begin"/>
      </w:r>
      <w:r>
        <w:rPr>
          <w:noProof/>
        </w:rPr>
        <w:instrText xml:space="preserve"> PAGEREF _Toc248224294 \h </w:instrText>
      </w:r>
      <w:r>
        <w:rPr>
          <w:noProof/>
        </w:rPr>
      </w:r>
      <w:r>
        <w:rPr>
          <w:noProof/>
        </w:rPr>
        <w:fldChar w:fldCharType="separate"/>
      </w:r>
      <w:r>
        <w:rPr>
          <w:noProof/>
        </w:rPr>
        <w:t>18</w:t>
      </w:r>
      <w:r>
        <w:rPr>
          <w:noProof/>
        </w:rPr>
        <w:fldChar w:fldCharType="end"/>
      </w:r>
    </w:p>
    <w:p w14:paraId="3E8D126B" w14:textId="77777777" w:rsidR="00E11C2C" w:rsidRDefault="00E11C2C">
      <w:pPr>
        <w:pStyle w:val="TOC5"/>
        <w:tabs>
          <w:tab w:val="right" w:leader="dot" w:pos="9350"/>
        </w:tabs>
        <w:rPr>
          <w:rFonts w:eastAsiaTheme="minorEastAsia" w:cstheme="minorBidi"/>
          <w:noProof/>
          <w:sz w:val="22"/>
          <w:szCs w:val="22"/>
        </w:rPr>
      </w:pPr>
      <w:r>
        <w:rPr>
          <w:noProof/>
        </w:rPr>
        <w:t>HTML Response</w:t>
      </w:r>
      <w:r>
        <w:rPr>
          <w:noProof/>
        </w:rPr>
        <w:tab/>
      </w:r>
      <w:r>
        <w:rPr>
          <w:noProof/>
        </w:rPr>
        <w:fldChar w:fldCharType="begin"/>
      </w:r>
      <w:r>
        <w:rPr>
          <w:noProof/>
        </w:rPr>
        <w:instrText xml:space="preserve"> PAGEREF _Toc248224295 \h </w:instrText>
      </w:r>
      <w:r>
        <w:rPr>
          <w:noProof/>
        </w:rPr>
      </w:r>
      <w:r>
        <w:rPr>
          <w:noProof/>
        </w:rPr>
        <w:fldChar w:fldCharType="separate"/>
      </w:r>
      <w:r>
        <w:rPr>
          <w:noProof/>
        </w:rPr>
        <w:t>18</w:t>
      </w:r>
      <w:r>
        <w:rPr>
          <w:noProof/>
        </w:rPr>
        <w:fldChar w:fldCharType="end"/>
      </w:r>
    </w:p>
    <w:p w14:paraId="45085CD3" w14:textId="77777777" w:rsidR="00E11C2C" w:rsidRDefault="00E11C2C">
      <w:pPr>
        <w:pStyle w:val="TOC5"/>
        <w:tabs>
          <w:tab w:val="right" w:leader="dot" w:pos="9350"/>
        </w:tabs>
        <w:rPr>
          <w:rFonts w:eastAsiaTheme="minorEastAsia" w:cstheme="minorBidi"/>
          <w:noProof/>
          <w:sz w:val="22"/>
          <w:szCs w:val="22"/>
        </w:rPr>
      </w:pPr>
      <w:r>
        <w:rPr>
          <w:noProof/>
        </w:rPr>
        <w:t>XML Response</w:t>
      </w:r>
      <w:r>
        <w:rPr>
          <w:noProof/>
        </w:rPr>
        <w:tab/>
      </w:r>
      <w:r>
        <w:rPr>
          <w:noProof/>
        </w:rPr>
        <w:fldChar w:fldCharType="begin"/>
      </w:r>
      <w:r>
        <w:rPr>
          <w:noProof/>
        </w:rPr>
        <w:instrText xml:space="preserve"> PAGEREF _Toc248224296 \h </w:instrText>
      </w:r>
      <w:r>
        <w:rPr>
          <w:noProof/>
        </w:rPr>
      </w:r>
      <w:r>
        <w:rPr>
          <w:noProof/>
        </w:rPr>
        <w:fldChar w:fldCharType="separate"/>
      </w:r>
      <w:r>
        <w:rPr>
          <w:noProof/>
        </w:rPr>
        <w:t>19</w:t>
      </w:r>
      <w:r>
        <w:rPr>
          <w:noProof/>
        </w:rPr>
        <w:fldChar w:fldCharType="end"/>
      </w:r>
    </w:p>
    <w:p w14:paraId="6CDDEF34" w14:textId="77777777" w:rsidR="00E11C2C" w:rsidRDefault="00E11C2C">
      <w:pPr>
        <w:pStyle w:val="TOC4"/>
        <w:tabs>
          <w:tab w:val="right" w:leader="dot" w:pos="9350"/>
        </w:tabs>
        <w:rPr>
          <w:rFonts w:eastAsiaTheme="minorEastAsia" w:cstheme="minorBidi"/>
          <w:noProof/>
          <w:sz w:val="22"/>
          <w:szCs w:val="22"/>
        </w:rPr>
      </w:pPr>
      <w:r>
        <w:rPr>
          <w:noProof/>
        </w:rPr>
        <w:t>Exposing Naming Authority Configuration</w:t>
      </w:r>
      <w:r>
        <w:rPr>
          <w:noProof/>
        </w:rPr>
        <w:tab/>
      </w:r>
      <w:r>
        <w:rPr>
          <w:noProof/>
        </w:rPr>
        <w:fldChar w:fldCharType="begin"/>
      </w:r>
      <w:r>
        <w:rPr>
          <w:noProof/>
        </w:rPr>
        <w:instrText xml:space="preserve"> PAGEREF _Toc248224297 \h </w:instrText>
      </w:r>
      <w:r>
        <w:rPr>
          <w:noProof/>
        </w:rPr>
      </w:r>
      <w:r>
        <w:rPr>
          <w:noProof/>
        </w:rPr>
        <w:fldChar w:fldCharType="separate"/>
      </w:r>
      <w:r>
        <w:rPr>
          <w:noProof/>
        </w:rPr>
        <w:t>19</w:t>
      </w:r>
      <w:r>
        <w:rPr>
          <w:noProof/>
        </w:rPr>
        <w:fldChar w:fldCharType="end"/>
      </w:r>
    </w:p>
    <w:p w14:paraId="192E94F4" w14:textId="77777777" w:rsidR="00E11C2C" w:rsidRDefault="00E11C2C">
      <w:pPr>
        <w:pStyle w:val="TOC5"/>
        <w:tabs>
          <w:tab w:val="right" w:leader="dot" w:pos="9350"/>
        </w:tabs>
        <w:rPr>
          <w:rFonts w:eastAsiaTheme="minorEastAsia" w:cstheme="minorBidi"/>
          <w:noProof/>
          <w:sz w:val="22"/>
          <w:szCs w:val="22"/>
        </w:rPr>
      </w:pPr>
      <w:r>
        <w:rPr>
          <w:noProof/>
        </w:rPr>
        <w:t>Naming Authority Configuration Schema</w:t>
      </w:r>
      <w:r>
        <w:rPr>
          <w:noProof/>
        </w:rPr>
        <w:tab/>
      </w:r>
      <w:r>
        <w:rPr>
          <w:noProof/>
        </w:rPr>
        <w:fldChar w:fldCharType="begin"/>
      </w:r>
      <w:r>
        <w:rPr>
          <w:noProof/>
        </w:rPr>
        <w:instrText xml:space="preserve"> PAGEREF _Toc248224298 \h </w:instrText>
      </w:r>
      <w:r>
        <w:rPr>
          <w:noProof/>
        </w:rPr>
      </w:r>
      <w:r>
        <w:rPr>
          <w:noProof/>
        </w:rPr>
        <w:fldChar w:fldCharType="separate"/>
      </w:r>
      <w:r>
        <w:rPr>
          <w:noProof/>
        </w:rPr>
        <w:t>20</w:t>
      </w:r>
      <w:r>
        <w:rPr>
          <w:noProof/>
        </w:rPr>
        <w:fldChar w:fldCharType="end"/>
      </w:r>
    </w:p>
    <w:p w14:paraId="2B15203F" w14:textId="77777777" w:rsidR="00E11C2C" w:rsidRDefault="00E11C2C">
      <w:pPr>
        <w:pStyle w:val="TOC3"/>
        <w:tabs>
          <w:tab w:val="right" w:leader="dot" w:pos="9350"/>
        </w:tabs>
        <w:rPr>
          <w:rFonts w:eastAsiaTheme="minorEastAsia" w:cstheme="minorBidi"/>
          <w:i w:val="0"/>
          <w:noProof/>
        </w:rPr>
      </w:pPr>
      <w:r>
        <w:rPr>
          <w:noProof/>
        </w:rPr>
        <w:t>Default Naming Authority Implementation</w:t>
      </w:r>
      <w:r>
        <w:rPr>
          <w:noProof/>
        </w:rPr>
        <w:tab/>
      </w:r>
      <w:r>
        <w:rPr>
          <w:noProof/>
        </w:rPr>
        <w:fldChar w:fldCharType="begin"/>
      </w:r>
      <w:r>
        <w:rPr>
          <w:noProof/>
        </w:rPr>
        <w:instrText xml:space="preserve"> PAGEREF _Toc248224299 \h </w:instrText>
      </w:r>
      <w:r>
        <w:rPr>
          <w:noProof/>
        </w:rPr>
      </w:r>
      <w:r>
        <w:rPr>
          <w:noProof/>
        </w:rPr>
        <w:fldChar w:fldCharType="separate"/>
      </w:r>
      <w:r>
        <w:rPr>
          <w:noProof/>
        </w:rPr>
        <w:t>20</w:t>
      </w:r>
      <w:r>
        <w:rPr>
          <w:noProof/>
        </w:rPr>
        <w:fldChar w:fldCharType="end"/>
      </w:r>
    </w:p>
    <w:p w14:paraId="6482CEED" w14:textId="77777777" w:rsidR="00E11C2C" w:rsidRDefault="00E11C2C">
      <w:pPr>
        <w:pStyle w:val="TOC2"/>
        <w:tabs>
          <w:tab w:val="right" w:leader="dot" w:pos="9350"/>
        </w:tabs>
        <w:rPr>
          <w:rFonts w:eastAsiaTheme="minorEastAsia" w:cstheme="minorBidi"/>
          <w:smallCaps w:val="0"/>
          <w:noProof/>
        </w:rPr>
      </w:pPr>
      <w:r>
        <w:rPr>
          <w:noProof/>
        </w:rPr>
        <w:t>Identifiers-Client</w:t>
      </w:r>
      <w:r>
        <w:rPr>
          <w:noProof/>
        </w:rPr>
        <w:tab/>
      </w:r>
      <w:r>
        <w:rPr>
          <w:noProof/>
        </w:rPr>
        <w:fldChar w:fldCharType="begin"/>
      </w:r>
      <w:r>
        <w:rPr>
          <w:noProof/>
        </w:rPr>
        <w:instrText xml:space="preserve"> PAGEREF _Toc248224300 \h </w:instrText>
      </w:r>
      <w:r>
        <w:rPr>
          <w:noProof/>
        </w:rPr>
      </w:r>
      <w:r>
        <w:rPr>
          <w:noProof/>
        </w:rPr>
        <w:fldChar w:fldCharType="separate"/>
      </w:r>
      <w:r>
        <w:rPr>
          <w:noProof/>
        </w:rPr>
        <w:t>21</w:t>
      </w:r>
      <w:r>
        <w:rPr>
          <w:noProof/>
        </w:rPr>
        <w:fldChar w:fldCharType="end"/>
      </w:r>
    </w:p>
    <w:p w14:paraId="0949433A" w14:textId="77777777" w:rsidR="00E11C2C" w:rsidRDefault="00E11C2C">
      <w:pPr>
        <w:pStyle w:val="TOC3"/>
        <w:tabs>
          <w:tab w:val="right" w:leader="dot" w:pos="9350"/>
        </w:tabs>
        <w:rPr>
          <w:rFonts w:eastAsiaTheme="minorEastAsia" w:cstheme="minorBidi"/>
          <w:i w:val="0"/>
          <w:noProof/>
        </w:rPr>
      </w:pPr>
      <w:r>
        <w:rPr>
          <w:noProof/>
        </w:rPr>
        <w:t>The Resolver Class</w:t>
      </w:r>
      <w:r>
        <w:rPr>
          <w:noProof/>
        </w:rPr>
        <w:tab/>
      </w:r>
      <w:r>
        <w:rPr>
          <w:noProof/>
        </w:rPr>
        <w:fldChar w:fldCharType="begin"/>
      </w:r>
      <w:r>
        <w:rPr>
          <w:noProof/>
        </w:rPr>
        <w:instrText xml:space="preserve"> PAGEREF _Toc248224301 \h </w:instrText>
      </w:r>
      <w:r>
        <w:rPr>
          <w:noProof/>
        </w:rPr>
      </w:r>
      <w:r>
        <w:rPr>
          <w:noProof/>
        </w:rPr>
        <w:fldChar w:fldCharType="separate"/>
      </w:r>
      <w:r>
        <w:rPr>
          <w:noProof/>
        </w:rPr>
        <w:t>21</w:t>
      </w:r>
      <w:r>
        <w:rPr>
          <w:noProof/>
        </w:rPr>
        <w:fldChar w:fldCharType="end"/>
      </w:r>
    </w:p>
    <w:p w14:paraId="5AA4B57A" w14:textId="77777777" w:rsidR="00E11C2C" w:rsidRDefault="00E11C2C">
      <w:pPr>
        <w:pStyle w:val="TOC3"/>
        <w:tabs>
          <w:tab w:val="right" w:leader="dot" w:pos="9350"/>
        </w:tabs>
        <w:rPr>
          <w:rFonts w:eastAsiaTheme="minorEastAsia" w:cstheme="minorBidi"/>
          <w:i w:val="0"/>
          <w:noProof/>
        </w:rPr>
      </w:pPr>
      <w:r>
        <w:rPr>
          <w:noProof/>
        </w:rPr>
        <w:t>The Retriever Interface</w:t>
      </w:r>
      <w:r>
        <w:rPr>
          <w:noProof/>
        </w:rPr>
        <w:tab/>
      </w:r>
      <w:r>
        <w:rPr>
          <w:noProof/>
        </w:rPr>
        <w:fldChar w:fldCharType="begin"/>
      </w:r>
      <w:r>
        <w:rPr>
          <w:noProof/>
        </w:rPr>
        <w:instrText xml:space="preserve"> PAGEREF _Toc248224302 \h </w:instrText>
      </w:r>
      <w:r>
        <w:rPr>
          <w:noProof/>
        </w:rPr>
      </w:r>
      <w:r>
        <w:rPr>
          <w:noProof/>
        </w:rPr>
        <w:fldChar w:fldCharType="separate"/>
      </w:r>
      <w:r>
        <w:rPr>
          <w:noProof/>
        </w:rPr>
        <w:t>22</w:t>
      </w:r>
      <w:r>
        <w:rPr>
          <w:noProof/>
        </w:rPr>
        <w:fldChar w:fldCharType="end"/>
      </w:r>
    </w:p>
    <w:p w14:paraId="7BD2E601" w14:textId="77777777" w:rsidR="00E11C2C" w:rsidRDefault="00E11C2C">
      <w:pPr>
        <w:pStyle w:val="TOC3"/>
        <w:tabs>
          <w:tab w:val="right" w:leader="dot" w:pos="9350"/>
        </w:tabs>
        <w:rPr>
          <w:rFonts w:eastAsiaTheme="minorEastAsia" w:cstheme="minorBidi"/>
          <w:i w:val="0"/>
          <w:noProof/>
        </w:rPr>
      </w:pPr>
      <w:r>
        <w:rPr>
          <w:noProof/>
        </w:rPr>
        <w:t>The RetrieverFactory Interface</w:t>
      </w:r>
      <w:r>
        <w:rPr>
          <w:noProof/>
        </w:rPr>
        <w:tab/>
      </w:r>
      <w:r>
        <w:rPr>
          <w:noProof/>
        </w:rPr>
        <w:fldChar w:fldCharType="begin"/>
      </w:r>
      <w:r>
        <w:rPr>
          <w:noProof/>
        </w:rPr>
        <w:instrText xml:space="preserve"> PAGEREF _Toc248224303 \h </w:instrText>
      </w:r>
      <w:r>
        <w:rPr>
          <w:noProof/>
        </w:rPr>
      </w:r>
      <w:r>
        <w:rPr>
          <w:noProof/>
        </w:rPr>
        <w:fldChar w:fldCharType="separate"/>
      </w:r>
      <w:r>
        <w:rPr>
          <w:noProof/>
        </w:rPr>
        <w:t>22</w:t>
      </w:r>
      <w:r>
        <w:rPr>
          <w:noProof/>
        </w:rPr>
        <w:fldChar w:fldCharType="end"/>
      </w:r>
    </w:p>
    <w:p w14:paraId="64CEA8A6" w14:textId="77777777" w:rsidR="00E11C2C" w:rsidRDefault="00E11C2C">
      <w:pPr>
        <w:pStyle w:val="TOC3"/>
        <w:tabs>
          <w:tab w:val="right" w:leader="dot" w:pos="9350"/>
        </w:tabs>
        <w:rPr>
          <w:rFonts w:eastAsiaTheme="minorEastAsia" w:cstheme="minorBidi"/>
          <w:i w:val="0"/>
          <w:noProof/>
        </w:rPr>
      </w:pPr>
      <w:r>
        <w:rPr>
          <w:noProof/>
        </w:rPr>
        <w:t>The RetrieverService Class</w:t>
      </w:r>
      <w:r>
        <w:rPr>
          <w:noProof/>
        </w:rPr>
        <w:tab/>
      </w:r>
      <w:r>
        <w:rPr>
          <w:noProof/>
        </w:rPr>
        <w:fldChar w:fldCharType="begin"/>
      </w:r>
      <w:r>
        <w:rPr>
          <w:noProof/>
        </w:rPr>
        <w:instrText xml:space="preserve"> PAGEREF _Toc248224304 \h </w:instrText>
      </w:r>
      <w:r>
        <w:rPr>
          <w:noProof/>
        </w:rPr>
      </w:r>
      <w:r>
        <w:rPr>
          <w:noProof/>
        </w:rPr>
        <w:fldChar w:fldCharType="separate"/>
      </w:r>
      <w:r>
        <w:rPr>
          <w:noProof/>
        </w:rPr>
        <w:t>23</w:t>
      </w:r>
      <w:r>
        <w:rPr>
          <w:noProof/>
        </w:rPr>
        <w:fldChar w:fldCharType="end"/>
      </w:r>
    </w:p>
    <w:p w14:paraId="6728E4E9" w14:textId="77777777" w:rsidR="00E11C2C" w:rsidRDefault="00E11C2C">
      <w:pPr>
        <w:pStyle w:val="TOC3"/>
        <w:tabs>
          <w:tab w:val="right" w:leader="dot" w:pos="9350"/>
        </w:tabs>
        <w:rPr>
          <w:rFonts w:eastAsiaTheme="minorEastAsia" w:cstheme="minorBidi"/>
          <w:i w:val="0"/>
          <w:noProof/>
        </w:rPr>
      </w:pPr>
      <w:r>
        <w:rPr>
          <w:noProof/>
        </w:rPr>
        <w:t>Using Identifiers-Client to Resolve and Retrieve a Data Object</w:t>
      </w:r>
      <w:r>
        <w:rPr>
          <w:noProof/>
        </w:rPr>
        <w:tab/>
      </w:r>
      <w:r>
        <w:rPr>
          <w:noProof/>
        </w:rPr>
        <w:fldChar w:fldCharType="begin"/>
      </w:r>
      <w:r>
        <w:rPr>
          <w:noProof/>
        </w:rPr>
        <w:instrText xml:space="preserve"> PAGEREF _Toc248224305 \h </w:instrText>
      </w:r>
      <w:r>
        <w:rPr>
          <w:noProof/>
        </w:rPr>
      </w:r>
      <w:r>
        <w:rPr>
          <w:noProof/>
        </w:rPr>
        <w:fldChar w:fldCharType="separate"/>
      </w:r>
      <w:r>
        <w:rPr>
          <w:noProof/>
        </w:rPr>
        <w:t>23</w:t>
      </w:r>
      <w:r>
        <w:rPr>
          <w:noProof/>
        </w:rPr>
        <w:fldChar w:fldCharType="end"/>
      </w:r>
    </w:p>
    <w:p w14:paraId="26E29B1C" w14:textId="77777777" w:rsidR="00E11C2C" w:rsidRDefault="00E11C2C">
      <w:pPr>
        <w:pStyle w:val="TOC2"/>
        <w:tabs>
          <w:tab w:val="right" w:leader="dot" w:pos="9350"/>
        </w:tabs>
        <w:rPr>
          <w:rFonts w:eastAsiaTheme="minorEastAsia" w:cstheme="minorBidi"/>
          <w:smallCaps w:val="0"/>
          <w:noProof/>
        </w:rPr>
      </w:pPr>
      <w:r>
        <w:rPr>
          <w:noProof/>
        </w:rPr>
        <w:t>Identifiers-NamingAuthority-GridSvc</w:t>
      </w:r>
      <w:r>
        <w:rPr>
          <w:noProof/>
        </w:rPr>
        <w:tab/>
      </w:r>
      <w:r>
        <w:rPr>
          <w:noProof/>
        </w:rPr>
        <w:fldChar w:fldCharType="begin"/>
      </w:r>
      <w:r>
        <w:rPr>
          <w:noProof/>
        </w:rPr>
        <w:instrText xml:space="preserve"> PAGEREF _Toc248224306 \h </w:instrText>
      </w:r>
      <w:r>
        <w:rPr>
          <w:noProof/>
        </w:rPr>
      </w:r>
      <w:r>
        <w:rPr>
          <w:noProof/>
        </w:rPr>
        <w:fldChar w:fldCharType="separate"/>
      </w:r>
      <w:r>
        <w:rPr>
          <w:noProof/>
        </w:rPr>
        <w:t>23</w:t>
      </w:r>
      <w:r>
        <w:rPr>
          <w:noProof/>
        </w:rPr>
        <w:fldChar w:fldCharType="end"/>
      </w:r>
    </w:p>
    <w:p w14:paraId="5E653A31" w14:textId="77777777" w:rsidR="00E11C2C" w:rsidRDefault="00E11C2C">
      <w:pPr>
        <w:pStyle w:val="TOC3"/>
        <w:tabs>
          <w:tab w:val="right" w:leader="dot" w:pos="9350"/>
        </w:tabs>
        <w:rPr>
          <w:rFonts w:eastAsiaTheme="minorEastAsia" w:cstheme="minorBidi"/>
          <w:i w:val="0"/>
          <w:noProof/>
        </w:rPr>
      </w:pPr>
      <w:r>
        <w:rPr>
          <w:noProof/>
        </w:rPr>
        <w:t>Deployment</w:t>
      </w:r>
      <w:r>
        <w:rPr>
          <w:noProof/>
        </w:rPr>
        <w:tab/>
      </w:r>
      <w:r>
        <w:rPr>
          <w:noProof/>
        </w:rPr>
        <w:fldChar w:fldCharType="begin"/>
      </w:r>
      <w:r>
        <w:rPr>
          <w:noProof/>
        </w:rPr>
        <w:instrText xml:space="preserve"> PAGEREF _Toc248224307 \h </w:instrText>
      </w:r>
      <w:r>
        <w:rPr>
          <w:noProof/>
        </w:rPr>
      </w:r>
      <w:r>
        <w:rPr>
          <w:noProof/>
        </w:rPr>
        <w:fldChar w:fldCharType="separate"/>
      </w:r>
      <w:r>
        <w:rPr>
          <w:noProof/>
        </w:rPr>
        <w:t>24</w:t>
      </w:r>
      <w:r>
        <w:rPr>
          <w:noProof/>
        </w:rPr>
        <w:fldChar w:fldCharType="end"/>
      </w:r>
    </w:p>
    <w:p w14:paraId="6C764C67" w14:textId="77777777" w:rsidR="00E11C2C" w:rsidRDefault="00E11C2C">
      <w:pPr>
        <w:pStyle w:val="TOC3"/>
        <w:tabs>
          <w:tab w:val="right" w:leader="dot" w:pos="9350"/>
        </w:tabs>
        <w:rPr>
          <w:rFonts w:eastAsiaTheme="minorEastAsia" w:cstheme="minorBidi"/>
          <w:i w:val="0"/>
          <w:noProof/>
        </w:rPr>
      </w:pPr>
      <w:r>
        <w:rPr>
          <w:noProof/>
        </w:rPr>
        <w:t>API</w:t>
      </w:r>
      <w:r>
        <w:rPr>
          <w:noProof/>
        </w:rPr>
        <w:tab/>
      </w:r>
      <w:r>
        <w:rPr>
          <w:noProof/>
        </w:rPr>
        <w:fldChar w:fldCharType="begin"/>
      </w:r>
      <w:r>
        <w:rPr>
          <w:noProof/>
        </w:rPr>
        <w:instrText xml:space="preserve"> PAGEREF _Toc248224308 \h </w:instrText>
      </w:r>
      <w:r>
        <w:rPr>
          <w:noProof/>
        </w:rPr>
      </w:r>
      <w:r>
        <w:rPr>
          <w:noProof/>
        </w:rPr>
        <w:fldChar w:fldCharType="separate"/>
      </w:r>
      <w:r>
        <w:rPr>
          <w:noProof/>
        </w:rPr>
        <w:t>24</w:t>
      </w:r>
      <w:r>
        <w:rPr>
          <w:noProof/>
        </w:rPr>
        <w:fldChar w:fldCharType="end"/>
      </w:r>
    </w:p>
    <w:p w14:paraId="115E0D1F" w14:textId="77777777"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4</w:t>
      </w:r>
      <w:r>
        <w:rPr>
          <w:rFonts w:eastAsiaTheme="minorEastAsia" w:cstheme="minorBidi"/>
          <w:b w:val="0"/>
          <w:caps w:val="0"/>
          <w:noProof/>
        </w:rPr>
        <w:tab/>
      </w:r>
      <w:r>
        <w:rPr>
          <w:noProof/>
        </w:rPr>
        <w:t>Extending the Framework</w:t>
      </w:r>
      <w:r>
        <w:rPr>
          <w:noProof/>
        </w:rPr>
        <w:tab/>
      </w:r>
      <w:r>
        <w:rPr>
          <w:noProof/>
        </w:rPr>
        <w:fldChar w:fldCharType="begin"/>
      </w:r>
      <w:r>
        <w:rPr>
          <w:noProof/>
        </w:rPr>
        <w:instrText xml:space="preserve"> PAGEREF _Toc248224309 \h </w:instrText>
      </w:r>
      <w:r>
        <w:rPr>
          <w:noProof/>
        </w:rPr>
      </w:r>
      <w:r>
        <w:rPr>
          <w:noProof/>
        </w:rPr>
        <w:fldChar w:fldCharType="separate"/>
      </w:r>
      <w:r>
        <w:rPr>
          <w:noProof/>
        </w:rPr>
        <w:t>24</w:t>
      </w:r>
      <w:r>
        <w:rPr>
          <w:noProof/>
        </w:rPr>
        <w:fldChar w:fldCharType="end"/>
      </w:r>
    </w:p>
    <w:p w14:paraId="602A21EC" w14:textId="77777777" w:rsidR="00E11C2C" w:rsidRDefault="00E11C2C">
      <w:pPr>
        <w:pStyle w:val="TOC2"/>
        <w:tabs>
          <w:tab w:val="right" w:leader="dot" w:pos="9350"/>
        </w:tabs>
        <w:rPr>
          <w:rFonts w:eastAsiaTheme="minorEastAsia" w:cstheme="minorBidi"/>
          <w:smallCaps w:val="0"/>
          <w:noProof/>
        </w:rPr>
      </w:pPr>
      <w:r>
        <w:rPr>
          <w:noProof/>
        </w:rPr>
        <w:t>Other Naming Authority Implementations</w:t>
      </w:r>
      <w:r>
        <w:rPr>
          <w:noProof/>
        </w:rPr>
        <w:tab/>
      </w:r>
      <w:r>
        <w:rPr>
          <w:noProof/>
        </w:rPr>
        <w:fldChar w:fldCharType="begin"/>
      </w:r>
      <w:r>
        <w:rPr>
          <w:noProof/>
        </w:rPr>
        <w:instrText xml:space="preserve"> PAGEREF _Toc248224310 \h </w:instrText>
      </w:r>
      <w:r>
        <w:rPr>
          <w:noProof/>
        </w:rPr>
      </w:r>
      <w:r>
        <w:rPr>
          <w:noProof/>
        </w:rPr>
        <w:fldChar w:fldCharType="separate"/>
      </w:r>
      <w:r>
        <w:rPr>
          <w:noProof/>
        </w:rPr>
        <w:t>24</w:t>
      </w:r>
      <w:r>
        <w:rPr>
          <w:noProof/>
        </w:rPr>
        <w:fldChar w:fldCharType="end"/>
      </w:r>
    </w:p>
    <w:p w14:paraId="4B643566" w14:textId="77777777" w:rsidR="00E11C2C" w:rsidRDefault="00E11C2C">
      <w:pPr>
        <w:pStyle w:val="TOC3"/>
        <w:tabs>
          <w:tab w:val="right" w:leader="dot" w:pos="9350"/>
        </w:tabs>
        <w:rPr>
          <w:rFonts w:eastAsiaTheme="minorEastAsia" w:cstheme="minorBidi"/>
          <w:i w:val="0"/>
          <w:noProof/>
        </w:rPr>
      </w:pPr>
      <w:r>
        <w:rPr>
          <w:noProof/>
        </w:rPr>
        <w:lastRenderedPageBreak/>
        <w:t>Use Case</w:t>
      </w:r>
      <w:r>
        <w:rPr>
          <w:noProof/>
        </w:rPr>
        <w:tab/>
      </w:r>
      <w:r>
        <w:rPr>
          <w:noProof/>
        </w:rPr>
        <w:fldChar w:fldCharType="begin"/>
      </w:r>
      <w:r>
        <w:rPr>
          <w:noProof/>
        </w:rPr>
        <w:instrText xml:space="preserve"> PAGEREF _Toc248224311 \h </w:instrText>
      </w:r>
      <w:r>
        <w:rPr>
          <w:noProof/>
        </w:rPr>
      </w:r>
      <w:r>
        <w:rPr>
          <w:noProof/>
        </w:rPr>
        <w:fldChar w:fldCharType="separate"/>
      </w:r>
      <w:r>
        <w:rPr>
          <w:noProof/>
        </w:rPr>
        <w:t>25</w:t>
      </w:r>
      <w:r>
        <w:rPr>
          <w:noProof/>
        </w:rPr>
        <w:fldChar w:fldCharType="end"/>
      </w:r>
    </w:p>
    <w:p w14:paraId="5E615BA6" w14:textId="77777777" w:rsidR="00E11C2C" w:rsidRDefault="00E11C2C">
      <w:pPr>
        <w:pStyle w:val="TOC4"/>
        <w:tabs>
          <w:tab w:val="right" w:leader="dot" w:pos="9350"/>
        </w:tabs>
        <w:rPr>
          <w:rFonts w:eastAsiaTheme="minorEastAsia" w:cstheme="minorBidi"/>
          <w:noProof/>
          <w:sz w:val="22"/>
          <w:szCs w:val="22"/>
        </w:rPr>
      </w:pPr>
      <w:r>
        <w:rPr>
          <w:noProof/>
        </w:rPr>
        <w:t>Naming Authority Implementation</w:t>
      </w:r>
      <w:r>
        <w:rPr>
          <w:noProof/>
        </w:rPr>
        <w:tab/>
      </w:r>
      <w:r>
        <w:rPr>
          <w:noProof/>
        </w:rPr>
        <w:fldChar w:fldCharType="begin"/>
      </w:r>
      <w:r>
        <w:rPr>
          <w:noProof/>
        </w:rPr>
        <w:instrText xml:space="preserve"> PAGEREF _Toc248224312 \h </w:instrText>
      </w:r>
      <w:r>
        <w:rPr>
          <w:noProof/>
        </w:rPr>
      </w:r>
      <w:r>
        <w:rPr>
          <w:noProof/>
        </w:rPr>
        <w:fldChar w:fldCharType="separate"/>
      </w:r>
      <w:r>
        <w:rPr>
          <w:noProof/>
        </w:rPr>
        <w:t>25</w:t>
      </w:r>
      <w:r>
        <w:rPr>
          <w:noProof/>
        </w:rPr>
        <w:fldChar w:fldCharType="end"/>
      </w:r>
    </w:p>
    <w:p w14:paraId="5805E817" w14:textId="77777777" w:rsidR="00E11C2C" w:rsidRDefault="00E11C2C">
      <w:pPr>
        <w:pStyle w:val="TOC4"/>
        <w:tabs>
          <w:tab w:val="right" w:leader="dot" w:pos="9350"/>
        </w:tabs>
        <w:rPr>
          <w:rFonts w:eastAsiaTheme="minorEastAsia" w:cstheme="minorBidi"/>
          <w:noProof/>
          <w:sz w:val="22"/>
          <w:szCs w:val="22"/>
        </w:rPr>
      </w:pPr>
      <w:r>
        <w:rPr>
          <w:noProof/>
        </w:rPr>
        <w:t>applicationContext-na.xml</w:t>
      </w:r>
      <w:r>
        <w:rPr>
          <w:noProof/>
        </w:rPr>
        <w:tab/>
      </w:r>
      <w:r>
        <w:rPr>
          <w:noProof/>
        </w:rPr>
        <w:fldChar w:fldCharType="begin"/>
      </w:r>
      <w:r>
        <w:rPr>
          <w:noProof/>
        </w:rPr>
        <w:instrText xml:space="preserve"> PAGEREF _Toc248224313 \h </w:instrText>
      </w:r>
      <w:r>
        <w:rPr>
          <w:noProof/>
        </w:rPr>
      </w:r>
      <w:r>
        <w:rPr>
          <w:noProof/>
        </w:rPr>
        <w:fldChar w:fldCharType="separate"/>
      </w:r>
      <w:r>
        <w:rPr>
          <w:noProof/>
        </w:rPr>
        <w:t>26</w:t>
      </w:r>
      <w:r>
        <w:rPr>
          <w:noProof/>
        </w:rPr>
        <w:fldChar w:fldCharType="end"/>
      </w:r>
    </w:p>
    <w:p w14:paraId="75A58CB3" w14:textId="77777777" w:rsidR="00E11C2C" w:rsidRDefault="00E11C2C">
      <w:pPr>
        <w:pStyle w:val="TOC2"/>
        <w:tabs>
          <w:tab w:val="right" w:leader="dot" w:pos="9350"/>
        </w:tabs>
        <w:rPr>
          <w:rFonts w:eastAsiaTheme="minorEastAsia" w:cstheme="minorBidi"/>
          <w:smallCaps w:val="0"/>
          <w:noProof/>
        </w:rPr>
      </w:pPr>
      <w:r>
        <w:rPr>
          <w:noProof/>
        </w:rPr>
        <w:t>Extending the Client Toolkit by Adding Retrieval Profiles</w:t>
      </w:r>
      <w:r>
        <w:rPr>
          <w:noProof/>
        </w:rPr>
        <w:tab/>
      </w:r>
      <w:r>
        <w:rPr>
          <w:noProof/>
        </w:rPr>
        <w:fldChar w:fldCharType="begin"/>
      </w:r>
      <w:r>
        <w:rPr>
          <w:noProof/>
        </w:rPr>
        <w:instrText xml:space="preserve"> PAGEREF _Toc248224314 \h </w:instrText>
      </w:r>
      <w:r>
        <w:rPr>
          <w:noProof/>
        </w:rPr>
      </w:r>
      <w:r>
        <w:rPr>
          <w:noProof/>
        </w:rPr>
        <w:fldChar w:fldCharType="separate"/>
      </w:r>
      <w:r>
        <w:rPr>
          <w:noProof/>
        </w:rPr>
        <w:t>26</w:t>
      </w:r>
      <w:r>
        <w:rPr>
          <w:noProof/>
        </w:rPr>
        <w:fldChar w:fldCharType="end"/>
      </w:r>
    </w:p>
    <w:p w14:paraId="6B13A0C4" w14:textId="77777777"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5</w:t>
      </w:r>
      <w:r>
        <w:rPr>
          <w:rFonts w:eastAsiaTheme="minorEastAsia" w:cstheme="minorBidi"/>
          <w:b w:val="0"/>
          <w:caps w:val="0"/>
          <w:noProof/>
        </w:rPr>
        <w:tab/>
      </w:r>
      <w:r>
        <w:rPr>
          <w:noProof/>
        </w:rPr>
        <w:t>Resolution over SSL</w:t>
      </w:r>
      <w:r>
        <w:rPr>
          <w:noProof/>
        </w:rPr>
        <w:tab/>
      </w:r>
      <w:r>
        <w:rPr>
          <w:noProof/>
        </w:rPr>
        <w:fldChar w:fldCharType="begin"/>
      </w:r>
      <w:r>
        <w:rPr>
          <w:noProof/>
        </w:rPr>
        <w:instrText xml:space="preserve"> PAGEREF _Toc248224315 \h </w:instrText>
      </w:r>
      <w:r>
        <w:rPr>
          <w:noProof/>
        </w:rPr>
      </w:r>
      <w:r>
        <w:rPr>
          <w:noProof/>
        </w:rPr>
        <w:fldChar w:fldCharType="separate"/>
      </w:r>
      <w:r>
        <w:rPr>
          <w:noProof/>
        </w:rPr>
        <w:t>27</w:t>
      </w:r>
      <w:r>
        <w:rPr>
          <w:noProof/>
        </w:rPr>
        <w:fldChar w:fldCharType="end"/>
      </w:r>
    </w:p>
    <w:p w14:paraId="6B0B7510" w14:textId="77777777" w:rsidR="00E11C2C" w:rsidRDefault="00E11C2C">
      <w:pPr>
        <w:pStyle w:val="TOC2"/>
        <w:tabs>
          <w:tab w:val="right" w:leader="dot" w:pos="9350"/>
        </w:tabs>
        <w:rPr>
          <w:rFonts w:eastAsiaTheme="minorEastAsia" w:cstheme="minorBidi"/>
          <w:smallCaps w:val="0"/>
          <w:noProof/>
        </w:rPr>
      </w:pPr>
      <w:r>
        <w:rPr>
          <w:noProof/>
        </w:rPr>
        <w:t>Securing the Naming Authority</w:t>
      </w:r>
      <w:r>
        <w:rPr>
          <w:noProof/>
        </w:rPr>
        <w:tab/>
      </w:r>
      <w:r>
        <w:rPr>
          <w:noProof/>
        </w:rPr>
        <w:fldChar w:fldCharType="begin"/>
      </w:r>
      <w:r>
        <w:rPr>
          <w:noProof/>
        </w:rPr>
        <w:instrText xml:space="preserve"> PAGEREF _Toc248224316 \h </w:instrText>
      </w:r>
      <w:r>
        <w:rPr>
          <w:noProof/>
        </w:rPr>
      </w:r>
      <w:r>
        <w:rPr>
          <w:noProof/>
        </w:rPr>
        <w:fldChar w:fldCharType="separate"/>
      </w:r>
      <w:r>
        <w:rPr>
          <w:noProof/>
        </w:rPr>
        <w:t>27</w:t>
      </w:r>
      <w:r>
        <w:rPr>
          <w:noProof/>
        </w:rPr>
        <w:fldChar w:fldCharType="end"/>
      </w:r>
    </w:p>
    <w:p w14:paraId="3196DC60" w14:textId="77777777" w:rsidR="00E11C2C" w:rsidRDefault="00E11C2C">
      <w:pPr>
        <w:pStyle w:val="TOC2"/>
        <w:tabs>
          <w:tab w:val="right" w:leader="dot" w:pos="9350"/>
        </w:tabs>
        <w:rPr>
          <w:rFonts w:eastAsiaTheme="minorEastAsia" w:cstheme="minorBidi"/>
          <w:smallCaps w:val="0"/>
          <w:noProof/>
        </w:rPr>
      </w:pPr>
      <w:r>
        <w:rPr>
          <w:noProof/>
        </w:rPr>
        <w:t>Securing the Prefix Authority</w:t>
      </w:r>
      <w:r>
        <w:rPr>
          <w:noProof/>
        </w:rPr>
        <w:tab/>
      </w:r>
      <w:r>
        <w:rPr>
          <w:noProof/>
        </w:rPr>
        <w:fldChar w:fldCharType="begin"/>
      </w:r>
      <w:r>
        <w:rPr>
          <w:noProof/>
        </w:rPr>
        <w:instrText xml:space="preserve"> PAGEREF _Toc248224317 \h </w:instrText>
      </w:r>
      <w:r>
        <w:rPr>
          <w:noProof/>
        </w:rPr>
      </w:r>
      <w:r>
        <w:rPr>
          <w:noProof/>
        </w:rPr>
        <w:fldChar w:fldCharType="separate"/>
      </w:r>
      <w:r>
        <w:rPr>
          <w:noProof/>
        </w:rPr>
        <w:t>29</w:t>
      </w:r>
      <w:r>
        <w:rPr>
          <w:noProof/>
        </w:rPr>
        <w:fldChar w:fldCharType="end"/>
      </w:r>
    </w:p>
    <w:p w14:paraId="03912891" w14:textId="77777777" w:rsidR="00E11C2C" w:rsidRDefault="00E11C2C">
      <w:pPr>
        <w:pStyle w:val="TOC2"/>
        <w:tabs>
          <w:tab w:val="right" w:leader="dot" w:pos="9350"/>
        </w:tabs>
        <w:rPr>
          <w:rFonts w:eastAsiaTheme="minorEastAsia" w:cstheme="minorBidi"/>
          <w:smallCaps w:val="0"/>
          <w:noProof/>
        </w:rPr>
      </w:pPr>
      <w:r>
        <w:rPr>
          <w:noProof/>
        </w:rPr>
        <w:t>Client Configuration</w:t>
      </w:r>
      <w:r>
        <w:rPr>
          <w:noProof/>
        </w:rPr>
        <w:tab/>
      </w:r>
      <w:r>
        <w:rPr>
          <w:noProof/>
        </w:rPr>
        <w:fldChar w:fldCharType="begin"/>
      </w:r>
      <w:r>
        <w:rPr>
          <w:noProof/>
        </w:rPr>
        <w:instrText xml:space="preserve"> PAGEREF _Toc248224318 \h </w:instrText>
      </w:r>
      <w:r>
        <w:rPr>
          <w:noProof/>
        </w:rPr>
      </w:r>
      <w:r>
        <w:rPr>
          <w:noProof/>
        </w:rPr>
        <w:fldChar w:fldCharType="separate"/>
      </w:r>
      <w:r>
        <w:rPr>
          <w:noProof/>
        </w:rPr>
        <w:t>29</w:t>
      </w:r>
      <w:r>
        <w:rPr>
          <w:noProof/>
        </w:rPr>
        <w:fldChar w:fldCharType="end"/>
      </w:r>
    </w:p>
    <w:p w14:paraId="72CE0668" w14:textId="77777777" w:rsidR="00E11C2C" w:rsidRDefault="00E11C2C">
      <w:pPr>
        <w:pStyle w:val="TOC2"/>
        <w:tabs>
          <w:tab w:val="right" w:leader="dot" w:pos="9350"/>
        </w:tabs>
        <w:rPr>
          <w:rFonts w:eastAsiaTheme="minorEastAsia" w:cstheme="minorBidi"/>
          <w:smallCaps w:val="0"/>
          <w:noProof/>
        </w:rPr>
      </w:pPr>
      <w:r>
        <w:rPr>
          <w:noProof/>
        </w:rPr>
        <w:t>Performance Considerations</w:t>
      </w:r>
      <w:r>
        <w:rPr>
          <w:noProof/>
        </w:rPr>
        <w:tab/>
      </w:r>
      <w:r>
        <w:rPr>
          <w:noProof/>
        </w:rPr>
        <w:fldChar w:fldCharType="begin"/>
      </w:r>
      <w:r>
        <w:rPr>
          <w:noProof/>
        </w:rPr>
        <w:instrText xml:space="preserve"> PAGEREF _Toc248224319 \h </w:instrText>
      </w:r>
      <w:r>
        <w:rPr>
          <w:noProof/>
        </w:rPr>
      </w:r>
      <w:r>
        <w:rPr>
          <w:noProof/>
        </w:rPr>
        <w:fldChar w:fldCharType="separate"/>
      </w:r>
      <w:r>
        <w:rPr>
          <w:noProof/>
        </w:rPr>
        <w:t>30</w:t>
      </w:r>
      <w:r>
        <w:rPr>
          <w:noProof/>
        </w:rPr>
        <w:fldChar w:fldCharType="end"/>
      </w:r>
    </w:p>
    <w:p w14:paraId="64D8CBC6" w14:textId="77777777" w:rsidR="00E11C2C" w:rsidRDefault="00E11C2C">
      <w:pPr>
        <w:pStyle w:val="TOC1"/>
        <w:tabs>
          <w:tab w:val="left" w:pos="1440"/>
          <w:tab w:val="right" w:leader="dot" w:pos="9350"/>
        </w:tabs>
        <w:rPr>
          <w:rFonts w:eastAsiaTheme="minorEastAsia" w:cstheme="minorBidi"/>
          <w:b w:val="0"/>
          <w:caps w:val="0"/>
          <w:noProof/>
        </w:rPr>
      </w:pPr>
      <w:r w:rsidRPr="00731D07">
        <w:rPr>
          <w:b w:val="0"/>
          <w:noProof/>
        </w:rPr>
        <w:t>Chapter 6</w:t>
      </w:r>
      <w:r>
        <w:rPr>
          <w:rFonts w:eastAsiaTheme="minorEastAsia" w:cstheme="minorBidi"/>
          <w:b w:val="0"/>
          <w:caps w:val="0"/>
          <w:noProof/>
        </w:rPr>
        <w:tab/>
      </w:r>
      <w:r>
        <w:rPr>
          <w:noProof/>
        </w:rPr>
        <w:t>Requirements to Design Mapping</w:t>
      </w:r>
      <w:r>
        <w:rPr>
          <w:noProof/>
        </w:rPr>
        <w:tab/>
      </w:r>
      <w:r>
        <w:rPr>
          <w:noProof/>
        </w:rPr>
        <w:fldChar w:fldCharType="begin"/>
      </w:r>
      <w:r>
        <w:rPr>
          <w:noProof/>
        </w:rPr>
        <w:instrText xml:space="preserve"> PAGEREF _Toc248224320 \h </w:instrText>
      </w:r>
      <w:r>
        <w:rPr>
          <w:noProof/>
        </w:rPr>
      </w:r>
      <w:r>
        <w:rPr>
          <w:noProof/>
        </w:rPr>
        <w:fldChar w:fldCharType="separate"/>
      </w:r>
      <w:r>
        <w:rPr>
          <w:noProof/>
        </w:rPr>
        <w:t>30</w:t>
      </w:r>
      <w:r>
        <w:rPr>
          <w:noProof/>
        </w:rPr>
        <w:fldChar w:fldCharType="end"/>
      </w:r>
    </w:p>
    <w:p w14:paraId="500AFB75" w14:textId="77777777" w:rsidR="00B87506" w:rsidRDefault="00F53D3C">
      <w:pPr>
        <w:pStyle w:val="BodyText"/>
        <w:sectPr w:rsidR="00B87506">
          <w:footerReference w:type="even" r:id="rId10"/>
          <w:footerReference w:type="default" r:id="rId11"/>
          <w:footerReference w:type="first" r:id="rId12"/>
          <w:pgSz w:w="12240" w:h="15840" w:code="1"/>
          <w:pgMar w:top="1440" w:right="1440" w:bottom="1440" w:left="1440" w:header="720" w:footer="720" w:gutter="0"/>
          <w:pgNumType w:fmt="lowerRoman" w:start="1"/>
          <w:cols w:space="720"/>
          <w:titlePg/>
        </w:sectPr>
      </w:pPr>
      <w:r>
        <w:fldChar w:fldCharType="end"/>
      </w:r>
    </w:p>
    <w:p w14:paraId="505DA8CB" w14:textId="77777777" w:rsidR="00B87506" w:rsidRDefault="00ED1A52" w:rsidP="00B87506">
      <w:pPr>
        <w:pStyle w:val="Heading1"/>
        <w:ind w:firstLine="360"/>
      </w:pPr>
      <w:bookmarkStart w:id="3" w:name="_Ref106157635"/>
      <w:bookmarkStart w:id="4" w:name="_Toc11687286"/>
      <w:bookmarkStart w:id="5" w:name="_Ref99811515"/>
      <w:bookmarkStart w:id="6" w:name="_Ref84139507"/>
      <w:bookmarkStart w:id="7" w:name="_Ref84139593"/>
      <w:bookmarkStart w:id="8" w:name="_Ref84139631"/>
      <w:bookmarkStart w:id="9" w:name="_Ref84139831"/>
      <w:bookmarkStart w:id="10" w:name="_Ref86041904"/>
      <w:bookmarkStart w:id="11" w:name="_Toc110304703"/>
      <w:bookmarkStart w:id="12" w:name="_Toc398021382"/>
      <w:bookmarkStart w:id="13" w:name="_Toc248224266"/>
      <w:r w:rsidRPr="00B87823">
        <w:rPr>
          <w:rStyle w:val="StyleHeading1Char15pt"/>
        </w:rPr>
        <w:lastRenderedPageBreak/>
        <w:t>Introduction</w:t>
      </w:r>
      <w:bookmarkEnd w:id="3"/>
      <w:bookmarkEnd w:id="4"/>
      <w:bookmarkEnd w:id="5"/>
      <w:bookmarkEnd w:id="6"/>
      <w:bookmarkEnd w:id="7"/>
      <w:bookmarkEnd w:id="8"/>
      <w:bookmarkEnd w:id="9"/>
      <w:bookmarkEnd w:id="10"/>
      <w:bookmarkEnd w:id="11"/>
      <w:bookmarkEnd w:id="13"/>
    </w:p>
    <w:p w14:paraId="3421662A" w14:textId="77777777" w:rsidR="00B87506" w:rsidRDefault="00ED1A52" w:rsidP="00B87506">
      <w:pPr>
        <w:pStyle w:val="Heading2"/>
      </w:pPr>
      <w:bookmarkStart w:id="14" w:name="_Toc11687305"/>
      <w:bookmarkStart w:id="15" w:name="_Toc110304704"/>
      <w:bookmarkStart w:id="16" w:name="_Ref98147122"/>
      <w:bookmarkStart w:id="17" w:name="_Ref98147127"/>
      <w:bookmarkStart w:id="18" w:name="_Toc248224267"/>
      <w:bookmarkEnd w:id="12"/>
      <w:r>
        <w:t>Introduction</w:t>
      </w:r>
      <w:bookmarkEnd w:id="14"/>
      <w:bookmarkEnd w:id="15"/>
      <w:bookmarkEnd w:id="18"/>
    </w:p>
    <w:p w14:paraId="00591AC0" w14:textId="77777777" w:rsidR="00B87506" w:rsidRPr="00AB26A0" w:rsidRDefault="00ED1A52" w:rsidP="00B87506">
      <w:pPr>
        <w:pStyle w:val="Heading3"/>
      </w:pPr>
      <w:bookmarkStart w:id="19" w:name="_Toc11687306"/>
      <w:bookmarkStart w:id="20" w:name="_Toc110304705"/>
      <w:bookmarkStart w:id="21" w:name="_Toc248224268"/>
      <w:r w:rsidRPr="00AB26A0">
        <w:t>Identifier Framework</w:t>
      </w:r>
      <w:bookmarkEnd w:id="19"/>
      <w:bookmarkEnd w:id="20"/>
      <w:bookmarkEnd w:id="21"/>
    </w:p>
    <w:p w14:paraId="7563E1C8" w14:textId="77777777" w:rsidR="00B87506" w:rsidRPr="00AB26A0" w:rsidRDefault="00ED1A52" w:rsidP="00B87506">
      <w:r w:rsidRPr="00AB26A0">
        <w:t xml:space="preserve">The functionality provided by </w:t>
      </w:r>
      <w:proofErr w:type="spellStart"/>
      <w:r w:rsidRPr="00AB26A0">
        <w:t>caGrid’s</w:t>
      </w:r>
      <w:proofErr w:type="spellEnd"/>
      <w:r w:rsidRPr="00AB26A0">
        <w:t xml:space="preserve"> Identifier Services Framework is related to having “identifiers” for individual data-objects. The identifier is essentially a forever globally unique name for the data-object such that it can be unambiguously used to refer to the data from different application </w:t>
      </w:r>
      <w:commentRangeStart w:id="22"/>
      <w:r w:rsidRPr="00AB26A0">
        <w:t>contexts</w:t>
      </w:r>
      <w:commentRangeEnd w:id="22"/>
      <w:r w:rsidR="00481A92">
        <w:rPr>
          <w:rStyle w:val="CommentReference"/>
          <w:vanish/>
        </w:rPr>
        <w:commentReference w:id="22"/>
      </w:r>
      <w:r w:rsidRPr="00AB26A0">
        <w:t>.</w:t>
      </w:r>
    </w:p>
    <w:p w14:paraId="13D9B20B" w14:textId="77777777" w:rsidR="00B87506" w:rsidRPr="00AB26A0" w:rsidRDefault="00ED1A52" w:rsidP="00B87506">
      <w:r w:rsidRPr="00AB26A0">
        <w:t>In order to create, modify, delete the name-object bindings, facilities and services have to be defined and provided. Furthermore, in order to find the data-object when only the identifier is known, global resolution services have to be defined to resolve the name to the object.</w:t>
      </w:r>
    </w:p>
    <w:p w14:paraId="218FFF94" w14:textId="77777777" w:rsidR="00965065" w:rsidRDefault="00965065" w:rsidP="00B87506">
      <w:pPr>
        <w:pStyle w:val="Heading3"/>
      </w:pPr>
      <w:bookmarkStart w:id="23" w:name="_Toc11687307"/>
    </w:p>
    <w:p w14:paraId="2C4C915B" w14:textId="77777777" w:rsidR="00B87506" w:rsidRPr="00AB26A0" w:rsidRDefault="00ED1A52" w:rsidP="00B87506">
      <w:pPr>
        <w:pStyle w:val="Heading3"/>
      </w:pPr>
      <w:bookmarkStart w:id="24" w:name="_Toc110304706"/>
      <w:bookmarkStart w:id="25" w:name="_Toc248224269"/>
      <w:r w:rsidRPr="00AB26A0">
        <w:t>Globally Unique Identifiers</w:t>
      </w:r>
      <w:bookmarkEnd w:id="23"/>
      <w:bookmarkEnd w:id="24"/>
      <w:bookmarkEnd w:id="25"/>
    </w:p>
    <w:p w14:paraId="10711991" w14:textId="77777777" w:rsidR="00B87506" w:rsidRPr="00AB26A0" w:rsidRDefault="00ED1A52" w:rsidP="00B87506">
      <w:r w:rsidRPr="00AB26A0">
        <w:t xml:space="preserve">Once we have standardized data-object identifiers that can be globally resolved to the data-objects themselves, applications can reason about and communicate data-objects by references instead of by value. </w:t>
      </w:r>
    </w:p>
    <w:p w14:paraId="5DEE8A6B" w14:textId="77777777" w:rsidR="00065378" w:rsidRDefault="00ED1A52" w:rsidP="00B87506">
      <w:r w:rsidRPr="00AB26A0">
        <w:t>The identifiers also allow applications to test for data-object equality through identifier-string comparison. This property enables applications to bind arbitrary meta-data to the data-objects through the identifiers.</w:t>
      </w:r>
    </w:p>
    <w:p w14:paraId="2341144C" w14:textId="77777777" w:rsidR="00B87506" w:rsidRPr="00AB26A0" w:rsidRDefault="00B87506" w:rsidP="00B87506"/>
    <w:p w14:paraId="12B470E4" w14:textId="77777777" w:rsidR="00B87506" w:rsidRPr="00AB26A0" w:rsidRDefault="00ED1A52" w:rsidP="00B87506">
      <w:pPr>
        <w:pStyle w:val="Heading3"/>
      </w:pPr>
      <w:bookmarkStart w:id="26" w:name="_Toc11687308"/>
      <w:bookmarkStart w:id="27" w:name="_Toc110304707"/>
      <w:bookmarkStart w:id="28" w:name="_Toc248224270"/>
      <w:r w:rsidRPr="00AB26A0">
        <w:t>Identifier and Data-Object Properties</w:t>
      </w:r>
      <w:bookmarkEnd w:id="26"/>
      <w:bookmarkEnd w:id="27"/>
      <w:bookmarkEnd w:id="28"/>
    </w:p>
    <w:p w14:paraId="2F5BA708" w14:textId="77777777" w:rsidR="00B87506" w:rsidRPr="00AB26A0" w:rsidRDefault="00ED1A52" w:rsidP="00B87506">
      <w:r w:rsidRPr="00AB26A0">
        <w:t xml:space="preserve">The identifier is essentially a string and a forever globally unique name for </w:t>
      </w:r>
      <w:r w:rsidR="001B7175">
        <w:t xml:space="preserve">a </w:t>
      </w:r>
      <w:r w:rsidRPr="00AB26A0">
        <w:t xml:space="preserve">single data-object. Furthermore, </w:t>
      </w:r>
      <w:r w:rsidR="001B7175">
        <w:t xml:space="preserve">the </w:t>
      </w:r>
      <w:r w:rsidRPr="00AB26A0">
        <w:t xml:space="preserve">identifier can be (globally) resolved to </w:t>
      </w:r>
      <w:r w:rsidR="001B7175">
        <w:t xml:space="preserve">an </w:t>
      </w:r>
      <w:r w:rsidRPr="00AB26A0">
        <w:t>associated data-object.</w:t>
      </w:r>
    </w:p>
    <w:p w14:paraId="6A23AD54" w14:textId="77777777" w:rsidR="00B87506" w:rsidRPr="00AB26A0" w:rsidRDefault="00ED1A52" w:rsidP="00B87506">
      <w:r w:rsidRPr="00AB26A0">
        <w:t>In order to abstract the identifier’s object properties, the data service implementations and the resolution mechanisms, the identifier’s value must be treated as a “meaningless” opaque string by the consumer applications. Any leaking of implementation choices for the identifier</w:t>
      </w:r>
      <w:r w:rsidR="00BC4FF3">
        <w:t xml:space="preserve"> framework in the applications </w:t>
      </w:r>
      <w:r w:rsidRPr="00AB26A0">
        <w:t>is undesirable from an architecture point of view as it makes the implementations brittle and susceptible to future changes. Of course resolution information will have to be embedded in identifier name, but this should only be meaningful for resolution service related components that are layered below the application.</w:t>
      </w:r>
    </w:p>
    <w:p w14:paraId="75BD5E08" w14:textId="77777777" w:rsidR="00D51ADC" w:rsidRDefault="00ED1A52" w:rsidP="00B87506">
      <w:r w:rsidRPr="00AB26A0">
        <w:t>The implementation choice for the identifier format is the Universal Resource Identifier (URI).</w:t>
      </w:r>
      <w:r w:rsidR="00616997">
        <w:t xml:space="preserve"> This enables the use of existing web standards </w:t>
      </w:r>
      <w:r w:rsidR="00BC4FF3">
        <w:t xml:space="preserve">(including semantic web technologies) </w:t>
      </w:r>
      <w:r w:rsidR="00616997">
        <w:t>and protocols, and provides a natural approach to identifier resolution. N</w:t>
      </w:r>
      <w:r w:rsidR="00890333">
        <w:t>o special knowledge is needed to know how to resolve identifiers. In other words, an identifier can be resolved by simply “following it”.</w:t>
      </w:r>
    </w:p>
    <w:p w14:paraId="7CCD5608" w14:textId="77777777" w:rsidR="00D51ADC" w:rsidRDefault="00D51ADC" w:rsidP="00B87506"/>
    <w:p w14:paraId="6C6A7E25" w14:textId="77777777" w:rsidR="00D51ADC" w:rsidRDefault="00D51ADC" w:rsidP="00D51ADC">
      <w:pPr>
        <w:pStyle w:val="Heading3"/>
      </w:pPr>
      <w:bookmarkStart w:id="29" w:name="_Toc110304709"/>
      <w:bookmarkStart w:id="30" w:name="_Toc248224271"/>
      <w:r>
        <w:lastRenderedPageBreak/>
        <w:t>Identifier Values / Metadata</w:t>
      </w:r>
      <w:bookmarkEnd w:id="29"/>
      <w:bookmarkEnd w:id="30"/>
    </w:p>
    <w:p w14:paraId="4C763A6A" w14:textId="77777777" w:rsidR="00D51ADC" w:rsidRDefault="00D51ADC" w:rsidP="00D51ADC">
      <w:r>
        <w:t xml:space="preserve">The framework defines </w:t>
      </w:r>
      <w:proofErr w:type="spellStart"/>
      <w:r w:rsidRPr="00ED1506">
        <w:rPr>
          <w:i/>
        </w:rPr>
        <w:t>Indentifier</w:t>
      </w:r>
      <w:proofErr w:type="spellEnd"/>
      <w:r w:rsidRPr="00ED1506">
        <w:rPr>
          <w:i/>
        </w:rPr>
        <w:t xml:space="preserve"> Values or Metadata</w:t>
      </w:r>
      <w:r>
        <w:t xml:space="preserve"> as any information stored with the identifier and typically used to help locate the target data-object that is being identified.</w:t>
      </w:r>
    </w:p>
    <w:p w14:paraId="6EABE0C7" w14:textId="77777777" w:rsidR="00ED1506" w:rsidRDefault="00ED1506" w:rsidP="00B87506"/>
    <w:p w14:paraId="52DB1E30" w14:textId="77777777" w:rsidR="001B7175" w:rsidRDefault="001B7175" w:rsidP="001B7175">
      <w:pPr>
        <w:pStyle w:val="Heading3"/>
      </w:pPr>
      <w:bookmarkStart w:id="31" w:name="_Toc248224272"/>
      <w:r>
        <w:t>Conceptual Model of Identifier Framework</w:t>
      </w:r>
      <w:bookmarkEnd w:id="31"/>
    </w:p>
    <w:p w14:paraId="3B2206DB" w14:textId="77777777" w:rsidR="00D51ADC" w:rsidRDefault="007C7809" w:rsidP="00D51ADC">
      <w:pPr>
        <w:keepNext/>
      </w:pPr>
      <w:r>
        <w:rPr>
          <w:noProof/>
        </w:rPr>
        <w:t xml:space="preserve">           </w:t>
      </w:r>
      <w:r w:rsidR="00517451">
        <w:rPr>
          <w:noProof/>
        </w:rPr>
        <w:drawing>
          <wp:inline distT="0" distB="0" distL="0" distR="0" wp14:editId="6E3E1432">
            <wp:extent cx="5055235" cy="4416570"/>
            <wp:effectExtent l="25400" t="0" r="0" b="0"/>
            <wp:docPr id="9" name="Picture 8"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14"/>
                    <a:stretch>
                      <a:fillRect/>
                    </a:stretch>
                  </pic:blipFill>
                  <pic:spPr>
                    <a:xfrm>
                      <a:off x="0" y="0"/>
                      <a:ext cx="5055235" cy="4416570"/>
                    </a:xfrm>
                    <a:prstGeom prst="rect">
                      <a:avLst/>
                    </a:prstGeom>
                  </pic:spPr>
                </pic:pic>
              </a:graphicData>
            </a:graphic>
          </wp:inline>
        </w:drawing>
      </w:r>
    </w:p>
    <w:p w14:paraId="236DDD39" w14:textId="77777777" w:rsidR="00D51ADC" w:rsidRDefault="00D51ADC" w:rsidP="00D51ADC">
      <w:pPr>
        <w:pStyle w:val="Caption"/>
        <w:jc w:val="center"/>
      </w:pPr>
      <w:bookmarkStart w:id="32" w:name="_Ref110670324"/>
      <w:bookmarkStart w:id="33" w:name="_Ref110670303"/>
      <w:r>
        <w:t xml:space="preserve">Figure </w:t>
      </w:r>
      <w:r w:rsidR="00EA3666">
        <w:fldChar w:fldCharType="begin"/>
      </w:r>
      <w:r w:rsidR="00EA3666">
        <w:instrText xml:space="preserve"> SEQ Figure \* ARABIC </w:instrText>
      </w:r>
      <w:r w:rsidR="00EA3666">
        <w:fldChar w:fldCharType="separate"/>
      </w:r>
      <w:r w:rsidR="003F767C">
        <w:rPr>
          <w:noProof/>
        </w:rPr>
        <w:t>1</w:t>
      </w:r>
      <w:r w:rsidR="00EA3666">
        <w:rPr>
          <w:noProof/>
        </w:rPr>
        <w:fldChar w:fldCharType="end"/>
      </w:r>
      <w:bookmarkEnd w:id="32"/>
      <w:r>
        <w:t xml:space="preserve"> Conceptual Model of Identifier Framework</w:t>
      </w:r>
      <w:bookmarkEnd w:id="33"/>
    </w:p>
    <w:p w14:paraId="48CC8921" w14:textId="77777777" w:rsidR="00D51ADC" w:rsidRDefault="00D51ADC" w:rsidP="001B7175">
      <w:r>
        <w:t xml:space="preserve">The conceptual model of the identifier framework is depicted in </w:t>
      </w:r>
      <w:r w:rsidR="00F53D3C">
        <w:fldChar w:fldCharType="begin"/>
      </w:r>
      <w:r w:rsidR="00F87A89">
        <w:instrText xml:space="preserve"> REF _Ref110670324 \h </w:instrText>
      </w:r>
      <w:r w:rsidR="00F53D3C">
        <w:fldChar w:fldCharType="separate"/>
      </w:r>
      <w:r>
        <w:t xml:space="preserve">Figure </w:t>
      </w:r>
      <w:r>
        <w:rPr>
          <w:noProof/>
        </w:rPr>
        <w:t>1</w:t>
      </w:r>
      <w:r w:rsidR="00F53D3C">
        <w:fldChar w:fldCharType="end"/>
      </w:r>
      <w:r>
        <w:t>.</w:t>
      </w:r>
    </w:p>
    <w:p w14:paraId="69B5A462" w14:textId="77777777" w:rsidR="00ED1506" w:rsidRDefault="00D51ADC" w:rsidP="00D51ADC">
      <w:pPr>
        <w:pStyle w:val="Heading4"/>
      </w:pPr>
      <w:r>
        <w:t xml:space="preserve"> </w:t>
      </w:r>
      <w:bookmarkStart w:id="34" w:name="_Toc110304708"/>
      <w:bookmarkStart w:id="35" w:name="_Toc248224273"/>
      <w:r w:rsidR="00ED1506">
        <w:t>The Data Owner</w:t>
      </w:r>
      <w:bookmarkEnd w:id="34"/>
      <w:bookmarkEnd w:id="35"/>
    </w:p>
    <w:p w14:paraId="787024EE" w14:textId="77777777" w:rsidR="00ED1506" w:rsidRDefault="00ED1506" w:rsidP="00ED1506">
      <w:r>
        <w:t>This is the system or domain where the target data objects reside. These are the objects being identified</w:t>
      </w:r>
      <w:r w:rsidR="00D51ADC">
        <w:t xml:space="preserve"> (pointed at)</w:t>
      </w:r>
      <w:r>
        <w:t xml:space="preserve">. </w:t>
      </w:r>
      <w:r w:rsidRPr="00ED1506">
        <w:rPr>
          <w:i/>
        </w:rPr>
        <w:t xml:space="preserve">Data </w:t>
      </w:r>
      <w:r w:rsidR="003D3504">
        <w:rPr>
          <w:i/>
        </w:rPr>
        <w:t>O</w:t>
      </w:r>
      <w:r w:rsidRPr="00ED1506">
        <w:rPr>
          <w:i/>
        </w:rPr>
        <w:t>wners</w:t>
      </w:r>
      <w:r>
        <w:t xml:space="preserve"> specify how data objects are accessed. The identifier framework uses this information to build tools that automate the retrieval of the corresponding data objects.</w:t>
      </w:r>
    </w:p>
    <w:p w14:paraId="0145BCCB" w14:textId="77777777" w:rsidR="00AD35E5" w:rsidRDefault="00AD35E5" w:rsidP="00D51ADC">
      <w:pPr>
        <w:pStyle w:val="Heading4"/>
      </w:pPr>
      <w:bookmarkStart w:id="36" w:name="_Toc110304710"/>
      <w:bookmarkStart w:id="37" w:name="_Toc248224274"/>
      <w:r>
        <w:t>The Naming Authority</w:t>
      </w:r>
      <w:bookmarkEnd w:id="36"/>
      <w:bookmarkEnd w:id="37"/>
    </w:p>
    <w:p w14:paraId="6B6874A9" w14:textId="77777777" w:rsidR="005B0C1D" w:rsidRDefault="00AD35E5" w:rsidP="00B87506">
      <w:r>
        <w:t xml:space="preserve">The </w:t>
      </w:r>
      <w:r w:rsidRPr="00ED1506">
        <w:rPr>
          <w:i/>
        </w:rPr>
        <w:t>Naming Authority (NA)</w:t>
      </w:r>
      <w:r>
        <w:t xml:space="preserve"> is the entity that issues and manages identifiers and their metadata. </w:t>
      </w:r>
      <w:r w:rsidR="00B80C9F">
        <w:t xml:space="preserve">This is the mapping between identifiers and data objects. A naming authority is identified by a </w:t>
      </w:r>
      <w:r w:rsidR="00177861">
        <w:t xml:space="preserve">prefix </w:t>
      </w:r>
      <w:r w:rsidR="00B80C9F">
        <w:lastRenderedPageBreak/>
        <w:t>UR</w:t>
      </w:r>
      <w:r w:rsidR="00177861">
        <w:t>I</w:t>
      </w:r>
      <w:r w:rsidR="007C7809">
        <w:t>, which is part of the identifier as explained later.</w:t>
      </w:r>
      <w:r w:rsidR="003D3504">
        <w:t xml:space="preserve">  It is the authority for identifiers created within its prefix.</w:t>
      </w:r>
    </w:p>
    <w:p w14:paraId="21506B16" w14:textId="77777777" w:rsidR="005B0C1D" w:rsidRDefault="005B0C1D" w:rsidP="00A36EAC">
      <w:pPr>
        <w:pStyle w:val="Heading4"/>
      </w:pPr>
      <w:bookmarkStart w:id="38" w:name="_Toc248224275"/>
      <w:r>
        <w:t>The Identifier Curator</w:t>
      </w:r>
      <w:bookmarkEnd w:id="38"/>
    </w:p>
    <w:p w14:paraId="2528FB64" w14:textId="77777777" w:rsidR="00250DFB" w:rsidRPr="00AD6F0F" w:rsidRDefault="005B0C1D" w:rsidP="00B87506">
      <w:r>
        <w:t xml:space="preserve">This </w:t>
      </w:r>
      <w:r w:rsidR="003D3504" w:rsidRPr="003D3504">
        <w:rPr>
          <w:i/>
        </w:rPr>
        <w:t>Identifier Curator</w:t>
      </w:r>
      <w:r>
        <w:t xml:space="preserve"> is responsible for creating identifiers on behalf of the </w:t>
      </w:r>
      <w:r w:rsidR="003D3504" w:rsidRPr="003D3504">
        <w:rPr>
          <w:i/>
        </w:rPr>
        <w:t>D</w:t>
      </w:r>
      <w:r w:rsidRPr="003D3504">
        <w:rPr>
          <w:i/>
        </w:rPr>
        <w:t xml:space="preserve">ata </w:t>
      </w:r>
      <w:r w:rsidR="003D3504" w:rsidRPr="003D3504">
        <w:rPr>
          <w:i/>
        </w:rPr>
        <w:t>O</w:t>
      </w:r>
      <w:r w:rsidRPr="003D3504">
        <w:rPr>
          <w:i/>
        </w:rPr>
        <w:t>wner</w:t>
      </w:r>
      <w:r>
        <w:t>. It could be the data owner itself. The curator is expected to understand the semantics of the data objects</w:t>
      </w:r>
      <w:r w:rsidR="00A36EAC">
        <w:t xml:space="preserve"> and knows how to retrieve data objects from the </w:t>
      </w:r>
      <w:r w:rsidR="003D3504" w:rsidRPr="003D3504">
        <w:rPr>
          <w:i/>
        </w:rPr>
        <w:t>Data O</w:t>
      </w:r>
      <w:r w:rsidR="00A36EAC" w:rsidRPr="003D3504">
        <w:rPr>
          <w:i/>
        </w:rPr>
        <w:t>wner</w:t>
      </w:r>
      <w:r w:rsidR="00A36EAC">
        <w:t xml:space="preserve">. This information is sent to the </w:t>
      </w:r>
      <w:r w:rsidR="003D3504" w:rsidRPr="003D3504">
        <w:rPr>
          <w:i/>
        </w:rPr>
        <w:t>N</w:t>
      </w:r>
      <w:r w:rsidR="00A36EAC" w:rsidRPr="003D3504">
        <w:rPr>
          <w:i/>
        </w:rPr>
        <w:t xml:space="preserve">aming </w:t>
      </w:r>
      <w:r w:rsidR="003D3504" w:rsidRPr="003D3504">
        <w:rPr>
          <w:i/>
        </w:rPr>
        <w:t>A</w:t>
      </w:r>
      <w:r w:rsidR="00A36EAC" w:rsidRPr="003D3504">
        <w:rPr>
          <w:i/>
        </w:rPr>
        <w:t xml:space="preserve">uthority </w:t>
      </w:r>
      <w:r w:rsidR="00A36EAC">
        <w:t>represented as metadata.</w:t>
      </w:r>
      <w:r w:rsidR="00AD6F0F">
        <w:t xml:space="preserve">  In this way, the </w:t>
      </w:r>
      <w:r w:rsidR="00AD6F0F">
        <w:rPr>
          <w:i/>
        </w:rPr>
        <w:t>Identifier Curator</w:t>
      </w:r>
      <w:r w:rsidR="00AD6F0F">
        <w:t xml:space="preserve"> is responsible for creating the binding between data object and identifier, using a </w:t>
      </w:r>
      <w:r w:rsidR="00AD6F0F" w:rsidRPr="00AD6F0F">
        <w:rPr>
          <w:i/>
        </w:rPr>
        <w:t>Naming Authority</w:t>
      </w:r>
      <w:r w:rsidR="00AD6F0F">
        <w:t xml:space="preserve"> to store the binding.</w:t>
      </w:r>
    </w:p>
    <w:p w14:paraId="30410159" w14:textId="77777777" w:rsidR="00250DFB" w:rsidRDefault="00250DFB" w:rsidP="00250DFB">
      <w:pPr>
        <w:pStyle w:val="Heading4"/>
      </w:pPr>
      <w:bookmarkStart w:id="39" w:name="_Toc248224276"/>
      <w:r>
        <w:t>The User</w:t>
      </w:r>
      <w:bookmarkEnd w:id="39"/>
    </w:p>
    <w:p w14:paraId="48DD7AE3" w14:textId="77777777" w:rsidR="00250DFB" w:rsidRDefault="00250DFB" w:rsidP="00B87506">
      <w:r>
        <w:t xml:space="preserve">The </w:t>
      </w:r>
      <w:r w:rsidRPr="00931C0D">
        <w:rPr>
          <w:i/>
        </w:rPr>
        <w:t>user</w:t>
      </w:r>
      <w:r>
        <w:t xml:space="preserve"> or consumer “somehow” has obtained access to the data-object’s identifier, and is interested in resolving the identifier and retrieving the data object.</w:t>
      </w:r>
    </w:p>
    <w:p w14:paraId="73C04235" w14:textId="77777777" w:rsidR="00250DFB" w:rsidRDefault="00250DFB" w:rsidP="00250DFB">
      <w:pPr>
        <w:pStyle w:val="Heading4"/>
      </w:pPr>
      <w:bookmarkStart w:id="40" w:name="_Ref111082336"/>
      <w:bookmarkStart w:id="41" w:name="_Ref111082354"/>
      <w:bookmarkStart w:id="42" w:name="_Ref111082361"/>
      <w:bookmarkStart w:id="43" w:name="_Ref111082365"/>
      <w:bookmarkStart w:id="44" w:name="_Ref111082377"/>
      <w:bookmarkStart w:id="45" w:name="_Ref111082387"/>
      <w:bookmarkStart w:id="46" w:name="_Ref111082392"/>
      <w:bookmarkStart w:id="47" w:name="_Ref111082514"/>
      <w:bookmarkStart w:id="48" w:name="_Toc248224277"/>
      <w:r>
        <w:t>The Prefix Authority</w:t>
      </w:r>
      <w:bookmarkEnd w:id="40"/>
      <w:bookmarkEnd w:id="41"/>
      <w:bookmarkEnd w:id="42"/>
      <w:bookmarkEnd w:id="43"/>
      <w:bookmarkEnd w:id="44"/>
      <w:bookmarkEnd w:id="45"/>
      <w:bookmarkEnd w:id="46"/>
      <w:bookmarkEnd w:id="47"/>
      <w:bookmarkEnd w:id="48"/>
    </w:p>
    <w:p w14:paraId="31B8F31A" w14:textId="77777777" w:rsidR="00931C0D" w:rsidRDefault="00250DFB" w:rsidP="00B87506">
      <w:r>
        <w:t xml:space="preserve">The </w:t>
      </w:r>
      <w:r w:rsidRPr="00931C0D">
        <w:rPr>
          <w:i/>
        </w:rPr>
        <w:t>Prefix Authority</w:t>
      </w:r>
      <w:r>
        <w:t xml:space="preserve"> binds a</w:t>
      </w:r>
      <w:r w:rsidR="00AD4B87">
        <w:t>n identifier</w:t>
      </w:r>
      <w:r>
        <w:t xml:space="preserve"> domain/prefix to a </w:t>
      </w:r>
      <w:r w:rsidR="00AD4B87">
        <w:rPr>
          <w:i/>
        </w:rPr>
        <w:t>N</w:t>
      </w:r>
      <w:r w:rsidRPr="00931C0D">
        <w:rPr>
          <w:i/>
        </w:rPr>
        <w:t xml:space="preserve">aming </w:t>
      </w:r>
      <w:r w:rsidR="00AD4B87">
        <w:rPr>
          <w:i/>
        </w:rPr>
        <w:t>A</w:t>
      </w:r>
      <w:r w:rsidRPr="00931C0D">
        <w:rPr>
          <w:i/>
        </w:rPr>
        <w:t>uthority</w:t>
      </w:r>
      <w:r>
        <w:t>.</w:t>
      </w:r>
      <w:r w:rsidR="00931C0D">
        <w:t xml:space="preserve"> In </w:t>
      </w:r>
      <w:r w:rsidR="00F53D3C">
        <w:fldChar w:fldCharType="begin"/>
      </w:r>
      <w:r w:rsidR="00931C0D">
        <w:instrText xml:space="preserve"> REF _Ref110670324 \h </w:instrText>
      </w:r>
      <w:r w:rsidR="00F53D3C">
        <w:fldChar w:fldCharType="separate"/>
      </w:r>
      <w:r w:rsidR="00931C0D">
        <w:t xml:space="preserve">Figure </w:t>
      </w:r>
      <w:r w:rsidR="00931C0D">
        <w:rPr>
          <w:noProof/>
        </w:rPr>
        <w:t>1</w:t>
      </w:r>
      <w:r w:rsidR="00F53D3C">
        <w:fldChar w:fldCharType="end"/>
      </w:r>
      <w:r w:rsidR="00931C0D">
        <w:t xml:space="preserve">, the </w:t>
      </w:r>
      <w:r w:rsidR="000F178E">
        <w:rPr>
          <w:i/>
        </w:rPr>
        <w:t>P</w:t>
      </w:r>
      <w:r w:rsidR="00931C0D" w:rsidRPr="00931C0D">
        <w:rPr>
          <w:i/>
        </w:rPr>
        <w:t xml:space="preserve">refix </w:t>
      </w:r>
      <w:r w:rsidR="000F178E">
        <w:rPr>
          <w:i/>
        </w:rPr>
        <w:t>A</w:t>
      </w:r>
      <w:r w:rsidR="00931C0D" w:rsidRPr="00931C0D">
        <w:rPr>
          <w:i/>
        </w:rPr>
        <w:t>uthority</w:t>
      </w:r>
      <w:r w:rsidR="00931C0D">
        <w:t xml:space="preserve"> </w:t>
      </w:r>
      <w:r w:rsidR="000F178E">
        <w:t>“</w:t>
      </w:r>
      <w:r w:rsidR="00931C0D" w:rsidRPr="00931C0D">
        <w:rPr>
          <w:i/>
        </w:rPr>
        <w:t>na.cagrid.org</w:t>
      </w:r>
      <w:r w:rsidR="000F178E">
        <w:rPr>
          <w:i/>
        </w:rPr>
        <w:t>”</w:t>
      </w:r>
      <w:r w:rsidR="00931C0D">
        <w:t xml:space="preserve"> binds the “</w:t>
      </w:r>
      <w:r w:rsidR="00931C0D" w:rsidRPr="00931C0D">
        <w:rPr>
          <w:i/>
        </w:rPr>
        <w:t>foo</w:t>
      </w:r>
      <w:r w:rsidR="00931C0D">
        <w:rPr>
          <w:i/>
        </w:rPr>
        <w:t>”</w:t>
      </w:r>
      <w:r w:rsidR="00931C0D">
        <w:t xml:space="preserve"> domain to the </w:t>
      </w:r>
      <w:r w:rsidR="000F178E">
        <w:rPr>
          <w:i/>
        </w:rPr>
        <w:t>N</w:t>
      </w:r>
      <w:r w:rsidR="000F178E" w:rsidRPr="00931C0D">
        <w:rPr>
          <w:i/>
        </w:rPr>
        <w:t xml:space="preserve">aming </w:t>
      </w:r>
      <w:r w:rsidR="000F178E">
        <w:rPr>
          <w:i/>
        </w:rPr>
        <w:t>A</w:t>
      </w:r>
      <w:r w:rsidR="000F178E" w:rsidRPr="00931C0D">
        <w:rPr>
          <w:i/>
        </w:rPr>
        <w:t>uthority</w:t>
      </w:r>
      <w:r w:rsidR="000F178E">
        <w:t xml:space="preserve"> </w:t>
      </w:r>
      <w:r w:rsidR="00931C0D">
        <w:t xml:space="preserve">running at </w:t>
      </w:r>
      <w:hyperlink r:id="rId15" w:history="1">
        <w:r w:rsidR="00931C0D" w:rsidRPr="003D21C2">
          <w:rPr>
            <w:rStyle w:val="Hyperlink"/>
          </w:rPr>
          <w:t>http://foo.osumc.edu</w:t>
        </w:r>
      </w:hyperlink>
      <w:r w:rsidR="00931C0D">
        <w:t xml:space="preserve">. In other words, it binds the </w:t>
      </w:r>
      <w:r w:rsidR="000F178E">
        <w:t xml:space="preserve">identifier </w:t>
      </w:r>
      <w:r w:rsidR="00931C0D">
        <w:t xml:space="preserve">prefix </w:t>
      </w:r>
      <w:hyperlink r:id="rId16" w:history="1">
        <w:r w:rsidR="00931C0D" w:rsidRPr="003D21C2">
          <w:rPr>
            <w:rStyle w:val="Hyperlink"/>
          </w:rPr>
          <w:t>http://na.cagrid.org/foo</w:t>
        </w:r>
      </w:hyperlink>
      <w:r w:rsidR="00931C0D">
        <w:t xml:space="preserve"> to </w:t>
      </w:r>
      <w:hyperlink r:id="rId17" w:history="1">
        <w:r w:rsidR="00931C0D" w:rsidRPr="003D21C2">
          <w:rPr>
            <w:rStyle w:val="Hyperlink"/>
          </w:rPr>
          <w:t>http://foo.osumc.edu</w:t>
        </w:r>
      </w:hyperlink>
      <w:r w:rsidR="00931C0D">
        <w:t>.</w:t>
      </w:r>
    </w:p>
    <w:p w14:paraId="1F52EC10" w14:textId="77777777" w:rsidR="00931C0D" w:rsidRDefault="00931C0D" w:rsidP="00B87506">
      <w:r>
        <w:t xml:space="preserve">The </w:t>
      </w:r>
      <w:r w:rsidR="000F178E" w:rsidRPr="00931C0D">
        <w:rPr>
          <w:i/>
        </w:rPr>
        <w:t>Prefix Authority</w:t>
      </w:r>
      <w:r>
        <w:t xml:space="preserve"> could maintain prefix binding for multiple naming authorities (e.g. a “</w:t>
      </w:r>
      <w:r w:rsidRPr="00931C0D">
        <w:rPr>
          <w:i/>
        </w:rPr>
        <w:t>bar</w:t>
      </w:r>
      <w:r>
        <w:t xml:space="preserve">” domain could be mapped to a naming authority running at </w:t>
      </w:r>
      <w:hyperlink r:id="rId18" w:history="1">
        <w:r w:rsidRPr="003D21C2">
          <w:rPr>
            <w:rStyle w:val="Hyperlink"/>
          </w:rPr>
          <w:t>http://bar.osumc.edu</w:t>
        </w:r>
      </w:hyperlink>
      <w:r>
        <w:t>).</w:t>
      </w:r>
    </w:p>
    <w:p w14:paraId="4B36DD74" w14:textId="77777777" w:rsidR="00517451" w:rsidRDefault="00931C0D" w:rsidP="00B87506">
      <w:r>
        <w:t>The identifiers framework does not require a prefix authority. However, for reasons discussed later, it is highly recommended.</w:t>
      </w:r>
      <w:r w:rsidR="00517451">
        <w:t xml:space="preserve"> </w:t>
      </w:r>
      <w:r w:rsidR="00F53D3C">
        <w:fldChar w:fldCharType="begin"/>
      </w:r>
      <w:r w:rsidR="00F87A89">
        <w:instrText xml:space="preserve"> REF _Ref110676539 \h </w:instrText>
      </w:r>
      <w:r w:rsidR="00F53D3C">
        <w:fldChar w:fldCharType="separate"/>
      </w:r>
      <w:r w:rsidR="00517451">
        <w:t xml:space="preserve">Figure </w:t>
      </w:r>
      <w:r w:rsidR="00517451">
        <w:rPr>
          <w:noProof/>
        </w:rPr>
        <w:t>2</w:t>
      </w:r>
      <w:r w:rsidR="00F53D3C">
        <w:fldChar w:fldCharType="end"/>
      </w:r>
      <w:r w:rsidR="00517451">
        <w:t xml:space="preserve"> shows a model with no prefix authority. Notice in that case that the prefix reveals the naming authority location.</w:t>
      </w:r>
    </w:p>
    <w:p w14:paraId="12DA9B76" w14:textId="77777777" w:rsidR="00517451" w:rsidRDefault="00517451" w:rsidP="00F03B86">
      <w:pPr>
        <w:pStyle w:val="Heading4"/>
      </w:pPr>
      <w:bookmarkStart w:id="49" w:name="_Toc248224278"/>
      <w:r>
        <w:t>Putting it all together</w:t>
      </w:r>
      <w:bookmarkEnd w:id="49"/>
    </w:p>
    <w:p w14:paraId="678ABC0E" w14:textId="77777777" w:rsidR="00081492" w:rsidRDefault="00F53D3C" w:rsidP="00B87506">
      <w:r>
        <w:fldChar w:fldCharType="begin"/>
      </w:r>
      <w:r w:rsidR="00F87A89">
        <w:instrText xml:space="preserve"> REF _Ref110670324 \h </w:instrText>
      </w:r>
      <w:r>
        <w:fldChar w:fldCharType="separate"/>
      </w:r>
      <w:r w:rsidR="00517451">
        <w:t xml:space="preserve">Figure </w:t>
      </w:r>
      <w:proofErr w:type="gramStart"/>
      <w:r w:rsidR="00517451">
        <w:rPr>
          <w:noProof/>
        </w:rPr>
        <w:t>1</w:t>
      </w:r>
      <w:r>
        <w:fldChar w:fldCharType="end"/>
      </w:r>
      <w:r w:rsidR="00517451">
        <w:t xml:space="preserve"> shows</w:t>
      </w:r>
      <w:proofErr w:type="gramEnd"/>
      <w:r w:rsidR="00517451">
        <w:t xml:space="preserve"> how the actors cooperate to use the framework successfully. The </w:t>
      </w:r>
      <w:r w:rsidR="00115C21" w:rsidRPr="00115C21">
        <w:rPr>
          <w:i/>
        </w:rPr>
        <w:t>Identifier Curator</w:t>
      </w:r>
      <w:r w:rsidR="00115C21">
        <w:t xml:space="preserve"> wants to globally identify a new data object Y contained within the </w:t>
      </w:r>
      <w:r w:rsidR="00115C21" w:rsidRPr="00115C21">
        <w:rPr>
          <w:i/>
        </w:rPr>
        <w:t>Data Owner</w:t>
      </w:r>
      <w:r w:rsidR="00115C21">
        <w:t>.</w:t>
      </w:r>
      <w:r w:rsidR="00F03B86">
        <w:t xml:space="preserve"> The curator builds the metadata required to help retrieve data object Y later</w:t>
      </w:r>
      <w:proofErr w:type="gramStart"/>
      <w:r w:rsidR="00F03B86">
        <w:t xml:space="preserve">, </w:t>
      </w:r>
      <w:r w:rsidR="00115C21">
        <w:t xml:space="preserve"> via</w:t>
      </w:r>
      <w:proofErr w:type="gramEnd"/>
      <w:r w:rsidR="00115C21">
        <w:t xml:space="preserve"> the mechanisms supported by the </w:t>
      </w:r>
      <w:r w:rsidR="00115C21" w:rsidRPr="00115C21">
        <w:rPr>
          <w:i/>
        </w:rPr>
        <w:t>Data Owner</w:t>
      </w:r>
      <w:r w:rsidR="00115C21">
        <w:t xml:space="preserve">, </w:t>
      </w:r>
      <w:r w:rsidR="00F03B86">
        <w:t xml:space="preserve">and gives it to the </w:t>
      </w:r>
      <w:r w:rsidR="00115C21" w:rsidRPr="00115C21">
        <w:rPr>
          <w:i/>
        </w:rPr>
        <w:t>N</w:t>
      </w:r>
      <w:r w:rsidR="00F03B86" w:rsidRPr="00115C21">
        <w:rPr>
          <w:i/>
        </w:rPr>
        <w:t xml:space="preserve">aming </w:t>
      </w:r>
      <w:r w:rsidR="00115C21" w:rsidRPr="00115C21">
        <w:rPr>
          <w:i/>
        </w:rPr>
        <w:t>A</w:t>
      </w:r>
      <w:r w:rsidR="00F03B86" w:rsidRPr="00115C21">
        <w:rPr>
          <w:i/>
        </w:rPr>
        <w:t>uthority</w:t>
      </w:r>
      <w:r w:rsidR="00F03B86">
        <w:t xml:space="preserve"> as part of the “create identifier” request. The </w:t>
      </w:r>
      <w:r w:rsidR="00115C21" w:rsidRPr="00115C21">
        <w:rPr>
          <w:i/>
        </w:rPr>
        <w:t>Naming Authority</w:t>
      </w:r>
      <w:r w:rsidR="00F03B86">
        <w:t xml:space="preserve"> generates an identifier, stores the </w:t>
      </w:r>
      <w:r w:rsidR="00115C21">
        <w:t>metadata associated with it</w:t>
      </w:r>
      <w:r w:rsidR="00F03B86">
        <w:t xml:space="preserve">, and returns the identifier to the </w:t>
      </w:r>
      <w:r w:rsidR="00115C21" w:rsidRPr="00115C21">
        <w:rPr>
          <w:i/>
        </w:rPr>
        <w:t>Identifier Curator</w:t>
      </w:r>
      <w:r w:rsidR="00F03B86">
        <w:t>.</w:t>
      </w:r>
      <w:r w:rsidR="00A422AD">
        <w:t xml:space="preserve"> This completes the creation process.</w:t>
      </w:r>
    </w:p>
    <w:p w14:paraId="505D5C25" w14:textId="77777777" w:rsidR="00695DE5" w:rsidRDefault="00115C21" w:rsidP="00B87506">
      <w:r>
        <w:t xml:space="preserve">Later, a </w:t>
      </w:r>
      <w:r w:rsidRPr="00115C21">
        <w:rPr>
          <w:i/>
        </w:rPr>
        <w:t>U</w:t>
      </w:r>
      <w:r w:rsidR="00A422AD" w:rsidRPr="00115C21">
        <w:rPr>
          <w:i/>
        </w:rPr>
        <w:t>ser</w:t>
      </w:r>
      <w:r w:rsidR="00A422AD">
        <w:t xml:space="preserve"> is given the identifier and wishes to retrieve the corresponding data object. Since the identifier is a URI that points to the </w:t>
      </w:r>
      <w:r w:rsidR="00A422AD" w:rsidRPr="00A422AD">
        <w:rPr>
          <w:i/>
        </w:rPr>
        <w:t>prefix authority</w:t>
      </w:r>
      <w:r w:rsidR="00A422AD">
        <w:t>, it is simply “</w:t>
      </w:r>
      <w:r w:rsidR="00A422AD" w:rsidRPr="00A422AD">
        <w:t>followed</w:t>
      </w:r>
      <w:r w:rsidR="00A422AD">
        <w:t xml:space="preserve">” </w:t>
      </w:r>
      <w:r>
        <w:t xml:space="preserve">(via http) </w:t>
      </w:r>
      <w:r w:rsidR="00A422AD">
        <w:t xml:space="preserve">to retrieve the associated metadata. The </w:t>
      </w:r>
      <w:r w:rsidRPr="00115C21">
        <w:rPr>
          <w:i/>
        </w:rPr>
        <w:t>P</w:t>
      </w:r>
      <w:r w:rsidR="00A422AD" w:rsidRPr="00115C21">
        <w:rPr>
          <w:i/>
        </w:rPr>
        <w:t xml:space="preserve">refix </w:t>
      </w:r>
      <w:r w:rsidRPr="00115C21">
        <w:rPr>
          <w:i/>
        </w:rPr>
        <w:t>A</w:t>
      </w:r>
      <w:r w:rsidR="00A422AD" w:rsidRPr="00115C21">
        <w:rPr>
          <w:i/>
        </w:rPr>
        <w:t>uthority</w:t>
      </w:r>
      <w:r w:rsidR="00A422AD">
        <w:t xml:space="preserve"> notices the URL specifies the </w:t>
      </w:r>
      <w:r w:rsidR="00A422AD" w:rsidRPr="00A422AD">
        <w:rPr>
          <w:i/>
        </w:rPr>
        <w:t>foo</w:t>
      </w:r>
      <w:r w:rsidR="00A422AD">
        <w:t xml:space="preserve"> domain, and redirects the </w:t>
      </w:r>
      <w:r w:rsidRPr="00115C21">
        <w:rPr>
          <w:i/>
        </w:rPr>
        <w:t>U</w:t>
      </w:r>
      <w:r>
        <w:t>ser</w:t>
      </w:r>
      <w:r w:rsidR="00A422AD">
        <w:t xml:space="preserve"> to the correct </w:t>
      </w:r>
      <w:r w:rsidRPr="00115C21">
        <w:rPr>
          <w:i/>
        </w:rPr>
        <w:t>N</w:t>
      </w:r>
      <w:r w:rsidR="00A422AD" w:rsidRPr="00115C21">
        <w:rPr>
          <w:i/>
        </w:rPr>
        <w:t xml:space="preserve">aming </w:t>
      </w:r>
      <w:r w:rsidRPr="00115C21">
        <w:rPr>
          <w:i/>
        </w:rPr>
        <w:t>A</w:t>
      </w:r>
      <w:r w:rsidR="00A422AD" w:rsidRPr="00115C21">
        <w:rPr>
          <w:i/>
        </w:rPr>
        <w:t>uthority</w:t>
      </w:r>
      <w:r w:rsidR="00A422AD">
        <w:t xml:space="preserve">. The </w:t>
      </w:r>
      <w:r w:rsidRPr="00115C21">
        <w:rPr>
          <w:i/>
        </w:rPr>
        <w:t>N</w:t>
      </w:r>
      <w:r w:rsidR="00A422AD" w:rsidRPr="00115C21">
        <w:rPr>
          <w:i/>
        </w:rPr>
        <w:t xml:space="preserve">aming </w:t>
      </w:r>
      <w:r w:rsidRPr="00115C21">
        <w:rPr>
          <w:i/>
        </w:rPr>
        <w:t>A</w:t>
      </w:r>
      <w:r w:rsidR="00A422AD" w:rsidRPr="00115C21">
        <w:rPr>
          <w:i/>
        </w:rPr>
        <w:t>uthority</w:t>
      </w:r>
      <w:r w:rsidR="00A422AD">
        <w:t xml:space="preserve"> responds to </w:t>
      </w:r>
      <w:r w:rsidR="008A09B8">
        <w:t>the request with the identifier</w:t>
      </w:r>
      <w:r>
        <w:t>’</w:t>
      </w:r>
      <w:r w:rsidR="008A09B8">
        <w:t xml:space="preserve">s metadata. At this point, the </w:t>
      </w:r>
      <w:proofErr w:type="gramStart"/>
      <w:r w:rsidR="008A09B8">
        <w:t>metadata,</w:t>
      </w:r>
      <w:proofErr w:type="gramEnd"/>
      <w:r w:rsidR="008A09B8">
        <w:t xml:space="preserve"> can be used to retrieve the data object from the </w:t>
      </w:r>
      <w:r w:rsidRPr="00115C21">
        <w:rPr>
          <w:i/>
        </w:rPr>
        <w:t>Data Owner</w:t>
      </w:r>
      <w:r w:rsidR="008A09B8">
        <w:t>.</w:t>
      </w:r>
    </w:p>
    <w:p w14:paraId="28A4E956" w14:textId="77777777" w:rsidR="00517451" w:rsidRDefault="00517451" w:rsidP="00517451">
      <w:pPr>
        <w:keepNext/>
      </w:pPr>
      <w:r>
        <w:rPr>
          <w:noProof/>
        </w:rPr>
        <w:lastRenderedPageBreak/>
        <w:t xml:space="preserve">               </w:t>
      </w:r>
      <w:r w:rsidR="00695DE5">
        <w:rPr>
          <w:noProof/>
        </w:rPr>
        <w:drawing>
          <wp:inline distT="0" distB="0" distL="0" distR="0" wp14:editId="5E99C42A">
            <wp:extent cx="4827324" cy="4416301"/>
            <wp:effectExtent l="25400" t="0" r="0" b="0"/>
            <wp:docPr id="8" name="Picture 7" descr="concept-noprefix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noprefixauth.png"/>
                    <pic:cNvPicPr/>
                  </pic:nvPicPr>
                  <pic:blipFill>
                    <a:blip r:embed="rId19"/>
                    <a:stretch>
                      <a:fillRect/>
                    </a:stretch>
                  </pic:blipFill>
                  <pic:spPr>
                    <a:xfrm>
                      <a:off x="0" y="0"/>
                      <a:ext cx="4827324" cy="4416301"/>
                    </a:xfrm>
                    <a:prstGeom prst="rect">
                      <a:avLst/>
                    </a:prstGeom>
                  </pic:spPr>
                </pic:pic>
              </a:graphicData>
            </a:graphic>
          </wp:inline>
        </w:drawing>
      </w:r>
    </w:p>
    <w:p w14:paraId="59983F50" w14:textId="77777777" w:rsidR="00250DFB" w:rsidRDefault="00517451" w:rsidP="00517451">
      <w:pPr>
        <w:pStyle w:val="Caption"/>
        <w:jc w:val="center"/>
      </w:pPr>
      <w:bookmarkStart w:id="50" w:name="_Ref110676539"/>
      <w:r>
        <w:t xml:space="preserve">Figure </w:t>
      </w:r>
      <w:r w:rsidR="00EA3666">
        <w:fldChar w:fldCharType="begin"/>
      </w:r>
      <w:r w:rsidR="00EA3666">
        <w:instrText xml:space="preserve"> SEQ Figure \* ARABIC </w:instrText>
      </w:r>
      <w:r w:rsidR="00EA3666">
        <w:fldChar w:fldCharType="separate"/>
      </w:r>
      <w:r w:rsidR="003F767C">
        <w:rPr>
          <w:noProof/>
        </w:rPr>
        <w:t>2</w:t>
      </w:r>
      <w:r w:rsidR="00EA3666">
        <w:rPr>
          <w:noProof/>
        </w:rPr>
        <w:fldChar w:fldCharType="end"/>
      </w:r>
      <w:bookmarkEnd w:id="50"/>
      <w:r>
        <w:t xml:space="preserve"> Conceptual Model of Identifier Framework (No Prefix Authority)</w:t>
      </w:r>
    </w:p>
    <w:p w14:paraId="40C1CD4F" w14:textId="77777777" w:rsidR="00AC41FF" w:rsidRDefault="00AC41FF" w:rsidP="00B87506"/>
    <w:p w14:paraId="65EE2318" w14:textId="77777777" w:rsidR="00AC41FF" w:rsidRDefault="00AC41FF" w:rsidP="00AC41FF">
      <w:pPr>
        <w:pStyle w:val="Heading3"/>
      </w:pPr>
      <w:bookmarkStart w:id="51" w:name="_Toc110304711"/>
      <w:bookmarkStart w:id="52" w:name="_Toc248224279"/>
      <w:r>
        <w:t>The Resolution Process</w:t>
      </w:r>
      <w:bookmarkEnd w:id="51"/>
      <w:bookmarkEnd w:id="52"/>
    </w:p>
    <w:p w14:paraId="7BC52FEC" w14:textId="77777777" w:rsidR="009346B6" w:rsidRDefault="009346B6" w:rsidP="00B87506">
      <w:r>
        <w:t xml:space="preserve">The framework defines </w:t>
      </w:r>
      <w:r w:rsidR="00AC41FF" w:rsidRPr="00ED1506">
        <w:rPr>
          <w:i/>
        </w:rPr>
        <w:t>Resolution</w:t>
      </w:r>
      <w:r>
        <w:t xml:space="preserve"> as</w:t>
      </w:r>
      <w:r w:rsidR="00AC41FF">
        <w:t xml:space="preserve"> the process of finding the metadata associated or stored by a naming authority, given an identifier. </w:t>
      </w:r>
    </w:p>
    <w:p w14:paraId="56CC79A1" w14:textId="77777777" w:rsidR="009346B6" w:rsidRDefault="009346B6" w:rsidP="00B87506"/>
    <w:p w14:paraId="7D62E9EE" w14:textId="77777777" w:rsidR="009346B6" w:rsidRDefault="009346B6" w:rsidP="00ED1506">
      <w:pPr>
        <w:pStyle w:val="Heading3"/>
      </w:pPr>
      <w:bookmarkStart w:id="53" w:name="_Toc110304712"/>
      <w:bookmarkStart w:id="54" w:name="_Toc248224280"/>
      <w:r>
        <w:t>The Data Retrieval Process</w:t>
      </w:r>
      <w:bookmarkEnd w:id="53"/>
      <w:bookmarkEnd w:id="54"/>
    </w:p>
    <w:p w14:paraId="56B5447F" w14:textId="77777777" w:rsidR="000C1D4A" w:rsidRDefault="009346B6" w:rsidP="00B87506">
      <w:r>
        <w:t xml:space="preserve">The framework defines </w:t>
      </w:r>
      <w:r w:rsidRPr="00AF1952">
        <w:rPr>
          <w:i/>
        </w:rPr>
        <w:t>Data Retrieval</w:t>
      </w:r>
      <w:r>
        <w:t xml:space="preserve"> as the process of retrieving the</w:t>
      </w:r>
      <w:r w:rsidR="00AF1952">
        <w:t xml:space="preserve"> data</w:t>
      </w:r>
      <w:r>
        <w:t xml:space="preserve"> object from the data owner space, giving an identifier’s values (metadata).</w:t>
      </w:r>
    </w:p>
    <w:p w14:paraId="0311B1B4" w14:textId="77777777" w:rsidR="00E012C0" w:rsidRDefault="00E012C0" w:rsidP="00B87506"/>
    <w:p w14:paraId="58DAF9A4" w14:textId="77777777" w:rsidR="00E012C0" w:rsidRPr="000C1D4A" w:rsidRDefault="000C1D4A" w:rsidP="000C1D4A">
      <w:pPr>
        <w:pStyle w:val="Heading1"/>
        <w:rPr>
          <w:rStyle w:val="StyleHeading1Char15pt"/>
          <w:b w:val="0"/>
          <w:snapToGrid/>
        </w:rPr>
      </w:pPr>
      <w:bookmarkStart w:id="55" w:name="_Toc110304713"/>
      <w:bookmarkStart w:id="56" w:name="_Toc11687309"/>
      <w:bookmarkStart w:id="57" w:name="_Toc248224281"/>
      <w:r w:rsidRPr="000C1D4A">
        <w:rPr>
          <w:rStyle w:val="StyleHeading1Char15pt"/>
        </w:rPr>
        <w:lastRenderedPageBreak/>
        <w:t>High Level Design</w:t>
      </w:r>
      <w:bookmarkEnd w:id="55"/>
      <w:bookmarkEnd w:id="57"/>
    </w:p>
    <w:p w14:paraId="63A7EBB5" w14:textId="77777777" w:rsidR="00B87506" w:rsidRDefault="00664B0A" w:rsidP="00B87506">
      <w:pPr>
        <w:pStyle w:val="Heading2"/>
      </w:pPr>
      <w:bookmarkStart w:id="58" w:name="_Toc110304714"/>
      <w:bookmarkStart w:id="59" w:name="_Toc248224282"/>
      <w:r>
        <w:t xml:space="preserve">The </w:t>
      </w:r>
      <w:r w:rsidR="00E012C0">
        <w:t>Identifier</w:t>
      </w:r>
      <w:bookmarkEnd w:id="56"/>
      <w:bookmarkEnd w:id="58"/>
      <w:bookmarkEnd w:id="59"/>
    </w:p>
    <w:p w14:paraId="3C0A7B83" w14:textId="77777777" w:rsidR="00774368" w:rsidRDefault="0044425C" w:rsidP="009F4A72">
      <w:r>
        <w:t>The general recommended structure of an identifier is as follows:</w:t>
      </w:r>
    </w:p>
    <w:p w14:paraId="7931149F" w14:textId="77777777" w:rsidR="0044425C" w:rsidRDefault="00664B0A" w:rsidP="00E012C0">
      <w:r>
        <w:rPr>
          <w:noProof/>
        </w:rPr>
        <w:drawing>
          <wp:anchor distT="0" distB="0" distL="118745" distR="118745" simplePos="0" relativeHeight="251661824" behindDoc="0" locked="0" layoutInCell="1" allowOverlap="1" wp14:editId="4C076A2E">
            <wp:simplePos x="0" y="0"/>
            <wp:positionH relativeFrom="column">
              <wp:align>center</wp:align>
            </wp:positionH>
            <wp:positionV relativeFrom="paragraph">
              <wp:posOffset>184150</wp:posOffset>
            </wp:positionV>
            <wp:extent cx="2666365" cy="657860"/>
            <wp:effectExtent l="25400" t="0" r="63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tretch>
                      <a:fillRect/>
                    </a:stretch>
                  </pic:blipFill>
                  <pic:spPr bwMode="auto">
                    <a:xfrm>
                      <a:off x="0" y="0"/>
                      <a:ext cx="2666365" cy="657860"/>
                    </a:xfrm>
                    <a:prstGeom prst="rect">
                      <a:avLst/>
                    </a:prstGeom>
                    <a:noFill/>
                    <a:ln w="9525">
                      <a:noFill/>
                      <a:miter lim="800000"/>
                      <a:headEnd/>
                      <a:tailEnd/>
                    </a:ln>
                  </pic:spPr>
                </pic:pic>
              </a:graphicData>
            </a:graphic>
          </wp:anchor>
        </w:drawing>
      </w:r>
      <w:r>
        <w:t xml:space="preserve">                    </w:t>
      </w:r>
    </w:p>
    <w:p w14:paraId="6AF11544" w14:textId="77777777" w:rsidR="006B56F1" w:rsidRDefault="006B56F1" w:rsidP="00E012C0"/>
    <w:p w14:paraId="3DC9B522" w14:textId="77777777" w:rsidR="006B56F1" w:rsidRDefault="006B56F1" w:rsidP="00E012C0"/>
    <w:p w14:paraId="7E36B4B0" w14:textId="77777777" w:rsidR="006B56F1" w:rsidRDefault="006B56F1" w:rsidP="00E012C0"/>
    <w:p w14:paraId="13BEADE4" w14:textId="77777777" w:rsidR="000C1D4A" w:rsidRDefault="00ED1A52" w:rsidP="00E012C0">
      <w:r>
        <w:t>Th</w:t>
      </w:r>
      <w:r w:rsidR="00664B0A">
        <w:t xml:space="preserve">e purpose of the </w:t>
      </w:r>
      <w:r w:rsidR="00664B0A" w:rsidRPr="00664B0A">
        <w:rPr>
          <w:i/>
        </w:rPr>
        <w:t>prefix</w:t>
      </w:r>
      <w:r w:rsidR="00664B0A">
        <w:t xml:space="preserve"> is to uniquely identify the naming authority that hosts the identifier. The local part is uni</w:t>
      </w:r>
      <w:r w:rsidR="00616997">
        <w:t>que within the naming authority, for example, a universally unique identifier (UUID)</w:t>
      </w:r>
      <w:r w:rsidR="008B57D5">
        <w:t xml:space="preserve"> or something as simple as a sequence number local to the naming authority</w:t>
      </w:r>
      <w:r w:rsidR="00616997">
        <w:t>.</w:t>
      </w:r>
    </w:p>
    <w:p w14:paraId="1521B12A" w14:textId="77777777" w:rsidR="000C1D4A" w:rsidRDefault="000C1D4A" w:rsidP="00E012C0"/>
    <w:p w14:paraId="4896479D" w14:textId="77777777" w:rsidR="000C1D4A" w:rsidRDefault="000C1D4A" w:rsidP="000C1D4A">
      <w:pPr>
        <w:pStyle w:val="Heading2"/>
      </w:pPr>
      <w:bookmarkStart w:id="60" w:name="_Toc110304715"/>
      <w:bookmarkStart w:id="61" w:name="_Toc248224283"/>
      <w:r>
        <w:t>The Naming Authority (NA)</w:t>
      </w:r>
      <w:bookmarkEnd w:id="60"/>
      <w:bookmarkEnd w:id="61"/>
    </w:p>
    <w:p w14:paraId="48462415" w14:textId="77777777" w:rsidR="004140BB" w:rsidRDefault="000C1D4A" w:rsidP="00E012C0">
      <w:commentRangeStart w:id="62"/>
      <w:r>
        <w:t xml:space="preserve">The NA maintains a database table of identifiers </w:t>
      </w:r>
      <w:r w:rsidR="004140BB">
        <w:t>and their metadata.</w:t>
      </w:r>
      <w:commentRangeEnd w:id="62"/>
      <w:r w:rsidR="00191E90">
        <w:rPr>
          <w:rStyle w:val="CommentReference"/>
          <w:vanish/>
        </w:rPr>
        <w:commentReference w:id="62"/>
      </w:r>
      <w:r w:rsidR="004140BB">
        <w:t xml:space="preserve"> The conceptual data model can be described as a hash of arrays, where each hash entry key is a “data type”, and the entry value is a list of data values of that particular data type. For example:</w:t>
      </w:r>
    </w:p>
    <w:p w14:paraId="45E30F7F" w14:textId="77777777" w:rsidR="00DC48D0" w:rsidRDefault="004140BB" w:rsidP="00E012C0">
      <w:r>
        <w:t>“URL” =&gt; [“http://osumc.edu/flu.html”, “http://osu.edu/illness.html#flu</w:t>
      </w:r>
      <w:r w:rsidR="00DC48D0">
        <w:t>”]</w:t>
      </w:r>
    </w:p>
    <w:p w14:paraId="32D65B1F" w14:textId="77777777" w:rsidR="00DC48D0" w:rsidRDefault="00DC48D0" w:rsidP="00E012C0">
      <w:r>
        <w:t xml:space="preserve">The example above defines a </w:t>
      </w:r>
      <w:r w:rsidRPr="00DC48D0">
        <w:rPr>
          <w:i/>
        </w:rPr>
        <w:t>URL</w:t>
      </w:r>
      <w:r>
        <w:t xml:space="preserve"> data type that includes two possible values (URLs) where the target resource can be retrieved from.</w:t>
      </w:r>
    </w:p>
    <w:p w14:paraId="647281E3" w14:textId="77777777" w:rsidR="00DC48D0" w:rsidRDefault="00DC48D0" w:rsidP="00E012C0">
      <w:r>
        <w:t xml:space="preserve">Multiple data types, and multiple values within a data type, could be associated with an identifier. The table below shows a </w:t>
      </w:r>
      <w:r w:rsidR="002577D2">
        <w:t>flat</w:t>
      </w:r>
      <w:r>
        <w:t xml:space="preserve"> view of this model.</w:t>
      </w:r>
    </w:p>
    <w:p w14:paraId="17EDC233" w14:textId="77777777" w:rsidR="000C1D4A" w:rsidRDefault="00DC48D0" w:rsidP="00E012C0">
      <w:r>
        <w:t xml:space="preserve"> </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3312"/>
        <w:gridCol w:w="3312"/>
        <w:gridCol w:w="3312"/>
      </w:tblGrid>
      <w:tr w:rsidR="000C1D4A" w:rsidRPr="000C1D4A" w14:paraId="12540154" w14:textId="77777777">
        <w:tc>
          <w:tcPr>
            <w:tcW w:w="3312" w:type="dxa"/>
            <w:shd w:val="solid" w:color="000080" w:fill="FFFFFF"/>
          </w:tcPr>
          <w:p w14:paraId="173FE51D" w14:textId="77777777" w:rsidR="000C1D4A" w:rsidRPr="000C1D4A" w:rsidRDefault="00055E04" w:rsidP="00055E04">
            <w:pPr>
              <w:tabs>
                <w:tab w:val="center" w:pos="1548"/>
              </w:tabs>
              <w:rPr>
                <w:b/>
                <w:color w:val="FFFFFF"/>
              </w:rPr>
            </w:pPr>
            <w:r>
              <w:rPr>
                <w:b/>
                <w:color w:val="FFFFFF"/>
              </w:rPr>
              <w:t>Identifier</w:t>
            </w:r>
          </w:p>
        </w:tc>
        <w:tc>
          <w:tcPr>
            <w:tcW w:w="3312" w:type="dxa"/>
            <w:shd w:val="solid" w:color="000080" w:fill="FFFFFF"/>
          </w:tcPr>
          <w:p w14:paraId="09454110" w14:textId="77777777" w:rsidR="000C1D4A" w:rsidRPr="000C1D4A" w:rsidRDefault="00055E04" w:rsidP="00E012C0">
            <w:pPr>
              <w:rPr>
                <w:b/>
                <w:color w:val="FFFFFF"/>
              </w:rPr>
            </w:pPr>
            <w:r>
              <w:rPr>
                <w:b/>
                <w:color w:val="FFFFFF"/>
              </w:rPr>
              <w:t>Data Type</w:t>
            </w:r>
          </w:p>
        </w:tc>
        <w:tc>
          <w:tcPr>
            <w:tcW w:w="3312" w:type="dxa"/>
            <w:shd w:val="solid" w:color="000080" w:fill="FFFFFF"/>
          </w:tcPr>
          <w:p w14:paraId="40DDA6C7" w14:textId="77777777" w:rsidR="000C1D4A" w:rsidRPr="000C1D4A" w:rsidRDefault="00055E04" w:rsidP="00E012C0">
            <w:pPr>
              <w:rPr>
                <w:b/>
                <w:color w:val="FFFFFF"/>
              </w:rPr>
            </w:pPr>
            <w:r>
              <w:rPr>
                <w:b/>
                <w:color w:val="FFFFFF"/>
              </w:rPr>
              <w:t>Value</w:t>
            </w:r>
          </w:p>
        </w:tc>
      </w:tr>
      <w:tr w:rsidR="000C1D4A" w:rsidRPr="000C1D4A" w14:paraId="6217F5E1" w14:textId="77777777">
        <w:tc>
          <w:tcPr>
            <w:tcW w:w="3312" w:type="dxa"/>
            <w:shd w:val="clear" w:color="auto" w:fill="auto"/>
          </w:tcPr>
          <w:p w14:paraId="3BC3AF9C" w14:textId="77777777" w:rsidR="000C1D4A" w:rsidRPr="000C1D4A" w:rsidRDefault="002577D2" w:rsidP="00E012C0">
            <w:r>
              <w:t>ABC</w:t>
            </w:r>
          </w:p>
        </w:tc>
        <w:tc>
          <w:tcPr>
            <w:tcW w:w="3312" w:type="dxa"/>
            <w:shd w:val="clear" w:color="auto" w:fill="auto"/>
          </w:tcPr>
          <w:p w14:paraId="5D34C112" w14:textId="77777777" w:rsidR="000C1D4A" w:rsidRPr="000C1D4A" w:rsidRDefault="00055E04" w:rsidP="00E012C0">
            <w:r>
              <w:t>EPR</w:t>
            </w:r>
          </w:p>
        </w:tc>
        <w:tc>
          <w:tcPr>
            <w:tcW w:w="3312" w:type="dxa"/>
            <w:shd w:val="clear" w:color="auto" w:fill="auto"/>
          </w:tcPr>
          <w:p w14:paraId="4BDFC1BB" w14:textId="77777777" w:rsidR="000C1D4A" w:rsidRPr="000C1D4A" w:rsidRDefault="00055E04" w:rsidP="00E012C0">
            <w:r>
              <w:t>&lt;ns1</w:t>
            </w:r>
            <w:proofErr w:type="gramStart"/>
            <w:r>
              <w:t>:EndpointRerefence</w:t>
            </w:r>
            <w:proofErr w:type="gramEnd"/>
            <w:r>
              <w:t>…&gt;</w:t>
            </w:r>
          </w:p>
        </w:tc>
      </w:tr>
      <w:tr w:rsidR="000C1D4A" w:rsidRPr="000C1D4A" w14:paraId="068FF067" w14:textId="77777777">
        <w:tc>
          <w:tcPr>
            <w:tcW w:w="3312" w:type="dxa"/>
            <w:shd w:val="clear" w:color="auto" w:fill="auto"/>
          </w:tcPr>
          <w:p w14:paraId="4C409580" w14:textId="77777777" w:rsidR="000C1D4A" w:rsidRPr="000C1D4A" w:rsidRDefault="002577D2" w:rsidP="00E012C0">
            <w:r>
              <w:t>ABC</w:t>
            </w:r>
          </w:p>
        </w:tc>
        <w:tc>
          <w:tcPr>
            <w:tcW w:w="3312" w:type="dxa"/>
            <w:shd w:val="clear" w:color="auto" w:fill="auto"/>
          </w:tcPr>
          <w:p w14:paraId="64B42464" w14:textId="77777777" w:rsidR="000C1D4A" w:rsidRPr="000C1D4A" w:rsidRDefault="00055E04" w:rsidP="00E012C0">
            <w:r>
              <w:t>CQL</w:t>
            </w:r>
          </w:p>
        </w:tc>
        <w:tc>
          <w:tcPr>
            <w:tcW w:w="3312" w:type="dxa"/>
            <w:shd w:val="clear" w:color="auto" w:fill="auto"/>
          </w:tcPr>
          <w:p w14:paraId="6DE508CF" w14:textId="77777777" w:rsidR="000C1D4A" w:rsidRPr="000C1D4A" w:rsidRDefault="00055E04" w:rsidP="00E012C0">
            <w:r>
              <w:t>&lt;</w:t>
            </w:r>
            <w:proofErr w:type="spellStart"/>
            <w:r>
              <w:t>CQLQuery</w:t>
            </w:r>
            <w:proofErr w:type="spellEnd"/>
            <w:r>
              <w:t>…&gt;</w:t>
            </w:r>
          </w:p>
        </w:tc>
      </w:tr>
      <w:tr w:rsidR="00DC48D0" w:rsidRPr="000C1D4A" w14:paraId="792787BF" w14:textId="77777777">
        <w:tc>
          <w:tcPr>
            <w:tcW w:w="3312" w:type="dxa"/>
            <w:shd w:val="clear" w:color="auto" w:fill="auto"/>
          </w:tcPr>
          <w:p w14:paraId="5B0654FE" w14:textId="77777777" w:rsidR="00DC48D0" w:rsidRDefault="002577D2" w:rsidP="00E012C0">
            <w:r>
              <w:t>ABC</w:t>
            </w:r>
          </w:p>
        </w:tc>
        <w:tc>
          <w:tcPr>
            <w:tcW w:w="3312" w:type="dxa"/>
            <w:shd w:val="clear" w:color="auto" w:fill="auto"/>
          </w:tcPr>
          <w:p w14:paraId="1CF7693F" w14:textId="77777777" w:rsidR="00DC48D0" w:rsidRDefault="00DC48D0" w:rsidP="00E012C0">
            <w:r>
              <w:t>URL</w:t>
            </w:r>
          </w:p>
        </w:tc>
        <w:tc>
          <w:tcPr>
            <w:tcW w:w="3312" w:type="dxa"/>
            <w:shd w:val="clear" w:color="auto" w:fill="auto"/>
          </w:tcPr>
          <w:p w14:paraId="5A8D489D" w14:textId="77777777" w:rsidR="00DC48D0" w:rsidRDefault="00DC48D0" w:rsidP="00E012C0">
            <w:r>
              <w:t>http://osumc.edu/flu.html</w:t>
            </w:r>
          </w:p>
        </w:tc>
      </w:tr>
    </w:tbl>
    <w:p w14:paraId="7C8FACFC" w14:textId="77777777" w:rsidR="00B87506" w:rsidRDefault="00B87506" w:rsidP="00E012C0"/>
    <w:p w14:paraId="2EEC3077" w14:textId="77777777" w:rsidR="00883604" w:rsidRDefault="00055E04" w:rsidP="00055E04">
      <w:r>
        <w:t xml:space="preserve">The table entries represent the metadata or identifier values associated with </w:t>
      </w:r>
      <w:r w:rsidR="00847E24">
        <w:t xml:space="preserve">local </w:t>
      </w:r>
      <w:r>
        <w:t xml:space="preserve">identifier </w:t>
      </w:r>
      <w:r w:rsidR="002577D2" w:rsidRPr="002577D2">
        <w:rPr>
          <w:i/>
        </w:rPr>
        <w:t>ABC</w:t>
      </w:r>
      <w:r w:rsidR="00847E24">
        <w:rPr>
          <w:rStyle w:val="FootnoteReference"/>
        </w:rPr>
        <w:footnoteReference w:id="2"/>
      </w:r>
      <w:r>
        <w:t xml:space="preserve">. </w:t>
      </w:r>
      <w:r w:rsidR="00883604">
        <w:t>As seen, identifiers can be associated with multiple resources or pieces of information.</w:t>
      </w:r>
    </w:p>
    <w:p w14:paraId="360C14E1" w14:textId="77777777" w:rsidR="0063668F" w:rsidRDefault="00883604" w:rsidP="00055E04">
      <w:r>
        <w:t xml:space="preserve">The data type indicates the meaning that should be given to the </w:t>
      </w:r>
      <w:r w:rsidR="0096348F">
        <w:t>d</w:t>
      </w:r>
      <w:r w:rsidR="000C5547">
        <w:t xml:space="preserve">ata stored in the value column. This </w:t>
      </w:r>
      <w:r w:rsidR="000C5547">
        <w:lastRenderedPageBreak/>
        <w:t>can be used by clients to decide on how data objects should be retrieved from their owners.</w:t>
      </w:r>
    </w:p>
    <w:p w14:paraId="0889D8CE" w14:textId="77777777" w:rsidR="000C5547" w:rsidRDefault="0063668F" w:rsidP="00055E04">
      <w:r>
        <w:t>The framework’s default NA implementation serves identifier values (metadata) via HTTP. Values can be served in HTML format or serialized as XML. HTML is the default format, which is convenient for web browser users. Client programs request XML by setting the ACCEPT HTTP request header to “application/xml”.</w:t>
      </w:r>
    </w:p>
    <w:p w14:paraId="2B4EFAE1" w14:textId="77777777" w:rsidR="00585432" w:rsidRDefault="000C5547" w:rsidP="000C5547">
      <w:r>
        <w:t xml:space="preserve">The naming authority is deployed as a web application in servlet container, such as </w:t>
      </w:r>
      <w:r w:rsidRPr="000C5547">
        <w:rPr>
          <w:i/>
        </w:rPr>
        <w:t>Tomcat</w:t>
      </w:r>
      <w:r>
        <w:t xml:space="preserve">. </w:t>
      </w:r>
    </w:p>
    <w:p w14:paraId="0FFB4B61" w14:textId="77777777" w:rsidR="000C5547" w:rsidRDefault="000C5547" w:rsidP="000C5547">
      <w:pPr>
        <w:pStyle w:val="Heading2"/>
      </w:pPr>
      <w:bookmarkStart w:id="63" w:name="_Toc110304716"/>
    </w:p>
    <w:p w14:paraId="36878036" w14:textId="77777777" w:rsidR="0063668F" w:rsidRDefault="000C5547" w:rsidP="000C5547">
      <w:pPr>
        <w:pStyle w:val="Heading2"/>
      </w:pPr>
      <w:bookmarkStart w:id="64" w:name="_Ref111082460"/>
      <w:bookmarkStart w:id="65" w:name="_Ref111082501"/>
      <w:bookmarkStart w:id="66" w:name="_Toc248224284"/>
      <w:r>
        <w:t xml:space="preserve">The Prefix </w:t>
      </w:r>
      <w:r w:rsidR="0063668F">
        <w:t>Authority</w:t>
      </w:r>
      <w:bookmarkEnd w:id="63"/>
      <w:bookmarkEnd w:id="64"/>
      <w:bookmarkEnd w:id="65"/>
      <w:bookmarkEnd w:id="66"/>
    </w:p>
    <w:p w14:paraId="074E6566" w14:textId="77777777" w:rsidR="000C5547" w:rsidRDefault="0063668F" w:rsidP="00055E04">
      <w:r>
        <w:t>A likely use case is the potential move of t</w:t>
      </w:r>
      <w:r w:rsidR="00585432">
        <w:t xml:space="preserve">he NA to a new location, with a different host name, </w:t>
      </w:r>
      <w:proofErr w:type="gramStart"/>
      <w:r w:rsidR="00585432">
        <w:t>or  different</w:t>
      </w:r>
      <w:proofErr w:type="gramEnd"/>
      <w:r w:rsidR="00585432">
        <w:t xml:space="preserve"> port number. If this host information is used by identifiers as the </w:t>
      </w:r>
      <w:r w:rsidR="00585432" w:rsidRPr="00585432">
        <w:rPr>
          <w:i/>
        </w:rPr>
        <w:t>&lt;</w:t>
      </w:r>
      <w:proofErr w:type="spellStart"/>
      <w:r w:rsidR="00585432" w:rsidRPr="00585432">
        <w:rPr>
          <w:i/>
        </w:rPr>
        <w:t>server_url</w:t>
      </w:r>
      <w:proofErr w:type="spellEnd"/>
      <w:r w:rsidR="00585432" w:rsidRPr="00585432">
        <w:rPr>
          <w:i/>
        </w:rPr>
        <w:t>&gt;</w:t>
      </w:r>
      <w:r w:rsidR="00585432">
        <w:t xml:space="preserve"> component of the prefix, then the entire resolution process would be permanently impacted if the NA location were to change.</w:t>
      </w:r>
      <w:r w:rsidR="00160E74">
        <w:t xml:space="preserve"> </w:t>
      </w:r>
    </w:p>
    <w:p w14:paraId="65949BFF" w14:textId="77777777" w:rsidR="00585432" w:rsidRDefault="000C5547" w:rsidP="00055E04">
      <w:r>
        <w:t>Therefore, even though the NA-issued identifiers are fully functional, they lack permanence/scalability.</w:t>
      </w:r>
      <w:r w:rsidR="00481A92">
        <w:t xml:space="preserve">  That is, it is expected many NAs will be deployed (even co-located with data resources), which can’t provide the permanence required by framework.</w:t>
      </w:r>
      <w:r>
        <w:t xml:space="preserve"> This is where a </w:t>
      </w:r>
      <w:r w:rsidRPr="0049241B">
        <w:rPr>
          <w:i/>
        </w:rPr>
        <w:t>prefix authority</w:t>
      </w:r>
      <w:r>
        <w:t xml:space="preserve"> comes to the rescue.</w:t>
      </w:r>
    </w:p>
    <w:p w14:paraId="11316A58" w14:textId="77777777" w:rsidR="00160E74" w:rsidRDefault="00585432" w:rsidP="0048798E">
      <w:pPr>
        <w:pStyle w:val="Heading4"/>
      </w:pPr>
      <w:bookmarkStart w:id="67" w:name="_Toc110304717"/>
      <w:bookmarkStart w:id="68" w:name="_Toc248224285"/>
      <w:r>
        <w:t>Persistent U</w:t>
      </w:r>
      <w:r w:rsidR="00160E74">
        <w:t>niform Resource Locator (PURL)</w:t>
      </w:r>
      <w:bookmarkEnd w:id="67"/>
      <w:r w:rsidR="0049241B">
        <w:t xml:space="preserve"> as a Prefix Authority</w:t>
      </w:r>
      <w:bookmarkEnd w:id="68"/>
    </w:p>
    <w:p w14:paraId="2FC96A3E" w14:textId="77777777" w:rsidR="0048798E" w:rsidRDefault="00160E74" w:rsidP="00055E04">
      <w:r>
        <w:t>“</w:t>
      </w:r>
      <w:r w:rsidRPr="00160E74">
        <w:rPr>
          <w:i/>
        </w:rPr>
        <w:t>A PURL is a URL that does not directly describe the location of the resource to be retrieved but instead describes an intermediate, more persistent location which, when retrieved, results in redirection to the current location of the final resource</w:t>
      </w:r>
      <w:r>
        <w:t>.”</w:t>
      </w:r>
    </w:p>
    <w:p w14:paraId="5CFD8FCF" w14:textId="77777777" w:rsidR="00D35158" w:rsidRDefault="00D35158" w:rsidP="00055E04">
      <w:r>
        <w:t>A PURL server maintains mappings that are used to match a request with a specific target location. For example:</w:t>
      </w:r>
    </w:p>
    <w:p w14:paraId="0682D663" w14:textId="77777777" w:rsidR="00D35158" w:rsidRDefault="00D35158" w:rsidP="00D35158">
      <w:pPr>
        <w:pStyle w:val="ListParagraph"/>
        <w:numPr>
          <w:ilvl w:val="0"/>
          <w:numId w:val="27"/>
        </w:numPr>
      </w:pPr>
      <w:r>
        <w:t xml:space="preserve">Suppose a PURL server can be is running at URL: </w:t>
      </w:r>
      <w:r w:rsidR="0049538B">
        <w:rPr>
          <w:i/>
        </w:rPr>
        <w:t>http://na</w:t>
      </w:r>
      <w:r w:rsidR="0049241B" w:rsidRPr="0049538B">
        <w:rPr>
          <w:i/>
        </w:rPr>
        <w:t>.cagrid.org</w:t>
      </w:r>
    </w:p>
    <w:p w14:paraId="646753CD" w14:textId="77777777" w:rsidR="00D35158" w:rsidRDefault="00D35158" w:rsidP="00D35158">
      <w:pPr>
        <w:pStyle w:val="ListParagraph"/>
      </w:pPr>
    </w:p>
    <w:p w14:paraId="6B06D662" w14:textId="77777777" w:rsidR="00D35158" w:rsidRDefault="00D35158" w:rsidP="00D35158">
      <w:pPr>
        <w:pStyle w:val="ListParagraph"/>
        <w:numPr>
          <w:ilvl w:val="0"/>
          <w:numId w:val="27"/>
        </w:numPr>
      </w:pPr>
      <w:r>
        <w:t>Suppose a mapping is defined in the server as follows:</w:t>
      </w:r>
    </w:p>
    <w:p w14:paraId="005B518F" w14:textId="77777777" w:rsidR="00D35158" w:rsidRDefault="00D35158" w:rsidP="00D35158">
      <w:pPr>
        <w:pStyle w:val="ListParagraph"/>
        <w:numPr>
          <w:ilvl w:val="1"/>
          <w:numId w:val="27"/>
        </w:numPr>
      </w:pPr>
      <w:r w:rsidRPr="0049538B">
        <w:rPr>
          <w:i/>
        </w:rPr>
        <w:t>/</w:t>
      </w:r>
      <w:r w:rsidR="00AB3E94" w:rsidRPr="0049538B">
        <w:rPr>
          <w:i/>
        </w:rPr>
        <w:t>illness</w:t>
      </w:r>
      <w:r w:rsidRPr="0049538B">
        <w:rPr>
          <w:i/>
        </w:rPr>
        <w:t>/cancer.html</w:t>
      </w:r>
      <w:r>
        <w:t xml:space="preserve"> =&gt; </w:t>
      </w:r>
      <w:r w:rsidR="00AB3E94" w:rsidRPr="0049538B">
        <w:rPr>
          <w:i/>
        </w:rPr>
        <w:t>http://www.osumc.edu/illness/cancer.html</w:t>
      </w:r>
    </w:p>
    <w:p w14:paraId="4A549A43" w14:textId="77777777" w:rsidR="00D35158" w:rsidRDefault="00D35158" w:rsidP="00D35158">
      <w:pPr>
        <w:pStyle w:val="ListParagraph"/>
        <w:ind w:left="1440"/>
      </w:pPr>
    </w:p>
    <w:p w14:paraId="2AAEE8D7" w14:textId="77777777" w:rsidR="00AB3E94" w:rsidRDefault="00AB3E94" w:rsidP="00D35158">
      <w:pPr>
        <w:pStyle w:val="ListParagraph"/>
        <w:numPr>
          <w:ilvl w:val="0"/>
          <w:numId w:val="27"/>
        </w:numPr>
      </w:pPr>
      <w:r>
        <w:t>When a client (e.g. a</w:t>
      </w:r>
      <w:r w:rsidR="00D35158">
        <w:t xml:space="preserve"> web browser</w:t>
      </w:r>
      <w:r>
        <w:t xml:space="preserve">) attempts to navigate to </w:t>
      </w:r>
      <w:r w:rsidRPr="0049538B">
        <w:rPr>
          <w:i/>
        </w:rPr>
        <w:t>http://</w:t>
      </w:r>
      <w:r w:rsidR="0049538B">
        <w:rPr>
          <w:i/>
        </w:rPr>
        <w:t>na</w:t>
      </w:r>
      <w:r w:rsidRPr="0049538B">
        <w:rPr>
          <w:i/>
        </w:rPr>
        <w:t>.cagrid.org/illness/cancer.html</w:t>
      </w:r>
      <w:r>
        <w:t xml:space="preserve">, the document </w:t>
      </w:r>
      <w:r w:rsidRPr="0049538B">
        <w:rPr>
          <w:i/>
        </w:rPr>
        <w:t>http://www.osumc.edu/illness/cancer.html</w:t>
      </w:r>
      <w:r>
        <w:t xml:space="preserve"> is retrieved.</w:t>
      </w:r>
    </w:p>
    <w:p w14:paraId="13274292" w14:textId="77777777" w:rsidR="00AB3E94" w:rsidRDefault="00AB3E94" w:rsidP="00AB3E94">
      <w:r>
        <w:t xml:space="preserve">In the example above, the target document </w:t>
      </w:r>
      <w:r w:rsidRPr="0049241B">
        <w:rPr>
          <w:i/>
        </w:rPr>
        <w:t>cancer.html</w:t>
      </w:r>
      <w:r>
        <w:t xml:space="preserve"> could be moved to a different URL, and could still be found by users if the mapping defined in the PURL server is updated to point to the new location.</w:t>
      </w:r>
    </w:p>
    <w:p w14:paraId="643192EF" w14:textId="77777777" w:rsidR="00AB3E94" w:rsidRDefault="00AB3E94" w:rsidP="002C43E2">
      <w:pPr>
        <w:pStyle w:val="Heading5"/>
      </w:pPr>
      <w:bookmarkStart w:id="69" w:name="_Toc110304718"/>
      <w:bookmarkStart w:id="70" w:name="_Toc248224286"/>
      <w:r>
        <w:t>Partial-redirect PURL</w:t>
      </w:r>
      <w:bookmarkEnd w:id="69"/>
      <w:bookmarkEnd w:id="70"/>
    </w:p>
    <w:p w14:paraId="5CDEC7FE" w14:textId="77777777" w:rsidR="002C43E2" w:rsidRDefault="00AB3E94" w:rsidP="00AB3E94">
      <w:r>
        <w:t>If the “</w:t>
      </w:r>
      <w:r w:rsidR="009023B5">
        <w:t>osumc.edu</w:t>
      </w:r>
      <w:r>
        <w:t xml:space="preserve">” institution in the example above had a million known illnesses, </w:t>
      </w:r>
      <w:r w:rsidR="002C43E2">
        <w:t xml:space="preserve">using the above approach, a million </w:t>
      </w:r>
      <w:r w:rsidR="0049241B">
        <w:t>mappings</w:t>
      </w:r>
      <w:r w:rsidR="002C43E2">
        <w:t xml:space="preserve"> would have </w:t>
      </w:r>
      <w:r w:rsidR="0049241B">
        <w:t>to be defined</w:t>
      </w:r>
      <w:r w:rsidR="002C43E2">
        <w:t xml:space="preserve">. This is where </w:t>
      </w:r>
      <w:r w:rsidR="002C43E2" w:rsidRPr="002C43E2">
        <w:rPr>
          <w:i/>
        </w:rPr>
        <w:t>partial redirects</w:t>
      </w:r>
      <w:r w:rsidR="002C43E2">
        <w:t xml:space="preserve"> help.</w:t>
      </w:r>
    </w:p>
    <w:p w14:paraId="69AB4E10" w14:textId="77777777" w:rsidR="0049241B" w:rsidRDefault="002C43E2" w:rsidP="00AB3E94">
      <w:r>
        <w:t>When a partial redirect is defined, the PURL server attempts to match as much of a URL as it can find in its database, and append the remainder (unmatched portion) to the end of the resolved URL.</w:t>
      </w:r>
      <w:r w:rsidR="009023B5">
        <w:t xml:space="preserve"> </w:t>
      </w:r>
    </w:p>
    <w:p w14:paraId="6BDEA024" w14:textId="77777777" w:rsidR="009023B5" w:rsidRDefault="009023B5" w:rsidP="00AB3E94">
      <w:r>
        <w:lastRenderedPageBreak/>
        <w:t>For example:</w:t>
      </w:r>
    </w:p>
    <w:p w14:paraId="56B2673C" w14:textId="77777777" w:rsidR="009023B5" w:rsidRDefault="009023B5" w:rsidP="009023B5">
      <w:pPr>
        <w:pStyle w:val="ListParagraph"/>
        <w:numPr>
          <w:ilvl w:val="0"/>
          <w:numId w:val="27"/>
        </w:numPr>
      </w:pPr>
      <w:r>
        <w:t xml:space="preserve">Supposed a </w:t>
      </w:r>
      <w:r w:rsidRPr="009023B5">
        <w:rPr>
          <w:b/>
        </w:rPr>
        <w:t>partial-redirect</w:t>
      </w:r>
      <w:r>
        <w:t xml:space="preserve"> is now defined as follows:</w:t>
      </w:r>
    </w:p>
    <w:p w14:paraId="152F40B1" w14:textId="77777777" w:rsidR="009023B5" w:rsidRDefault="009023B5" w:rsidP="009023B5">
      <w:pPr>
        <w:pStyle w:val="ListParagraph"/>
        <w:numPr>
          <w:ilvl w:val="1"/>
          <w:numId w:val="27"/>
        </w:numPr>
      </w:pPr>
      <w:r w:rsidRPr="0049538B">
        <w:rPr>
          <w:i/>
        </w:rPr>
        <w:t>/illness</w:t>
      </w:r>
      <w:r>
        <w:t xml:space="preserve"> =&gt; </w:t>
      </w:r>
      <w:r w:rsidRPr="0049538B">
        <w:rPr>
          <w:i/>
        </w:rPr>
        <w:t>http://www.osumc.edu/illness</w:t>
      </w:r>
    </w:p>
    <w:p w14:paraId="50D17C40" w14:textId="77777777" w:rsidR="009023B5" w:rsidRDefault="009023B5" w:rsidP="009023B5">
      <w:pPr>
        <w:pStyle w:val="ListParagraph"/>
        <w:ind w:left="1440"/>
      </w:pPr>
    </w:p>
    <w:p w14:paraId="0F9874B3" w14:textId="77777777" w:rsidR="009023B5" w:rsidRDefault="009023B5" w:rsidP="009023B5">
      <w:pPr>
        <w:pStyle w:val="ListParagraph"/>
        <w:numPr>
          <w:ilvl w:val="0"/>
          <w:numId w:val="27"/>
        </w:numPr>
      </w:pPr>
      <w:r>
        <w:t xml:space="preserve">Now, when a client browses to </w:t>
      </w:r>
      <w:r w:rsidR="0049538B">
        <w:rPr>
          <w:i/>
        </w:rPr>
        <w:t>http://na</w:t>
      </w:r>
      <w:r w:rsidRPr="0049538B">
        <w:rPr>
          <w:i/>
        </w:rPr>
        <w:t>.cagrid.org/illness/cancer.html</w:t>
      </w:r>
      <w:r>
        <w:t xml:space="preserve">, the document </w:t>
      </w:r>
      <w:r w:rsidRPr="0049538B">
        <w:rPr>
          <w:i/>
        </w:rPr>
        <w:t>http://www.osumc.edu/illness/cancer.html</w:t>
      </w:r>
      <w:r>
        <w:t xml:space="preserve"> is retrieved.</w:t>
      </w:r>
    </w:p>
    <w:p w14:paraId="66C1BB82" w14:textId="77777777" w:rsidR="009023B5" w:rsidRDefault="009023B5" w:rsidP="009023B5">
      <w:pPr>
        <w:pStyle w:val="ListParagraph"/>
      </w:pPr>
    </w:p>
    <w:p w14:paraId="31436B2E" w14:textId="77777777" w:rsidR="009023B5" w:rsidRDefault="009023B5" w:rsidP="009023B5">
      <w:pPr>
        <w:pStyle w:val="ListParagraph"/>
        <w:numPr>
          <w:ilvl w:val="0"/>
          <w:numId w:val="27"/>
        </w:numPr>
      </w:pPr>
      <w:r>
        <w:t xml:space="preserve">When a client browses to </w:t>
      </w:r>
      <w:r w:rsidR="0049538B">
        <w:rPr>
          <w:i/>
        </w:rPr>
        <w:t>http://na</w:t>
      </w:r>
      <w:r w:rsidRPr="0049538B">
        <w:rPr>
          <w:i/>
        </w:rPr>
        <w:t>.cagrid.org/illness/swine-flu.html</w:t>
      </w:r>
      <w:r>
        <w:t xml:space="preserve">, the document </w:t>
      </w:r>
      <w:r w:rsidRPr="0049538B">
        <w:rPr>
          <w:i/>
        </w:rPr>
        <w:t>http://www.osumc.edu/illness/swine-flu.html</w:t>
      </w:r>
      <w:r>
        <w:t xml:space="preserve"> is retrieved.</w:t>
      </w:r>
    </w:p>
    <w:p w14:paraId="02738E58" w14:textId="77777777" w:rsidR="009023B5" w:rsidRDefault="009023B5" w:rsidP="009023B5"/>
    <w:p w14:paraId="26287626" w14:textId="77777777" w:rsidR="00D94951" w:rsidRDefault="00241F50" w:rsidP="009023B5">
      <w:r>
        <w:t xml:space="preserve">The partial redirect </w:t>
      </w:r>
      <w:r w:rsidR="0049241B">
        <w:t>has</w:t>
      </w:r>
      <w:r>
        <w:t xml:space="preserve"> allowed us to define the location of a million illnesses using a single mapping. Therefore, should all </w:t>
      </w:r>
      <w:r w:rsidR="0049241B">
        <w:t xml:space="preserve">documents move </w:t>
      </w:r>
      <w:r>
        <w:t xml:space="preserve">to a different location, only one update has to be done in the PURL </w:t>
      </w:r>
      <w:proofErr w:type="gramStart"/>
      <w:r>
        <w:t>server.</w:t>
      </w:r>
      <w:proofErr w:type="gramEnd"/>
    </w:p>
    <w:p w14:paraId="794961C7" w14:textId="77777777" w:rsidR="00D94951" w:rsidRDefault="00D94951" w:rsidP="00D94951">
      <w:pPr>
        <w:pStyle w:val="Heading4"/>
      </w:pPr>
      <w:bookmarkStart w:id="71" w:name="_Toc110304719"/>
      <w:bookmarkStart w:id="72" w:name="_Toc248224287"/>
      <w:r>
        <w:t>PURL-based Identifiers</w:t>
      </w:r>
      <w:bookmarkEnd w:id="71"/>
      <w:bookmarkEnd w:id="72"/>
    </w:p>
    <w:p w14:paraId="0F38F533" w14:textId="77777777" w:rsidR="0049241B" w:rsidRDefault="00D94951" w:rsidP="009023B5">
      <w:r>
        <w:t xml:space="preserve">The above approach can be effectively used to protect </w:t>
      </w:r>
      <w:r w:rsidR="007F03C2">
        <w:t>the naming authority’s location</w:t>
      </w:r>
      <w:r w:rsidR="0049241B">
        <w:t xml:space="preserve">, by using a PURL server as the identifiers </w:t>
      </w:r>
      <w:r w:rsidR="0049241B" w:rsidRPr="0049241B">
        <w:rPr>
          <w:i/>
        </w:rPr>
        <w:t>prefix authority</w:t>
      </w:r>
      <w:r w:rsidR="0049241B">
        <w:t>.</w:t>
      </w:r>
      <w:r>
        <w:t xml:space="preserve"> </w:t>
      </w:r>
    </w:p>
    <w:p w14:paraId="17235A34" w14:textId="77777777" w:rsidR="00D94951" w:rsidRDefault="00D94951" w:rsidP="009023B5">
      <w:r>
        <w:t xml:space="preserve">The idea is to have the identifiers point to a </w:t>
      </w:r>
      <w:r w:rsidR="0049241B">
        <w:t>prefix authority (</w:t>
      </w:r>
      <w:r>
        <w:t>PURL server</w:t>
      </w:r>
      <w:r w:rsidR="0049241B">
        <w:t>)</w:t>
      </w:r>
      <w:r>
        <w:t>, as opposed to pointing to the naming authority directly. For example:</w:t>
      </w:r>
    </w:p>
    <w:p w14:paraId="42484AF7" w14:textId="77777777" w:rsidR="00D94951" w:rsidRDefault="00D94951" w:rsidP="009023B5"/>
    <w:p w14:paraId="6A70C9E8" w14:textId="77777777" w:rsidR="00D94951" w:rsidRDefault="00D94951" w:rsidP="00D94951">
      <w:pPr>
        <w:pStyle w:val="ListParagraph"/>
        <w:numPr>
          <w:ilvl w:val="0"/>
          <w:numId w:val="27"/>
        </w:numPr>
      </w:pPr>
      <w:r>
        <w:t xml:space="preserve">Suppose the naming authority runs at </w:t>
      </w:r>
      <w:r w:rsidR="00FD4885" w:rsidRPr="00FD4885">
        <w:rPr>
          <w:i/>
        </w:rPr>
        <w:t>http://foo.osumc.edu</w:t>
      </w:r>
    </w:p>
    <w:p w14:paraId="03FEC3DE" w14:textId="77777777" w:rsidR="00D94951" w:rsidRDefault="00D94951" w:rsidP="00D94951">
      <w:pPr>
        <w:pStyle w:val="ListParagraph"/>
      </w:pPr>
    </w:p>
    <w:p w14:paraId="5FACD56B" w14:textId="77777777" w:rsidR="00D94951" w:rsidRDefault="00D94951" w:rsidP="00D94951">
      <w:pPr>
        <w:pStyle w:val="ListParagraph"/>
        <w:numPr>
          <w:ilvl w:val="0"/>
          <w:numId w:val="27"/>
        </w:numPr>
      </w:pPr>
      <w:r>
        <w:t xml:space="preserve">Suppose a purl server runs at </w:t>
      </w:r>
      <w:r w:rsidR="00FD4885" w:rsidRPr="00FD4885">
        <w:rPr>
          <w:i/>
        </w:rPr>
        <w:t>http://na.cagrid.org</w:t>
      </w:r>
    </w:p>
    <w:p w14:paraId="04844570" w14:textId="77777777" w:rsidR="00D94951" w:rsidRDefault="00D94951" w:rsidP="00D94951">
      <w:pPr>
        <w:pStyle w:val="ListParagraph"/>
      </w:pPr>
    </w:p>
    <w:p w14:paraId="61688BD0" w14:textId="77777777" w:rsidR="00D94951" w:rsidRDefault="00FD4885" w:rsidP="00D94951">
      <w:pPr>
        <w:pStyle w:val="ListParagraph"/>
        <w:numPr>
          <w:ilvl w:val="0"/>
          <w:numId w:val="27"/>
        </w:numPr>
      </w:pPr>
      <w:r>
        <w:t>Suppose a partial-</w:t>
      </w:r>
      <w:r w:rsidR="00D94951">
        <w:t xml:space="preserve">redirect </w:t>
      </w:r>
      <w:r>
        <w:t xml:space="preserve">PURL </w:t>
      </w:r>
      <w:r w:rsidR="00D94951">
        <w:t>is defined as follows:</w:t>
      </w:r>
    </w:p>
    <w:p w14:paraId="02C89843" w14:textId="77777777" w:rsidR="002F2706" w:rsidRDefault="00FD4885" w:rsidP="00D94951">
      <w:pPr>
        <w:pStyle w:val="ListParagraph"/>
        <w:numPr>
          <w:ilvl w:val="1"/>
          <w:numId w:val="27"/>
        </w:numPr>
      </w:pPr>
      <w:r w:rsidRPr="00FD4885">
        <w:rPr>
          <w:i/>
        </w:rPr>
        <w:t>/foo</w:t>
      </w:r>
      <w:r w:rsidR="00D94951">
        <w:t xml:space="preserve"> =&gt; </w:t>
      </w:r>
      <w:r w:rsidRPr="00FD4885">
        <w:rPr>
          <w:i/>
        </w:rPr>
        <w:t>http://foo.osumc.edu</w:t>
      </w:r>
    </w:p>
    <w:p w14:paraId="6485F2D1" w14:textId="77777777" w:rsidR="002F2706" w:rsidRDefault="002F2706" w:rsidP="00417502"/>
    <w:p w14:paraId="01C129C7" w14:textId="77777777" w:rsidR="00417502" w:rsidRDefault="00417502" w:rsidP="00417502">
      <w:r>
        <w:t xml:space="preserve">Using the setup above, the NA’s prefix would be configured as </w:t>
      </w:r>
      <w:r w:rsidR="00160462" w:rsidRPr="00160462">
        <w:rPr>
          <w:i/>
        </w:rPr>
        <w:t>http://na.cagrid.org/foo</w:t>
      </w:r>
    </w:p>
    <w:p w14:paraId="6A6C6658" w14:textId="77777777" w:rsidR="00417502" w:rsidRDefault="00417502" w:rsidP="00417502">
      <w:r>
        <w:t>Therefore, identifiers created by the NA would look like:</w:t>
      </w:r>
    </w:p>
    <w:p w14:paraId="5B9F40DF" w14:textId="77777777" w:rsidR="00417502" w:rsidRPr="00847E24" w:rsidRDefault="00417502" w:rsidP="00417502">
      <w:pPr>
        <w:rPr>
          <w:i/>
        </w:rPr>
      </w:pPr>
      <w:r>
        <w:tab/>
      </w:r>
      <w:r w:rsidR="00847E24" w:rsidRPr="00847E24">
        <w:rPr>
          <w:i/>
        </w:rPr>
        <w:t>http://na.cagrid.org/foo/c2581947-7c80-4330-9dd0-2761f6efdd41</w:t>
      </w:r>
    </w:p>
    <w:p w14:paraId="07888202" w14:textId="77777777" w:rsidR="002F2706" w:rsidRDefault="002F2706" w:rsidP="00417502"/>
    <w:p w14:paraId="1AF035C9" w14:textId="77777777" w:rsidR="002F2706" w:rsidRDefault="002F2706" w:rsidP="00417502">
      <w:r>
        <w:t>When such identifier is followed, the PURL server would redirect the client to:</w:t>
      </w:r>
    </w:p>
    <w:p w14:paraId="0C4C1632" w14:textId="77777777" w:rsidR="002F2706" w:rsidRPr="00847E24" w:rsidRDefault="00847E24" w:rsidP="002F2706">
      <w:pPr>
        <w:ind w:firstLine="360"/>
        <w:rPr>
          <w:i/>
        </w:rPr>
      </w:pPr>
      <w:r>
        <w:rPr>
          <w:i/>
        </w:rPr>
        <w:t>http://foo.osumc.edu</w:t>
      </w:r>
      <w:r w:rsidR="002F2706" w:rsidRPr="00847E24">
        <w:rPr>
          <w:i/>
        </w:rPr>
        <w:t>/c2581947-7c80-4330-9dd0-2761f6efdd41</w:t>
      </w:r>
    </w:p>
    <w:p w14:paraId="5DFC3C27" w14:textId="77777777" w:rsidR="002F2706" w:rsidRDefault="002F2706" w:rsidP="002F2706"/>
    <w:p w14:paraId="309C82A7" w14:textId="77777777" w:rsidR="007404B2" w:rsidRDefault="002F2706" w:rsidP="002F2706">
      <w:r>
        <w:t>The naming a</w:t>
      </w:r>
      <w:r w:rsidR="007404B2">
        <w:t xml:space="preserve">uthority </w:t>
      </w:r>
      <w:r w:rsidR="00847E24">
        <w:t>retrieves the identifier’s local name from the URL query string a</w:t>
      </w:r>
      <w:r w:rsidR="007404B2">
        <w:t>n</w:t>
      </w:r>
      <w:r w:rsidR="00847E24">
        <w:t>d</w:t>
      </w:r>
      <w:r w:rsidR="007404B2">
        <w:t xml:space="preserve"> look</w:t>
      </w:r>
      <w:r w:rsidR="00847E24">
        <w:t xml:space="preserve">s </w:t>
      </w:r>
      <w:r w:rsidR="007404B2">
        <w:t xml:space="preserve">up the </w:t>
      </w:r>
      <w:r w:rsidR="00847E24">
        <w:t>metadata associated with it.</w:t>
      </w:r>
    </w:p>
    <w:p w14:paraId="7F4D1C60" w14:textId="77777777" w:rsidR="007404B2" w:rsidRDefault="007404B2" w:rsidP="002F2706">
      <w:r>
        <w:t xml:space="preserve">Should the NA move to a different URL, say </w:t>
      </w:r>
      <w:r w:rsidRPr="00847E24">
        <w:rPr>
          <w:i/>
        </w:rPr>
        <w:t>http://</w:t>
      </w:r>
      <w:r w:rsidR="00847E24" w:rsidRPr="00847E24">
        <w:rPr>
          <w:i/>
        </w:rPr>
        <w:t>bar.osumc.edu</w:t>
      </w:r>
      <w:r w:rsidR="00CF3C72">
        <w:t xml:space="preserve">, </w:t>
      </w:r>
      <w:r w:rsidR="00847E24">
        <w:t>the partial-</w:t>
      </w:r>
      <w:r>
        <w:t xml:space="preserve">redirect </w:t>
      </w:r>
      <w:r w:rsidR="00847E24">
        <w:t>P</w:t>
      </w:r>
      <w:r>
        <w:t>URL has to be updated:</w:t>
      </w:r>
    </w:p>
    <w:p w14:paraId="4C469BAA" w14:textId="77777777" w:rsidR="00847E24" w:rsidRDefault="007404B2" w:rsidP="002F2706">
      <w:r>
        <w:lastRenderedPageBreak/>
        <w:tab/>
      </w:r>
      <w:r w:rsidRPr="00CF3C72">
        <w:rPr>
          <w:i/>
        </w:rPr>
        <w:t>/</w:t>
      </w:r>
      <w:r w:rsidR="00736DDC">
        <w:rPr>
          <w:i/>
        </w:rPr>
        <w:t>foo</w:t>
      </w:r>
      <w:r>
        <w:t xml:space="preserve"> =&gt; </w:t>
      </w:r>
      <w:r w:rsidR="00847E24" w:rsidRPr="00CF3C72">
        <w:rPr>
          <w:i/>
        </w:rPr>
        <w:t>http://bar.osumc.edu</w:t>
      </w:r>
    </w:p>
    <w:p w14:paraId="4BCEAE49" w14:textId="77777777" w:rsidR="00847E24" w:rsidRDefault="00847E24" w:rsidP="002F2706"/>
    <w:p w14:paraId="53010514" w14:textId="77777777" w:rsidR="007404B2" w:rsidRDefault="00847E24" w:rsidP="002F2706">
      <w:r>
        <w:t>The identifiers prefix remains the same; therefore, identifiers do not change, and the naming authority configuration does not change.</w:t>
      </w:r>
      <w:r w:rsidR="00CF3C72">
        <w:t xml:space="preserve"> In fact, nothing changes; except for the mapping in the prefix authority (PURL server).</w:t>
      </w:r>
    </w:p>
    <w:p w14:paraId="692CB2F2" w14:textId="77777777" w:rsidR="009C0CE7" w:rsidRDefault="009C0CE7" w:rsidP="002F2706"/>
    <w:p w14:paraId="72D9D038" w14:textId="77777777" w:rsidR="005567B8" w:rsidRDefault="005567B8" w:rsidP="009023B5"/>
    <w:p w14:paraId="2915DA2C" w14:textId="77777777" w:rsidR="005567B8" w:rsidRDefault="005567B8" w:rsidP="005567B8">
      <w:pPr>
        <w:pStyle w:val="Heading2"/>
      </w:pPr>
      <w:bookmarkStart w:id="73" w:name="_Toc110304721"/>
      <w:bookmarkStart w:id="74" w:name="_Toc248224288"/>
      <w:r>
        <w:t>The Resolution Process</w:t>
      </w:r>
      <w:bookmarkEnd w:id="73"/>
      <w:bookmarkEnd w:id="74"/>
    </w:p>
    <w:p w14:paraId="465F9E21" w14:textId="77777777" w:rsidR="005567B8" w:rsidRDefault="005567B8" w:rsidP="009023B5">
      <w:r w:rsidRPr="005567B8">
        <w:rPr>
          <w:i/>
        </w:rPr>
        <w:t>Resolution</w:t>
      </w:r>
      <w:r>
        <w:t xml:space="preserve"> refers to discovering the identifier values (metadata) given a known identifier. As explained previously, an identifier can be resolved by “following it”, due to its HTTP-URI nature.</w:t>
      </w:r>
    </w:p>
    <w:p w14:paraId="5D423127" w14:textId="77777777" w:rsidR="005567B8" w:rsidRDefault="00C55D73" w:rsidP="009023B5">
      <w:r>
        <w:rPr>
          <w:noProof/>
        </w:rPr>
        <w:drawing>
          <wp:inline distT="0" distB="0" distL="0" distR="0" wp14:editId="53814844">
            <wp:extent cx="6172200" cy="3219450"/>
            <wp:effectExtent l="76200" t="25400" r="101600" b="57150"/>
            <wp:docPr id="7" name="Picture 6" descr="Pic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png"/>
                    <pic:cNvPicPr/>
                  </pic:nvPicPr>
                  <pic:blipFill>
                    <a:blip r:embed="rId21"/>
                    <a:stretch>
                      <a:fillRect/>
                    </a:stretch>
                  </pic:blipFill>
                  <pic:spPr>
                    <a:xfrm>
                      <a:off x="0" y="0"/>
                      <a:ext cx="6172200" cy="321945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4F6484DA" w14:textId="77777777" w:rsidR="005567B8" w:rsidRDefault="005567B8" w:rsidP="005567B8">
      <w:pPr>
        <w:pStyle w:val="Caption"/>
        <w:jc w:val="center"/>
      </w:pPr>
      <w:bookmarkStart w:id="75" w:name="_Ref109969834"/>
      <w:r>
        <w:t xml:space="preserve">Figure </w:t>
      </w:r>
      <w:r w:rsidR="00EA3666">
        <w:fldChar w:fldCharType="begin"/>
      </w:r>
      <w:r w:rsidR="00EA3666">
        <w:instrText xml:space="preserve"> SEQ Figure \* ARABIC </w:instrText>
      </w:r>
      <w:r w:rsidR="00EA3666">
        <w:fldChar w:fldCharType="separate"/>
      </w:r>
      <w:r w:rsidR="003F767C">
        <w:rPr>
          <w:noProof/>
        </w:rPr>
        <w:t>3</w:t>
      </w:r>
      <w:r w:rsidR="00EA3666">
        <w:rPr>
          <w:noProof/>
        </w:rPr>
        <w:fldChar w:fldCharType="end"/>
      </w:r>
      <w:bookmarkEnd w:id="75"/>
      <w:r>
        <w:t xml:space="preserve"> HTTP Resolution</w:t>
      </w:r>
    </w:p>
    <w:p w14:paraId="5E49774F" w14:textId="77777777" w:rsidR="00545052" w:rsidRDefault="00F53D3C" w:rsidP="009023B5">
      <w:r>
        <w:fldChar w:fldCharType="begin"/>
      </w:r>
      <w:r w:rsidR="001E3F13">
        <w:instrText xml:space="preserve"> REF _Ref109969834 \h </w:instrText>
      </w:r>
      <w:r>
        <w:fldChar w:fldCharType="separate"/>
      </w:r>
      <w:r w:rsidR="00AA264E">
        <w:t xml:space="preserve">Figure </w:t>
      </w:r>
      <w:r w:rsidR="00AA264E">
        <w:rPr>
          <w:noProof/>
        </w:rPr>
        <w:t>3</w:t>
      </w:r>
      <w:r>
        <w:fldChar w:fldCharType="end"/>
      </w:r>
      <w:r w:rsidR="005567B8">
        <w:t xml:space="preserve"> shows a resolution scenario using </w:t>
      </w:r>
      <w:r w:rsidR="00AA264E">
        <w:t>HTTP GET</w:t>
      </w:r>
      <w:r w:rsidR="005567B8">
        <w:t xml:space="preserve">. When the identifier (URL) is followed, the PURL server redirects the request to the location (NA) that has been mapped. The NA </w:t>
      </w:r>
      <w:r w:rsidR="00AA264E">
        <w:t xml:space="preserve">extracts the local identifier name from the URL </w:t>
      </w:r>
      <w:r w:rsidR="004E515C">
        <w:t>(</w:t>
      </w:r>
      <w:r w:rsidR="004E515C" w:rsidRPr="004E515C">
        <w:rPr>
          <w:i/>
        </w:rPr>
        <w:t>c2581947</w:t>
      </w:r>
      <w:r w:rsidR="004E515C">
        <w:t>)</w:t>
      </w:r>
      <w:r w:rsidR="00845D5C">
        <w:t xml:space="preserve">, looks up the values </w:t>
      </w:r>
      <w:r w:rsidR="000863A9">
        <w:t xml:space="preserve">from the identifiers table, and returns them to the client. </w:t>
      </w:r>
      <w:r w:rsidR="004E515C">
        <w:t xml:space="preserve">As previously explained, the output of the response could be HTML or XML. </w:t>
      </w:r>
      <w:r>
        <w:fldChar w:fldCharType="begin"/>
      </w:r>
      <w:r w:rsidR="001E3F13">
        <w:instrText xml:space="preserve"> REF _Ref109970607 \h </w:instrText>
      </w:r>
      <w:r>
        <w:fldChar w:fldCharType="separate"/>
      </w:r>
      <w:r w:rsidR="00AA264E">
        <w:t xml:space="preserve">Figure </w:t>
      </w:r>
      <w:r w:rsidR="00AA264E">
        <w:rPr>
          <w:noProof/>
        </w:rPr>
        <w:t>4</w:t>
      </w:r>
      <w:r>
        <w:fldChar w:fldCharType="end"/>
      </w:r>
      <w:r w:rsidR="00545052">
        <w:t xml:space="preserve"> s</w:t>
      </w:r>
      <w:r w:rsidR="004E515C">
        <w:t xml:space="preserve">hows </w:t>
      </w:r>
      <w:r w:rsidR="00545052">
        <w:t>a sample</w:t>
      </w:r>
      <w:r w:rsidR="004E515C">
        <w:t xml:space="preserve"> response </w:t>
      </w:r>
      <w:r w:rsidR="00545052">
        <w:t>as displayed by web browser</w:t>
      </w:r>
      <w:r w:rsidR="004E515C">
        <w:t>.</w:t>
      </w:r>
    </w:p>
    <w:p w14:paraId="437302EA" w14:textId="77777777" w:rsidR="004E515C" w:rsidRDefault="00F87B70" w:rsidP="009023B5">
      <w:r>
        <w:rPr>
          <w:noProof/>
        </w:rPr>
        <w:lastRenderedPageBreak/>
        <w:drawing>
          <wp:inline distT="0" distB="0" distL="0" distR="0" wp14:editId="21BE4593">
            <wp:extent cx="6172200" cy="3601720"/>
            <wp:effectExtent l="25400" t="0" r="0" b="0"/>
            <wp:docPr id="10" name="Picture 9"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22"/>
                    <a:stretch>
                      <a:fillRect/>
                    </a:stretch>
                  </pic:blipFill>
                  <pic:spPr>
                    <a:xfrm>
                      <a:off x="0" y="0"/>
                      <a:ext cx="6172200" cy="3601720"/>
                    </a:xfrm>
                    <a:prstGeom prst="rect">
                      <a:avLst/>
                    </a:prstGeom>
                  </pic:spPr>
                </pic:pic>
              </a:graphicData>
            </a:graphic>
          </wp:inline>
        </w:drawing>
      </w:r>
    </w:p>
    <w:p w14:paraId="2E43B675" w14:textId="77777777" w:rsidR="004E515C" w:rsidRDefault="00545052" w:rsidP="00545052">
      <w:pPr>
        <w:pStyle w:val="Caption"/>
        <w:jc w:val="center"/>
      </w:pPr>
      <w:bookmarkStart w:id="76" w:name="_Ref109970607"/>
      <w:bookmarkStart w:id="77" w:name="_Ref110052564"/>
      <w:r>
        <w:t xml:space="preserve">Figure </w:t>
      </w:r>
      <w:r w:rsidR="00F53D3C">
        <w:fldChar w:fldCharType="begin"/>
      </w:r>
      <w:r w:rsidR="00664F29">
        <w:instrText xml:space="preserve"> SEQ Figure \* ARABIC </w:instrText>
      </w:r>
      <w:r w:rsidR="00F53D3C">
        <w:fldChar w:fldCharType="separate"/>
      </w:r>
      <w:r w:rsidR="003F767C">
        <w:rPr>
          <w:noProof/>
        </w:rPr>
        <w:t>4</w:t>
      </w:r>
      <w:r w:rsidR="00F53D3C">
        <w:fldChar w:fldCharType="end"/>
      </w:r>
      <w:bookmarkEnd w:id="76"/>
      <w:r>
        <w:t xml:space="preserve"> HTTP Resolution (Web Browser)</w:t>
      </w:r>
      <w:bookmarkEnd w:id="77"/>
    </w:p>
    <w:p w14:paraId="76BB6C1C" w14:textId="77777777" w:rsidR="00607EDD" w:rsidRDefault="00607EDD" w:rsidP="009023B5"/>
    <w:p w14:paraId="0F2F6490" w14:textId="77777777" w:rsidR="003608C7" w:rsidRDefault="00F87B70" w:rsidP="009023B5">
      <w:r>
        <w:t xml:space="preserve">A client could also use the framework’s grid service to resolve an identifier. </w:t>
      </w:r>
      <w:r w:rsidR="00F53D3C">
        <w:fldChar w:fldCharType="begin"/>
      </w:r>
      <w:r>
        <w:instrText xml:space="preserve"> REF _Ref109971434 \h </w:instrText>
      </w:r>
      <w:r w:rsidR="00F53D3C">
        <w:fldChar w:fldCharType="separate"/>
      </w:r>
      <w:r>
        <w:t xml:space="preserve">Figure </w:t>
      </w:r>
      <w:r>
        <w:rPr>
          <w:noProof/>
        </w:rPr>
        <w:t>5</w:t>
      </w:r>
      <w:r w:rsidR="00F53D3C">
        <w:fldChar w:fldCharType="end"/>
      </w:r>
      <w:r>
        <w:t xml:space="preserve"> depicts this scenario.</w:t>
      </w:r>
    </w:p>
    <w:p w14:paraId="28319B7E" w14:textId="77777777" w:rsidR="003608C7" w:rsidRDefault="003608C7" w:rsidP="003608C7">
      <w:pPr>
        <w:keepNext/>
      </w:pPr>
      <w:r>
        <w:rPr>
          <w:noProof/>
        </w:rPr>
        <w:lastRenderedPageBreak/>
        <w:drawing>
          <wp:inline distT="0" distB="0" distL="0" distR="0" wp14:editId="1B7FEF52">
            <wp:extent cx="6172200" cy="3683635"/>
            <wp:effectExtent l="76200" t="25400" r="101600" b="75565"/>
            <wp:docPr id="14" name="Picture 1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png"/>
                    <pic:cNvPicPr/>
                  </pic:nvPicPr>
                  <pic:blipFill>
                    <a:blip r:embed="rId23"/>
                    <a:stretch>
                      <a:fillRect/>
                    </a:stretch>
                  </pic:blipFill>
                  <pic:spPr>
                    <a:xfrm>
                      <a:off x="0" y="0"/>
                      <a:ext cx="6172200" cy="368363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1226E693" w14:textId="77777777" w:rsidR="00D619A8" w:rsidRDefault="003608C7" w:rsidP="003608C7">
      <w:pPr>
        <w:pStyle w:val="Caption"/>
        <w:jc w:val="center"/>
      </w:pPr>
      <w:r>
        <w:t xml:space="preserve">Figure </w:t>
      </w:r>
      <w:r w:rsidR="00EA3666">
        <w:fldChar w:fldCharType="begin"/>
      </w:r>
      <w:r w:rsidR="00EA3666">
        <w:instrText xml:space="preserve"> SEQ Figure \* ARABIC </w:instrText>
      </w:r>
      <w:r w:rsidR="00EA3666">
        <w:fldChar w:fldCharType="separate"/>
      </w:r>
      <w:r w:rsidR="003F767C">
        <w:rPr>
          <w:noProof/>
        </w:rPr>
        <w:t>5</w:t>
      </w:r>
      <w:r w:rsidR="00EA3666">
        <w:rPr>
          <w:noProof/>
        </w:rPr>
        <w:fldChar w:fldCharType="end"/>
      </w:r>
      <w:r>
        <w:t xml:space="preserve"> Grid Resolution</w:t>
      </w:r>
    </w:p>
    <w:p w14:paraId="796858E9" w14:textId="77777777" w:rsidR="00816FC9" w:rsidRDefault="00816FC9" w:rsidP="003608C7">
      <w:pPr>
        <w:pStyle w:val="Caption"/>
      </w:pPr>
    </w:p>
    <w:p w14:paraId="3327D5BC" w14:textId="77777777" w:rsidR="002763B3" w:rsidRDefault="00BF1F28" w:rsidP="009023B5">
      <w:r>
        <w:t xml:space="preserve">The framework’s client </w:t>
      </w:r>
      <w:r w:rsidR="002763B3">
        <w:t xml:space="preserve">retrieves the naming authority configuration by simply </w:t>
      </w:r>
      <w:proofErr w:type="gramStart"/>
      <w:r w:rsidR="002763B3">
        <w:t xml:space="preserve">adding </w:t>
      </w:r>
      <w:r w:rsidR="002763B3" w:rsidRPr="002763B3">
        <w:rPr>
          <w:i/>
        </w:rPr>
        <w:t>?</w:t>
      </w:r>
      <w:proofErr w:type="spellStart"/>
      <w:proofErr w:type="gramEnd"/>
      <w:r w:rsidR="002763B3" w:rsidRPr="002763B3">
        <w:rPr>
          <w:i/>
        </w:rPr>
        <w:t>config</w:t>
      </w:r>
      <w:proofErr w:type="spellEnd"/>
      <w:r w:rsidR="002763B3">
        <w:t xml:space="preserve"> to the identifier URL and following it. The NA configuration is needed in this case in order to determine the grid service end point.</w:t>
      </w:r>
    </w:p>
    <w:p w14:paraId="1A3F6723" w14:textId="77777777" w:rsidR="00386F56" w:rsidRDefault="00386F56" w:rsidP="009023B5">
      <w:r>
        <w:t>For example:</w:t>
      </w:r>
    </w:p>
    <w:p w14:paraId="0D647B64" w14:textId="77777777" w:rsidR="002763B3" w:rsidRDefault="002763B3" w:rsidP="002763B3">
      <w:pPr>
        <w:pStyle w:val="ListParagraph"/>
        <w:numPr>
          <w:ilvl w:val="0"/>
          <w:numId w:val="27"/>
        </w:numPr>
      </w:pPr>
      <w:r>
        <w:t xml:space="preserve">A user wishes to resolve identifier </w:t>
      </w:r>
      <w:r w:rsidRPr="002763B3">
        <w:rPr>
          <w:i/>
        </w:rPr>
        <w:t>http://na.cagrid.org/</w:t>
      </w:r>
      <w:r>
        <w:rPr>
          <w:i/>
        </w:rPr>
        <w:t>foo</w:t>
      </w:r>
      <w:r w:rsidRPr="002763B3">
        <w:rPr>
          <w:i/>
        </w:rPr>
        <w:t xml:space="preserve">/c2581947 </w:t>
      </w:r>
      <w:r>
        <w:t>using the grid service.</w:t>
      </w:r>
    </w:p>
    <w:p w14:paraId="62DE5E5A" w14:textId="77777777" w:rsidR="00386F56" w:rsidRDefault="00386F56" w:rsidP="002763B3">
      <w:pPr>
        <w:pStyle w:val="ListParagraph"/>
      </w:pPr>
    </w:p>
    <w:p w14:paraId="07D6974A" w14:textId="77777777" w:rsidR="002763B3" w:rsidRPr="002763B3" w:rsidRDefault="00386F56" w:rsidP="002763B3">
      <w:pPr>
        <w:pStyle w:val="ListParagraph"/>
        <w:numPr>
          <w:ilvl w:val="0"/>
          <w:numId w:val="27"/>
        </w:numPr>
      </w:pPr>
      <w:r>
        <w:t xml:space="preserve">Client </w:t>
      </w:r>
      <w:r w:rsidR="002763B3">
        <w:t xml:space="preserve">toolkit </w:t>
      </w:r>
      <w:r>
        <w:t>appends an extra parameter (</w:t>
      </w:r>
      <w:r w:rsidRPr="002763B3">
        <w:rPr>
          <w:i/>
        </w:rPr>
        <w:t>?</w:t>
      </w:r>
      <w:proofErr w:type="spellStart"/>
      <w:r w:rsidRPr="002763B3">
        <w:rPr>
          <w:i/>
        </w:rPr>
        <w:t>config</w:t>
      </w:r>
      <w:proofErr w:type="spellEnd"/>
      <w:r>
        <w:t xml:space="preserve">) to </w:t>
      </w:r>
      <w:r w:rsidR="002763B3">
        <w:t xml:space="preserve">the </w:t>
      </w:r>
      <w:r>
        <w:t>query string, and issue</w:t>
      </w:r>
      <w:r w:rsidR="002763B3">
        <w:t>s</w:t>
      </w:r>
      <w:r>
        <w:t xml:space="preserve"> an HTTP GET on </w:t>
      </w:r>
      <w:r w:rsidR="002763B3" w:rsidRPr="002763B3">
        <w:rPr>
          <w:i/>
        </w:rPr>
        <w:t>http://na.cagrid.org/foo/c2581947?config</w:t>
      </w:r>
    </w:p>
    <w:p w14:paraId="4E769745" w14:textId="77777777" w:rsidR="002763B3" w:rsidRDefault="002763B3" w:rsidP="002763B3">
      <w:pPr>
        <w:pStyle w:val="ListParagraph"/>
      </w:pPr>
    </w:p>
    <w:p w14:paraId="36962468" w14:textId="77777777" w:rsidR="002763B3" w:rsidRDefault="002763B3" w:rsidP="002763B3">
      <w:pPr>
        <w:pStyle w:val="ListParagraph"/>
        <w:numPr>
          <w:ilvl w:val="0"/>
          <w:numId w:val="27"/>
        </w:numPr>
      </w:pPr>
      <w:r>
        <w:t xml:space="preserve">PURL servers redirects to </w:t>
      </w:r>
      <w:r w:rsidRPr="002763B3">
        <w:rPr>
          <w:i/>
        </w:rPr>
        <w:t>http://foo.osumc.edu:8080/c2581947?config</w:t>
      </w:r>
    </w:p>
    <w:p w14:paraId="38FF8AAA" w14:textId="77777777" w:rsidR="002763B3" w:rsidRPr="002763B3" w:rsidRDefault="002763B3" w:rsidP="002763B3">
      <w:pPr>
        <w:pStyle w:val="ListParagraph"/>
      </w:pPr>
    </w:p>
    <w:p w14:paraId="3E777047" w14:textId="77777777" w:rsidR="004A6CBD" w:rsidRPr="004A6CBD" w:rsidRDefault="00386F56" w:rsidP="00386F56">
      <w:pPr>
        <w:pStyle w:val="ListParagraph"/>
        <w:numPr>
          <w:ilvl w:val="0"/>
          <w:numId w:val="27"/>
        </w:numPr>
      </w:pPr>
      <w:r>
        <w:t xml:space="preserve">NA recognizes that configuration is being requested and returns the information as XML. The response contains the location where the naming authority grid service is running, for example, </w:t>
      </w:r>
      <w:r w:rsidR="004A6CBD">
        <w:rPr>
          <w:i/>
        </w:rPr>
        <w:t>http://foo.osumc.edu</w:t>
      </w:r>
      <w:r w:rsidRPr="002763B3">
        <w:rPr>
          <w:i/>
        </w:rPr>
        <w:t>/wsrf/services/cagrid/IdentifiersNAService</w:t>
      </w:r>
    </w:p>
    <w:p w14:paraId="071B2971" w14:textId="77777777" w:rsidR="00386F56" w:rsidRDefault="00386F56" w:rsidP="004A6CBD">
      <w:pPr>
        <w:pStyle w:val="ListParagraph"/>
      </w:pPr>
    </w:p>
    <w:p w14:paraId="381178C4" w14:textId="77777777" w:rsidR="009C0CE7" w:rsidRDefault="00386F56" w:rsidP="00386F56">
      <w:pPr>
        <w:pStyle w:val="ListParagraph"/>
        <w:numPr>
          <w:ilvl w:val="0"/>
          <w:numId w:val="27"/>
        </w:numPr>
      </w:pPr>
      <w:r>
        <w:t xml:space="preserve">Client now acts as a grid service client and executes the </w:t>
      </w:r>
      <w:proofErr w:type="spellStart"/>
      <w:r w:rsidRPr="00386F56">
        <w:rPr>
          <w:i/>
        </w:rPr>
        <w:t>getValues</w:t>
      </w:r>
      <w:proofErr w:type="spellEnd"/>
      <w:r>
        <w:t xml:space="preserve"> operation on the grid service located at the URL retrieved in the previous step.</w:t>
      </w:r>
    </w:p>
    <w:p w14:paraId="1152D132" w14:textId="77777777" w:rsidR="00534439" w:rsidRDefault="007F03C2" w:rsidP="009023B5">
      <w:r>
        <w:t xml:space="preserve">In this way, the web (HTTP) is used resolve the identifier to its naming authority, and after the naming authority provides the information about its grid service, the grid is used to actually retrieve </w:t>
      </w:r>
      <w:r>
        <w:lastRenderedPageBreak/>
        <w:t>the identifier’s metadata.</w:t>
      </w:r>
      <w:r w:rsidR="00534439">
        <w:t xml:space="preserve">  One motivating reason for using the grid service is if the identifier values are private information, grid security can be used to authorize the client prior to returning the data (the web resolution would always result in an access error in this case, such as HTTP 403 error code).</w:t>
      </w:r>
    </w:p>
    <w:p w14:paraId="31302469" w14:textId="77777777" w:rsidR="00AB3E94" w:rsidRDefault="00534439" w:rsidP="009023B5">
      <w:r>
        <w:t xml:space="preserve"> </w:t>
      </w:r>
    </w:p>
    <w:p w14:paraId="1EF1A14B" w14:textId="77777777" w:rsidR="009F4A72" w:rsidRDefault="009F4A72" w:rsidP="009F4A72">
      <w:pPr>
        <w:pStyle w:val="Heading2"/>
      </w:pPr>
      <w:bookmarkStart w:id="78" w:name="_Toc110304722"/>
      <w:bookmarkStart w:id="79" w:name="_Toc248224289"/>
      <w:r>
        <w:t>The Data Retrieval Process</w:t>
      </w:r>
      <w:bookmarkEnd w:id="78"/>
      <w:bookmarkEnd w:id="79"/>
    </w:p>
    <w:p w14:paraId="36C58939" w14:textId="77777777" w:rsidR="000C16E5" w:rsidRDefault="009F4A72" w:rsidP="00AB3E94">
      <w:r>
        <w:t>This process involves retrieving the object from the data owner’s space, using the identifier metadata previously obtained from the resolution process.</w:t>
      </w:r>
      <w:r w:rsidR="000C16E5">
        <w:t xml:space="preserve"> </w:t>
      </w:r>
    </w:p>
    <w:p w14:paraId="532E146A" w14:textId="77777777" w:rsidR="000C16E5" w:rsidRDefault="000C16E5" w:rsidP="00AB3E94">
      <w:r>
        <w:t xml:space="preserve">The specifics of this process can’t be detailed in a generic way </w:t>
      </w:r>
      <w:r w:rsidR="00E726F3">
        <w:t xml:space="preserve">due to dependencies on </w:t>
      </w:r>
      <w:r>
        <w:t>the mechanisms m</w:t>
      </w:r>
      <w:r w:rsidR="00E726F3">
        <w:t xml:space="preserve">ade available by </w:t>
      </w:r>
      <w:r>
        <w:t>data owners to retrieve data from their space.</w:t>
      </w:r>
    </w:p>
    <w:p w14:paraId="29D21601" w14:textId="77777777" w:rsidR="000C16E5" w:rsidRDefault="00E726F3" w:rsidP="00AB3E94">
      <w:r>
        <w:t xml:space="preserve">The </w:t>
      </w:r>
      <w:r w:rsidR="000C16E5">
        <w:t xml:space="preserve">framework retrieval process is driven by </w:t>
      </w:r>
      <w:r w:rsidR="000C16E5" w:rsidRPr="000C16E5">
        <w:rPr>
          <w:i/>
        </w:rPr>
        <w:t>retrieval profiles</w:t>
      </w:r>
      <w:r w:rsidR="000C16E5">
        <w:t>. A profile defines two things:</w:t>
      </w:r>
    </w:p>
    <w:p w14:paraId="7BA2E2A0" w14:textId="77777777" w:rsidR="000C16E5" w:rsidRDefault="000C16E5" w:rsidP="000C16E5">
      <w:pPr>
        <w:pStyle w:val="ListParagraph"/>
        <w:numPr>
          <w:ilvl w:val="0"/>
          <w:numId w:val="27"/>
        </w:numPr>
      </w:pPr>
      <w:r>
        <w:t>The metadata data types required to exist in the identifiers table maintained by the naming authority. Without these, the profile can’t be successfully executed.</w:t>
      </w:r>
    </w:p>
    <w:p w14:paraId="32DD1228" w14:textId="77777777" w:rsidR="000C16E5" w:rsidRDefault="000C16E5" w:rsidP="000C16E5">
      <w:pPr>
        <w:pStyle w:val="ListParagraph"/>
      </w:pPr>
    </w:p>
    <w:p w14:paraId="660E4FF0" w14:textId="77777777" w:rsidR="008215E7" w:rsidRDefault="000C16E5" w:rsidP="000C16E5">
      <w:pPr>
        <w:pStyle w:val="ListParagraph"/>
        <w:numPr>
          <w:ilvl w:val="0"/>
          <w:numId w:val="27"/>
        </w:numPr>
      </w:pPr>
      <w:r>
        <w:t>A</w:t>
      </w:r>
      <w:r w:rsidR="00E726F3">
        <w:t xml:space="preserve"> formal definition of how to use the metadata to retrieve the data objects.</w:t>
      </w:r>
    </w:p>
    <w:p w14:paraId="4E1D87FF" w14:textId="77777777" w:rsidR="008215E7" w:rsidRDefault="008215E7" w:rsidP="008215E7"/>
    <w:p w14:paraId="5DF72B5C" w14:textId="77777777" w:rsidR="008215E7" w:rsidRDefault="008215E7" w:rsidP="008215E7">
      <w:r>
        <w:t xml:space="preserve">For example, consider a </w:t>
      </w:r>
      <w:r w:rsidR="00E726F3">
        <w:t xml:space="preserve">client system that associates </w:t>
      </w:r>
      <w:r>
        <w:t>the following two data types as values (metadata) for identifiers:</w:t>
      </w:r>
    </w:p>
    <w:p w14:paraId="6E474D93" w14:textId="77777777" w:rsidR="00B44FFE" w:rsidRDefault="008215E7" w:rsidP="00B44FFE">
      <w:pPr>
        <w:pStyle w:val="ListParagraph"/>
        <w:numPr>
          <w:ilvl w:val="0"/>
          <w:numId w:val="27"/>
        </w:numPr>
      </w:pPr>
      <w:r w:rsidRPr="00B44FFE">
        <w:rPr>
          <w:b/>
          <w:i/>
        </w:rPr>
        <w:t>EPR</w:t>
      </w:r>
      <w:r>
        <w:t>: A</w:t>
      </w:r>
      <w:r w:rsidR="000237C9">
        <w:t xml:space="preserve">n XML string that represents a </w:t>
      </w:r>
      <w:proofErr w:type="spellStart"/>
      <w:r w:rsidR="000237C9">
        <w:t>ws</w:t>
      </w:r>
      <w:proofErr w:type="spellEnd"/>
      <w:r w:rsidR="000237C9">
        <w:t>-addressing End Point R</w:t>
      </w:r>
      <w:r>
        <w:t>eference. This includes the service addr</w:t>
      </w:r>
      <w:r w:rsidR="00B44FFE">
        <w:t>ess and port type of a deployed grid data server.</w:t>
      </w:r>
    </w:p>
    <w:p w14:paraId="4077E27C" w14:textId="77777777" w:rsidR="00B44FFE" w:rsidRDefault="00B44FFE" w:rsidP="00B44FFE">
      <w:pPr>
        <w:pStyle w:val="ListParagraph"/>
      </w:pPr>
    </w:p>
    <w:p w14:paraId="5238800B" w14:textId="77777777" w:rsidR="00B44FFE" w:rsidRDefault="00B44FFE" w:rsidP="00B44FFE">
      <w:pPr>
        <w:pStyle w:val="ListParagraph"/>
        <w:numPr>
          <w:ilvl w:val="0"/>
          <w:numId w:val="27"/>
        </w:numPr>
      </w:pPr>
      <w:r w:rsidRPr="00B44FFE">
        <w:rPr>
          <w:b/>
          <w:i/>
        </w:rPr>
        <w:t>CQL</w:t>
      </w:r>
      <w:r>
        <w:t>: A</w:t>
      </w:r>
      <w:r w:rsidR="007D1322">
        <w:t>n XML</w:t>
      </w:r>
      <w:r>
        <w:t xml:space="preserve"> string that </w:t>
      </w:r>
      <w:r w:rsidR="000237C9">
        <w:t>represents a</w:t>
      </w:r>
      <w:r>
        <w:t xml:space="preserve"> CQL query.</w:t>
      </w:r>
    </w:p>
    <w:p w14:paraId="5C950D65" w14:textId="77777777" w:rsidR="00B44FFE" w:rsidRDefault="00B44FFE" w:rsidP="00B44FFE"/>
    <w:p w14:paraId="5D2FCF01" w14:textId="77777777" w:rsidR="005E5EE7" w:rsidRDefault="00B313EE" w:rsidP="00B44FFE">
      <w:r>
        <w:t xml:space="preserve">A retrieval profile </w:t>
      </w:r>
      <w:r w:rsidR="00B44FFE">
        <w:t xml:space="preserve">could be defined as requiring a </w:t>
      </w:r>
      <w:r w:rsidR="00B44FFE" w:rsidRPr="00B313EE">
        <w:rPr>
          <w:i/>
        </w:rPr>
        <w:t>CQL</w:t>
      </w:r>
      <w:r w:rsidR="00B44FFE">
        <w:t xml:space="preserve"> value and </w:t>
      </w:r>
      <w:proofErr w:type="gramStart"/>
      <w:r w:rsidR="00B44FFE">
        <w:t>a</w:t>
      </w:r>
      <w:proofErr w:type="gramEnd"/>
      <w:r w:rsidR="00B44FFE">
        <w:t xml:space="preserve"> </w:t>
      </w:r>
      <w:r w:rsidR="00B44FFE" w:rsidRPr="00B313EE">
        <w:rPr>
          <w:i/>
        </w:rPr>
        <w:t>EPR</w:t>
      </w:r>
      <w:r w:rsidR="00B44FFE">
        <w:t xml:space="preserve"> val</w:t>
      </w:r>
      <w:r>
        <w:t xml:space="preserve">ue from the identifier metadata, as well as a java implementation (say </w:t>
      </w:r>
      <w:r w:rsidRPr="00B313EE">
        <w:rPr>
          <w:i/>
        </w:rPr>
        <w:t>CQLRetriever.java</w:t>
      </w:r>
      <w:r>
        <w:t xml:space="preserve">) that effectively knows how to send the </w:t>
      </w:r>
      <w:r w:rsidRPr="00B313EE">
        <w:rPr>
          <w:i/>
        </w:rPr>
        <w:t>CQL</w:t>
      </w:r>
      <w:r>
        <w:t xml:space="preserve"> query to the grid data service described by the </w:t>
      </w:r>
      <w:r w:rsidRPr="00B313EE">
        <w:rPr>
          <w:i/>
        </w:rPr>
        <w:t>EPR</w:t>
      </w:r>
      <w:r>
        <w:t xml:space="preserve">. </w:t>
      </w:r>
      <w:r w:rsidR="00E726F3">
        <w:t>In this example, the metadata is represented by the CQL and EPR values. The formal definition of how to use the metadata is represented by the implementation of a java class that makes use of the metadata.</w:t>
      </w:r>
    </w:p>
    <w:p w14:paraId="0E25481C" w14:textId="77777777" w:rsidR="00A61441" w:rsidRDefault="005E5EE7" w:rsidP="00B44FFE">
      <w:r>
        <w:t xml:space="preserve">The framework’s client toolkit provide aids in the definition of such profiles. </w:t>
      </w:r>
      <w:r w:rsidR="008D1342">
        <w:t xml:space="preserve">In the example above, </w:t>
      </w:r>
      <w:r w:rsidR="00B313EE" w:rsidRPr="00B313EE">
        <w:rPr>
          <w:i/>
        </w:rPr>
        <w:t>CQLRetriever.java</w:t>
      </w:r>
      <w:r w:rsidR="00B313EE">
        <w:t xml:space="preserve"> implement</w:t>
      </w:r>
      <w:r w:rsidR="008D1342">
        <w:t>s</w:t>
      </w:r>
      <w:r w:rsidR="00B313EE">
        <w:t xml:space="preserve"> the </w:t>
      </w:r>
      <w:r w:rsidR="00B313EE" w:rsidRPr="003A6035">
        <w:rPr>
          <w:i/>
        </w:rPr>
        <w:t>Retriever</w:t>
      </w:r>
      <w:r w:rsidR="00B313EE">
        <w:t xml:space="preserve"> interface defined by the framework. Later in this document, we will see how profiles can be injected into the framework using the spring fram</w:t>
      </w:r>
      <w:r w:rsidR="005B3A49">
        <w:t>ework.</w:t>
      </w:r>
    </w:p>
    <w:p w14:paraId="474C1F7B" w14:textId="77777777" w:rsidR="00A61441" w:rsidRDefault="00A61441" w:rsidP="00A61441">
      <w:pPr>
        <w:pStyle w:val="Heading3"/>
      </w:pPr>
    </w:p>
    <w:p w14:paraId="4E608C32" w14:textId="77777777" w:rsidR="00A61441" w:rsidRDefault="00A61441" w:rsidP="00A61441">
      <w:pPr>
        <w:pStyle w:val="Heading3"/>
      </w:pPr>
      <w:bookmarkStart w:id="80" w:name="_Toc110304723"/>
      <w:bookmarkStart w:id="81" w:name="_Toc248224290"/>
      <w:r>
        <w:t>Use Case</w:t>
      </w:r>
      <w:bookmarkEnd w:id="80"/>
      <w:bookmarkEnd w:id="81"/>
    </w:p>
    <w:p w14:paraId="68EF442F" w14:textId="77777777" w:rsidR="00A61441" w:rsidRDefault="00F53D3C" w:rsidP="00B44FFE">
      <w:r>
        <w:fldChar w:fldCharType="begin"/>
      </w:r>
      <w:r w:rsidR="00E85302">
        <w:instrText xml:space="preserve"> REF _Ref110919532 \h </w:instrText>
      </w:r>
      <w:r>
        <w:fldChar w:fldCharType="separate"/>
      </w:r>
      <w:r w:rsidR="00E85302">
        <w:t xml:space="preserve">Figure </w:t>
      </w:r>
      <w:r w:rsidR="00E85302">
        <w:rPr>
          <w:noProof/>
        </w:rPr>
        <w:t>6</w:t>
      </w:r>
      <w:r>
        <w:fldChar w:fldCharType="end"/>
      </w:r>
      <w:r w:rsidR="003B3916">
        <w:t xml:space="preserve"> </w:t>
      </w:r>
      <w:r w:rsidR="00A61441">
        <w:t>shows a use case where a data owner</w:t>
      </w:r>
      <w:r w:rsidR="00D673D5">
        <w:t xml:space="preserve"> (also acting as identifier curator)</w:t>
      </w:r>
      <w:r w:rsidR="00A61441">
        <w:t xml:space="preserve"> creates identifiers for </w:t>
      </w:r>
      <w:r w:rsidR="00A61441" w:rsidRPr="00A61441">
        <w:rPr>
          <w:i/>
        </w:rPr>
        <w:t>Person</w:t>
      </w:r>
      <w:r w:rsidR="00A61441">
        <w:t xml:space="preserve"> objects that exists in a database application. The data owner provides access to </w:t>
      </w:r>
      <w:proofErr w:type="gramStart"/>
      <w:r w:rsidR="00A61441">
        <w:t>the these</w:t>
      </w:r>
      <w:proofErr w:type="gramEnd"/>
      <w:r w:rsidR="00A61441">
        <w:t xml:space="preserve"> objects via a grid data service. </w:t>
      </w:r>
    </w:p>
    <w:p w14:paraId="3E17C01A" w14:textId="77777777" w:rsidR="00E85302" w:rsidRDefault="00A61441" w:rsidP="00B44FFE">
      <w:r>
        <w:lastRenderedPageBreak/>
        <w:t>A component in the data owner space (</w:t>
      </w:r>
      <w:proofErr w:type="spellStart"/>
      <w:r w:rsidRPr="00A61441">
        <w:rPr>
          <w:i/>
        </w:rPr>
        <w:t>TestModel</w:t>
      </w:r>
      <w:proofErr w:type="spellEnd"/>
      <w:r w:rsidRPr="00A61441">
        <w:rPr>
          <w:i/>
        </w:rPr>
        <w:t xml:space="preserve"> Curator</w:t>
      </w:r>
      <w:r>
        <w:t>) builds end point references (EPR) to the data service, and serialized CQL queries. This information is sent in the request to create an identifier to the naming authority. The naming authority creates the identifier and persists the EPR and CQL in the identifiers table as metadata. The identifier is returned to the client.</w:t>
      </w:r>
    </w:p>
    <w:p w14:paraId="3031770B" w14:textId="77777777" w:rsidR="00E85302" w:rsidRDefault="00E85302" w:rsidP="00E85302">
      <w:pPr>
        <w:keepNext/>
      </w:pPr>
      <w:r>
        <w:rPr>
          <w:noProof/>
        </w:rPr>
        <w:drawing>
          <wp:inline distT="0" distB="0" distL="0" distR="0" wp14:editId="160CEB3E">
            <wp:extent cx="6172200" cy="3944620"/>
            <wp:effectExtent l="76200" t="25400" r="101600" b="68580"/>
            <wp:docPr id="15" name="Picture 14" descr="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png"/>
                    <pic:cNvPicPr/>
                  </pic:nvPicPr>
                  <pic:blipFill>
                    <a:blip r:embed="rId24"/>
                    <a:stretch>
                      <a:fillRect/>
                    </a:stretch>
                  </pic:blipFill>
                  <pic:spPr>
                    <a:xfrm>
                      <a:off x="0" y="0"/>
                      <a:ext cx="6172200" cy="3944620"/>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74B0B36A" w14:textId="77777777" w:rsidR="00BD4938" w:rsidRDefault="00E85302" w:rsidP="00E85302">
      <w:pPr>
        <w:pStyle w:val="Caption"/>
        <w:jc w:val="center"/>
      </w:pPr>
      <w:bookmarkStart w:id="82" w:name="_Ref110919532"/>
      <w:r>
        <w:t xml:space="preserve">Figure </w:t>
      </w:r>
      <w:r w:rsidR="00EA3666">
        <w:fldChar w:fldCharType="begin"/>
      </w:r>
      <w:r w:rsidR="00EA3666">
        <w:instrText xml:space="preserve"> SEQ Figure \* ARABIC </w:instrText>
      </w:r>
      <w:r w:rsidR="00EA3666">
        <w:fldChar w:fldCharType="separate"/>
      </w:r>
      <w:r w:rsidR="003F767C">
        <w:rPr>
          <w:noProof/>
        </w:rPr>
        <w:t>6</w:t>
      </w:r>
      <w:r w:rsidR="00EA3666">
        <w:rPr>
          <w:noProof/>
        </w:rPr>
        <w:fldChar w:fldCharType="end"/>
      </w:r>
      <w:bookmarkEnd w:id="82"/>
      <w:r>
        <w:t xml:space="preserve"> Use Case: Creating Identifier</w:t>
      </w:r>
    </w:p>
    <w:p w14:paraId="39DFE238" w14:textId="77777777" w:rsidR="00BD4938" w:rsidRDefault="00BD4938" w:rsidP="00BD4938">
      <w:pPr>
        <w:keepNext/>
      </w:pPr>
    </w:p>
    <w:p w14:paraId="5CF649CC" w14:textId="77777777" w:rsidR="003F767C" w:rsidRDefault="00F53D3C" w:rsidP="00B44FFE">
      <w:r>
        <w:fldChar w:fldCharType="begin"/>
      </w:r>
      <w:r w:rsidR="0038721D">
        <w:instrText xml:space="preserve"> REF _Ref110921859 \h </w:instrText>
      </w:r>
      <w:r>
        <w:fldChar w:fldCharType="separate"/>
      </w:r>
      <w:r w:rsidR="0038721D">
        <w:t xml:space="preserve">Figure </w:t>
      </w:r>
      <w:r w:rsidR="0038721D">
        <w:rPr>
          <w:noProof/>
        </w:rPr>
        <w:t>7</w:t>
      </w:r>
      <w:r>
        <w:fldChar w:fldCharType="end"/>
      </w:r>
      <w:r w:rsidR="0038721D">
        <w:t xml:space="preserve"> </w:t>
      </w:r>
      <w:r w:rsidR="00A61441">
        <w:t xml:space="preserve">shows how the identifier is used to retrieve a person object. Steps 1 through 5 correspond to the </w:t>
      </w:r>
      <w:r w:rsidR="00A61441" w:rsidRPr="00A61441">
        <w:rPr>
          <w:i/>
        </w:rPr>
        <w:t>Resolution</w:t>
      </w:r>
      <w:r w:rsidR="00A61441">
        <w:t xml:space="preserve"> process as described earlier.</w:t>
      </w:r>
      <w:r w:rsidR="00A4723C">
        <w:t xml:space="preserve"> In step 6, the retriever class (</w:t>
      </w:r>
      <w:r w:rsidR="00A4723C" w:rsidRPr="00841327">
        <w:rPr>
          <w:i/>
        </w:rPr>
        <w:t>CQLRetriever.java</w:t>
      </w:r>
      <w:r w:rsidR="00A4723C">
        <w:t>) de</w:t>
      </w:r>
      <w:r w:rsidR="003A6035">
        <w:t>-</w:t>
      </w:r>
      <w:r w:rsidR="00A4723C">
        <w:t>serializes</w:t>
      </w:r>
      <w:r w:rsidR="003A6035">
        <w:t xml:space="preserve"> the CQL and EPR strings, and use the resulting java objects to make the call to the grid data service.</w:t>
      </w:r>
      <w:r w:rsidR="00A4723C">
        <w:t xml:space="preserve"> </w:t>
      </w:r>
      <w:r w:rsidR="003A6035">
        <w:t xml:space="preserve">The retriever interface returns the CQL result set to the </w:t>
      </w:r>
      <w:proofErr w:type="spellStart"/>
      <w:r w:rsidR="003A6035" w:rsidRPr="003A6035">
        <w:rPr>
          <w:i/>
        </w:rPr>
        <w:t>TestModel</w:t>
      </w:r>
      <w:proofErr w:type="spellEnd"/>
      <w:r w:rsidR="003A6035" w:rsidRPr="003A6035">
        <w:rPr>
          <w:i/>
        </w:rPr>
        <w:t xml:space="preserve"> Curator</w:t>
      </w:r>
      <w:r w:rsidR="003A6035">
        <w:t>, where it can be further processed by “casting it” to the expected Person object.</w:t>
      </w:r>
    </w:p>
    <w:p w14:paraId="6F79ED93" w14:textId="77777777" w:rsidR="003F767C" w:rsidRDefault="003F767C" w:rsidP="003F767C">
      <w:pPr>
        <w:keepNext/>
      </w:pPr>
      <w:r>
        <w:rPr>
          <w:noProof/>
        </w:rPr>
        <w:lastRenderedPageBreak/>
        <w:drawing>
          <wp:inline distT="0" distB="0" distL="0" distR="0" wp14:editId="08A963D2">
            <wp:extent cx="6172200" cy="3794125"/>
            <wp:effectExtent l="76200" t="25400" r="101600" b="66675"/>
            <wp:docPr id="16" name="Picture 15" descr="Pictur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png"/>
                    <pic:cNvPicPr/>
                  </pic:nvPicPr>
                  <pic:blipFill>
                    <a:blip r:embed="rId25"/>
                    <a:stretch>
                      <a:fillRect/>
                    </a:stretch>
                  </pic:blipFill>
                  <pic:spPr>
                    <a:xfrm>
                      <a:off x="0" y="0"/>
                      <a:ext cx="6172200" cy="3794125"/>
                    </a:xfrm>
                    <a:prstGeom prst="rect">
                      <a:avLst/>
                    </a:prstGeom>
                    <a:ln>
                      <a:solidFill>
                        <a:schemeClr val="accent1"/>
                      </a:solidFill>
                    </a:ln>
                    <a:effectLst>
                      <a:outerShdw blurRad="50800" dist="38100" dir="2700000" algn="tl" rotWithShape="0">
                        <a:srgbClr xmlns:a14="http://schemas.microsoft.com/office/drawing/2010/main" val="000000" mc:Ignorable="">
                          <a:alpha val="43000"/>
                        </a:srgbClr>
                      </a:outerShdw>
                    </a:effectLst>
                  </pic:spPr>
                </pic:pic>
              </a:graphicData>
            </a:graphic>
          </wp:inline>
        </w:drawing>
      </w:r>
    </w:p>
    <w:p w14:paraId="339C11C5" w14:textId="77777777" w:rsidR="00A61441" w:rsidRDefault="003F767C" w:rsidP="003F767C">
      <w:pPr>
        <w:pStyle w:val="Caption"/>
        <w:jc w:val="center"/>
      </w:pPr>
      <w:bookmarkStart w:id="83" w:name="_Ref110921859"/>
      <w:r>
        <w:t xml:space="preserve">Figure </w:t>
      </w:r>
      <w:r w:rsidR="00EA3666">
        <w:fldChar w:fldCharType="begin"/>
      </w:r>
      <w:r w:rsidR="00EA3666">
        <w:instrText xml:space="preserve"> SEQ Figure \* ARABIC </w:instrText>
      </w:r>
      <w:r w:rsidR="00EA3666">
        <w:fldChar w:fldCharType="separate"/>
      </w:r>
      <w:r>
        <w:rPr>
          <w:noProof/>
        </w:rPr>
        <w:t>7</w:t>
      </w:r>
      <w:r w:rsidR="00EA3666">
        <w:rPr>
          <w:noProof/>
        </w:rPr>
        <w:fldChar w:fldCharType="end"/>
      </w:r>
      <w:bookmarkEnd w:id="83"/>
      <w:r>
        <w:t xml:space="preserve"> Use Case: Data Retrieval</w:t>
      </w:r>
    </w:p>
    <w:p w14:paraId="056285AA" w14:textId="77777777" w:rsidR="00A61441" w:rsidRDefault="00A61441" w:rsidP="00A61441">
      <w:pPr>
        <w:keepNext/>
      </w:pPr>
    </w:p>
    <w:p w14:paraId="2FAE8F18" w14:textId="77777777" w:rsidR="00A61441" w:rsidRPr="007C6DB6" w:rsidRDefault="00A61441" w:rsidP="007C6DB6">
      <w:pPr>
        <w:pStyle w:val="BodyText"/>
      </w:pPr>
    </w:p>
    <w:p w14:paraId="56B4585F" w14:textId="6C0E5ED7" w:rsidR="007C6DB6" w:rsidRDefault="007C6DB6" w:rsidP="00B44FFE">
      <w:pPr>
        <w:pStyle w:val="Heading1"/>
      </w:pPr>
      <w:bookmarkStart w:id="84" w:name="_Toc110304724"/>
      <w:bookmarkStart w:id="85" w:name="_Ref116983776"/>
      <w:bookmarkStart w:id="86" w:name="_Ref116983783"/>
      <w:bookmarkStart w:id="87" w:name="_Toc248224291"/>
      <w:r>
        <w:t>Toolkit</w:t>
      </w:r>
      <w:bookmarkEnd w:id="84"/>
      <w:bookmarkEnd w:id="85"/>
      <w:bookmarkEnd w:id="86"/>
      <w:bookmarkEnd w:id="87"/>
    </w:p>
    <w:p w14:paraId="5FAF0761" w14:textId="77777777" w:rsidR="007C6DB6" w:rsidRPr="007C6DB6" w:rsidRDefault="007C6DB6" w:rsidP="007C6DB6">
      <w:r>
        <w:t>The ident</w:t>
      </w:r>
      <w:r w:rsidR="002577D2">
        <w:t xml:space="preserve">ifier framework is composed of </w:t>
      </w:r>
      <w:r>
        <w:t xml:space="preserve">projects: </w:t>
      </w:r>
      <w:r w:rsidR="00B74994">
        <w:rPr>
          <w:i/>
        </w:rPr>
        <w:t>identifiers</w:t>
      </w:r>
      <w:r w:rsidRPr="007C6DB6">
        <w:rPr>
          <w:i/>
        </w:rPr>
        <w:t>-</w:t>
      </w:r>
      <w:proofErr w:type="spellStart"/>
      <w:r w:rsidRPr="007C6DB6">
        <w:rPr>
          <w:i/>
        </w:rPr>
        <w:t>namingauthority</w:t>
      </w:r>
      <w:proofErr w:type="spellEnd"/>
      <w:r>
        <w:t xml:space="preserve">, </w:t>
      </w:r>
      <w:r w:rsidR="00B74994">
        <w:rPr>
          <w:i/>
        </w:rPr>
        <w:t>identifiers-</w:t>
      </w:r>
      <w:proofErr w:type="spellStart"/>
      <w:r w:rsidRPr="007C6DB6">
        <w:rPr>
          <w:i/>
        </w:rPr>
        <w:t>namingauthority</w:t>
      </w:r>
      <w:proofErr w:type="spellEnd"/>
      <w:r w:rsidRPr="007C6DB6">
        <w:rPr>
          <w:i/>
        </w:rPr>
        <w:t>-</w:t>
      </w:r>
      <w:proofErr w:type="spellStart"/>
      <w:r w:rsidRPr="007C6DB6">
        <w:rPr>
          <w:i/>
        </w:rPr>
        <w:t>gridsvc</w:t>
      </w:r>
      <w:proofErr w:type="spellEnd"/>
      <w:r>
        <w:t xml:space="preserve">, and </w:t>
      </w:r>
      <w:r w:rsidR="00B74994">
        <w:rPr>
          <w:i/>
        </w:rPr>
        <w:t>identifiers-client</w:t>
      </w:r>
      <w:r>
        <w:t>.</w:t>
      </w:r>
    </w:p>
    <w:p w14:paraId="58BB1065" w14:textId="77777777" w:rsidR="007C6DB6" w:rsidRDefault="00096B3E" w:rsidP="007C6DB6">
      <w:pPr>
        <w:pStyle w:val="Heading2"/>
      </w:pPr>
      <w:bookmarkStart w:id="88" w:name="_Toc110304725"/>
      <w:bookmarkStart w:id="89" w:name="_Toc248224292"/>
      <w:r>
        <w:t>Identifiers</w:t>
      </w:r>
      <w:r w:rsidR="007C6DB6">
        <w:t>-</w:t>
      </w:r>
      <w:bookmarkEnd w:id="88"/>
      <w:proofErr w:type="spellStart"/>
      <w:r>
        <w:t>NamingAuthority</w:t>
      </w:r>
      <w:bookmarkEnd w:id="89"/>
      <w:proofErr w:type="spellEnd"/>
    </w:p>
    <w:p w14:paraId="1A5FAA5D" w14:textId="77777777" w:rsidR="002173ED" w:rsidRDefault="002173ED" w:rsidP="00B44FFE"/>
    <w:p w14:paraId="1B70CBB5" w14:textId="77777777" w:rsidR="00F068C3" w:rsidRDefault="007C6DB6" w:rsidP="00B44FFE">
      <w:r>
        <w:t>T</w:t>
      </w:r>
      <w:r w:rsidR="002577D2">
        <w:t xml:space="preserve">his project establishes the interface and </w:t>
      </w:r>
      <w:r w:rsidR="00CA0A1C">
        <w:t>protocols that must be followed by all naming authority deployments/implementations. It also provides a default java implementation.</w:t>
      </w:r>
    </w:p>
    <w:p w14:paraId="5143B080" w14:textId="52B29CF3" w:rsidR="00CA0A1C" w:rsidRDefault="00CA0A1C" w:rsidP="00B44FFE">
      <w:r>
        <w:t xml:space="preserve">At minimum, a naming authority is capable of </w:t>
      </w:r>
      <w:r w:rsidRPr="00CA0A1C">
        <w:rPr>
          <w:i/>
        </w:rPr>
        <w:t>resolving</w:t>
      </w:r>
      <w:r>
        <w:t xml:space="preserve"> identifiers. This is, given an identifier (URI), return the metadata </w:t>
      </w:r>
      <w:r w:rsidR="00B6251D">
        <w:t>(</w:t>
      </w:r>
      <w:proofErr w:type="spellStart"/>
      <w:r w:rsidR="00B6251D" w:rsidRPr="00B6251D">
        <w:rPr>
          <w:i/>
        </w:rPr>
        <w:t>IdentifierValues</w:t>
      </w:r>
      <w:proofErr w:type="spellEnd"/>
      <w:r w:rsidR="00B6251D">
        <w:t xml:space="preserve">) </w:t>
      </w:r>
      <w:r>
        <w:t xml:space="preserve">associated with it. </w:t>
      </w:r>
    </w:p>
    <w:p w14:paraId="2CD6FEDC" w14:textId="77777777" w:rsidR="00CA0A1C" w:rsidRDefault="00CA0A1C" w:rsidP="00CA0A1C"/>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6157"/>
      </w:tblGrid>
      <w:tr w:rsidR="00CA0A1C" w14:paraId="45A4FB0E" w14:textId="77777777" w:rsidTr="00192BA7">
        <w:tc>
          <w:tcPr>
            <w:tcW w:w="0" w:type="auto"/>
          </w:tcPr>
          <w:p w14:paraId="4EFC0806" w14:textId="71402436" w:rsidR="0084501A" w:rsidRPr="0084501A" w:rsidRDefault="0084501A" w:rsidP="0084501A">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public </w:t>
            </w:r>
            <w:r w:rsidR="00B6251D">
              <w:rPr>
                <w:rFonts w:ascii="Courier" w:hAnsi="Courier" w:cs="Monaco"/>
                <w:sz w:val="18"/>
                <w:szCs w:val="18"/>
              </w:rPr>
              <w:t>interface</w:t>
            </w:r>
            <w:r w:rsidRPr="0084501A">
              <w:rPr>
                <w:rFonts w:ascii="Courier" w:hAnsi="Courier" w:cs="Monaco"/>
                <w:sz w:val="18"/>
                <w:szCs w:val="18"/>
              </w:rPr>
              <w:t xml:space="preserve"> </w:t>
            </w:r>
            <w:proofErr w:type="spellStart"/>
            <w:r w:rsidRPr="0084501A">
              <w:rPr>
                <w:rFonts w:ascii="Courier" w:hAnsi="Courier" w:cs="Monaco"/>
                <w:b/>
                <w:sz w:val="18"/>
                <w:szCs w:val="18"/>
              </w:rPr>
              <w:t>NamingAuthority</w:t>
            </w:r>
            <w:proofErr w:type="spellEnd"/>
            <w:r w:rsidRPr="0084501A">
              <w:rPr>
                <w:rFonts w:ascii="Courier" w:hAnsi="Courier" w:cs="Monaco"/>
                <w:sz w:val="18"/>
                <w:szCs w:val="18"/>
              </w:rPr>
              <w:t xml:space="preserve"> {</w:t>
            </w:r>
          </w:p>
          <w:p w14:paraId="7B0929D9" w14:textId="556FB350" w:rsidR="0084501A" w:rsidRPr="0084501A" w:rsidRDefault="0084501A" w:rsidP="007D03F7">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    </w:t>
            </w:r>
            <w:r w:rsidR="007D03F7">
              <w:rPr>
                <w:rFonts w:ascii="Courier" w:hAnsi="Courier" w:cs="Monaco"/>
                <w:sz w:val="18"/>
                <w:szCs w:val="18"/>
              </w:rPr>
              <w:t>…</w:t>
            </w:r>
          </w:p>
          <w:p w14:paraId="2997738D" w14:textId="37D6481B" w:rsidR="00CA0A1C" w:rsidRDefault="0084501A" w:rsidP="00905E1E">
            <w:pPr>
              <w:autoSpaceDE w:val="0"/>
              <w:autoSpaceDN w:val="0"/>
              <w:spacing w:after="0" w:line="240" w:lineRule="auto"/>
              <w:textAlignment w:val="auto"/>
              <w:rPr>
                <w:rFonts w:ascii="Courier" w:hAnsi="Courier" w:cs="Monaco"/>
                <w:sz w:val="18"/>
                <w:szCs w:val="18"/>
              </w:rPr>
            </w:pPr>
            <w:r w:rsidRPr="0084501A">
              <w:rPr>
                <w:rFonts w:ascii="Courier" w:hAnsi="Courier" w:cs="Monaco"/>
                <w:sz w:val="18"/>
                <w:szCs w:val="18"/>
              </w:rPr>
              <w:t xml:space="preserve">   </w:t>
            </w:r>
            <w:r w:rsidR="00B6251D">
              <w:rPr>
                <w:rFonts w:ascii="Courier" w:hAnsi="Courier" w:cs="Monaco"/>
                <w:sz w:val="18"/>
                <w:szCs w:val="18"/>
              </w:rPr>
              <w:t xml:space="preserve"> </w:t>
            </w:r>
            <w:proofErr w:type="spellStart"/>
            <w:r w:rsidRPr="0084501A">
              <w:rPr>
                <w:rFonts w:ascii="Courier" w:hAnsi="Courier" w:cs="Monaco"/>
                <w:i/>
                <w:sz w:val="18"/>
                <w:szCs w:val="18"/>
              </w:rPr>
              <w:t>IdentifierValues</w:t>
            </w:r>
            <w:proofErr w:type="spellEnd"/>
            <w:r w:rsidRPr="0084501A">
              <w:rPr>
                <w:rFonts w:ascii="Courier" w:hAnsi="Courier" w:cs="Monaco"/>
                <w:sz w:val="18"/>
                <w:szCs w:val="18"/>
              </w:rPr>
              <w:t xml:space="preserve"> </w:t>
            </w:r>
            <w:proofErr w:type="spellStart"/>
            <w:r w:rsidRPr="0084501A">
              <w:rPr>
                <w:rFonts w:ascii="Courier" w:hAnsi="Courier" w:cs="Monaco"/>
                <w:b/>
                <w:i/>
                <w:sz w:val="18"/>
                <w:szCs w:val="18"/>
              </w:rPr>
              <w:t>resolveIdentifier</w:t>
            </w:r>
            <w:proofErr w:type="spellEnd"/>
            <w:r w:rsidRPr="0084501A">
              <w:rPr>
                <w:rFonts w:ascii="Courier" w:hAnsi="Courier" w:cs="Monaco"/>
                <w:sz w:val="18"/>
                <w:szCs w:val="18"/>
              </w:rPr>
              <w:t>(URI identifier);</w:t>
            </w:r>
          </w:p>
          <w:p w14:paraId="393EF07C" w14:textId="3F7E9641" w:rsidR="007D03F7" w:rsidRPr="0084501A" w:rsidRDefault="00A80B28"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
          <w:p w14:paraId="3238BC85" w14:textId="77777777" w:rsidR="00CA0A1C" w:rsidRPr="007B0E9A" w:rsidRDefault="0084501A" w:rsidP="00905E1E">
            <w:pPr>
              <w:autoSpaceDE w:val="0"/>
              <w:autoSpaceDN w:val="0"/>
              <w:spacing w:after="0" w:line="240" w:lineRule="auto"/>
              <w:textAlignment w:val="auto"/>
              <w:rPr>
                <w:rFonts w:ascii="Courier" w:hAnsi="Courier" w:cs="Monaco"/>
                <w:sz w:val="20"/>
              </w:rPr>
            </w:pPr>
            <w:r w:rsidRPr="0084501A">
              <w:rPr>
                <w:rFonts w:ascii="Courier" w:hAnsi="Courier" w:cs="Monaco"/>
                <w:sz w:val="18"/>
                <w:szCs w:val="18"/>
              </w:rPr>
              <w:lastRenderedPageBreak/>
              <w:t>}</w:t>
            </w:r>
          </w:p>
        </w:tc>
      </w:tr>
    </w:tbl>
    <w:p w14:paraId="65401F86" w14:textId="77777777" w:rsidR="00CA0A1C" w:rsidRDefault="00CA0A1C" w:rsidP="00CA0A1C"/>
    <w:p w14:paraId="5D734E39" w14:textId="64633716" w:rsidR="00A80B28" w:rsidRDefault="00A80B28" w:rsidP="00A80B28">
      <w:r>
        <w:t>A naming authority could also provide identifier creation and maintenance capabilities.</w:t>
      </w:r>
    </w:p>
    <w:p w14:paraId="2B8CB7ED" w14:textId="77777777" w:rsidR="00A80B28" w:rsidRDefault="00A80B28" w:rsidP="00A80B28"/>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7670"/>
      </w:tblGrid>
      <w:tr w:rsidR="00A80B28" w14:paraId="6B08BA82" w14:textId="77777777" w:rsidTr="00192BA7">
        <w:tc>
          <w:tcPr>
            <w:tcW w:w="0" w:type="auto"/>
          </w:tcPr>
          <w:p w14:paraId="396675B7" w14:textId="31703C40"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 xml:space="preserve">public </w:t>
            </w:r>
            <w:r w:rsidR="00B6251D">
              <w:rPr>
                <w:rFonts w:ascii="Courier" w:hAnsi="Courier" w:cs="Monaco"/>
                <w:sz w:val="18"/>
                <w:szCs w:val="18"/>
              </w:rPr>
              <w:t>interface</w:t>
            </w:r>
            <w:r w:rsidRPr="00A80B28">
              <w:rPr>
                <w:rFonts w:ascii="Courier" w:hAnsi="Courier" w:cs="Monaco"/>
                <w:sz w:val="18"/>
                <w:szCs w:val="18"/>
              </w:rPr>
              <w:t xml:space="preserve">s </w:t>
            </w:r>
            <w:proofErr w:type="spellStart"/>
            <w:r w:rsidRPr="00A80B28">
              <w:rPr>
                <w:rFonts w:ascii="Courier" w:hAnsi="Courier" w:cs="Monaco"/>
                <w:b/>
                <w:sz w:val="18"/>
                <w:szCs w:val="18"/>
              </w:rPr>
              <w:t>MaintainerNamingAuthority</w:t>
            </w:r>
            <w:proofErr w:type="spellEnd"/>
            <w:r w:rsidRPr="00A80B28">
              <w:rPr>
                <w:rFonts w:ascii="Courier" w:hAnsi="Courier" w:cs="Monaco"/>
                <w:sz w:val="18"/>
                <w:szCs w:val="18"/>
              </w:rPr>
              <w:t xml:space="preserve"> extends </w:t>
            </w:r>
            <w:proofErr w:type="spellStart"/>
            <w:r w:rsidRPr="00A80B28">
              <w:rPr>
                <w:rFonts w:ascii="Courier" w:hAnsi="Courier" w:cs="Monaco"/>
                <w:b/>
                <w:sz w:val="18"/>
                <w:szCs w:val="18"/>
              </w:rPr>
              <w:t>NamingAuthority</w:t>
            </w:r>
            <w:proofErr w:type="spellEnd"/>
            <w:r w:rsidRPr="00A80B28">
              <w:rPr>
                <w:rFonts w:ascii="Courier" w:hAnsi="Courier" w:cs="Monaco"/>
                <w:sz w:val="18"/>
                <w:szCs w:val="18"/>
              </w:rPr>
              <w:t xml:space="preserve"> {</w:t>
            </w:r>
          </w:p>
          <w:p w14:paraId="2ABEBBA2" w14:textId="22B6A2C4"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Pr>
                <w:rFonts w:ascii="Courier" w:hAnsi="Courier" w:cs="Monaco"/>
                <w:sz w:val="18"/>
                <w:szCs w:val="18"/>
              </w:rPr>
              <w:t>…</w:t>
            </w:r>
            <w:r w:rsidRPr="00A80B28">
              <w:rPr>
                <w:rFonts w:ascii="Courier" w:hAnsi="Courier" w:cs="Monaco"/>
                <w:sz w:val="18"/>
                <w:szCs w:val="18"/>
              </w:rPr>
              <w:t xml:space="preserve">   </w:t>
            </w:r>
          </w:p>
          <w:p w14:paraId="5C0C0F50" w14:textId="14B72FD4"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sidRPr="00A80B28">
              <w:rPr>
                <w:rFonts w:ascii="Courier" w:hAnsi="Courier" w:cs="Monaco"/>
                <w:i/>
                <w:sz w:val="18"/>
                <w:szCs w:val="18"/>
              </w:rPr>
              <w:t>URI</w:t>
            </w:r>
            <w:r w:rsidRPr="00A80B28">
              <w:rPr>
                <w:rFonts w:ascii="Courier" w:hAnsi="Courier" w:cs="Monaco"/>
                <w:sz w:val="18"/>
                <w:szCs w:val="18"/>
              </w:rPr>
              <w:t xml:space="preserve"> </w:t>
            </w:r>
            <w:proofErr w:type="spellStart"/>
            <w:r w:rsidRPr="00A80B28">
              <w:rPr>
                <w:rFonts w:ascii="Courier" w:hAnsi="Courier" w:cs="Monaco"/>
                <w:b/>
                <w:i/>
                <w:sz w:val="18"/>
                <w:szCs w:val="18"/>
              </w:rPr>
              <w:t>createIdentifier</w:t>
            </w:r>
            <w:proofErr w:type="spellEnd"/>
            <w:r w:rsidRPr="00A80B28">
              <w:rPr>
                <w:rFonts w:ascii="Courier" w:hAnsi="Courier" w:cs="Monaco"/>
                <w:sz w:val="18"/>
                <w:szCs w:val="18"/>
              </w:rPr>
              <w:t>(</w:t>
            </w:r>
            <w:proofErr w:type="spellStart"/>
            <w:r w:rsidRPr="00A80B28">
              <w:rPr>
                <w:rFonts w:ascii="Courier" w:hAnsi="Courier" w:cs="Monaco"/>
                <w:sz w:val="18"/>
                <w:szCs w:val="18"/>
              </w:rPr>
              <w:t>IdentifierValues</w:t>
            </w:r>
            <w:proofErr w:type="spellEnd"/>
            <w:r w:rsidRPr="00A80B28">
              <w:rPr>
                <w:rFonts w:ascii="Courier" w:hAnsi="Courier" w:cs="Monaco"/>
                <w:sz w:val="18"/>
                <w:szCs w:val="18"/>
              </w:rPr>
              <w:t xml:space="preserve"> values)</w:t>
            </w:r>
            <w:r>
              <w:rPr>
                <w:rFonts w:ascii="Courier" w:hAnsi="Courier" w:cs="Monaco"/>
                <w:sz w:val="18"/>
                <w:szCs w:val="18"/>
              </w:rPr>
              <w:t>;</w:t>
            </w:r>
            <w:r w:rsidRPr="00A80B28">
              <w:rPr>
                <w:rFonts w:ascii="Courier" w:hAnsi="Courier" w:cs="Monaco"/>
                <w:sz w:val="18"/>
                <w:szCs w:val="18"/>
              </w:rPr>
              <w:t xml:space="preserve"> </w:t>
            </w:r>
          </w:p>
          <w:p w14:paraId="55B450A5" w14:textId="0EBF773C" w:rsidR="00A80B28" w:rsidRPr="00A80B28" w:rsidRDefault="00A80B28" w:rsidP="00A80B28">
            <w:pPr>
              <w:autoSpaceDE w:val="0"/>
              <w:autoSpaceDN w:val="0"/>
              <w:spacing w:after="0" w:line="240" w:lineRule="auto"/>
              <w:textAlignment w:val="auto"/>
              <w:rPr>
                <w:rFonts w:ascii="Courier" w:hAnsi="Courier" w:cs="Monaco"/>
                <w:sz w:val="18"/>
                <w:szCs w:val="18"/>
              </w:rPr>
            </w:pPr>
            <w:r w:rsidRPr="00A80B28">
              <w:rPr>
                <w:rFonts w:ascii="Courier" w:hAnsi="Courier" w:cs="Monaco"/>
                <w:sz w:val="18"/>
                <w:szCs w:val="18"/>
              </w:rPr>
              <w:tab/>
            </w:r>
            <w:r>
              <w:rPr>
                <w:rFonts w:ascii="Courier" w:hAnsi="Courier" w:cs="Monaco"/>
                <w:sz w:val="18"/>
                <w:szCs w:val="18"/>
              </w:rPr>
              <w:t>…</w:t>
            </w:r>
          </w:p>
          <w:p w14:paraId="78D052E3" w14:textId="77777777" w:rsidR="00A80B28" w:rsidRPr="007B0E9A" w:rsidRDefault="00A80B28" w:rsidP="00905E1E">
            <w:pPr>
              <w:autoSpaceDE w:val="0"/>
              <w:autoSpaceDN w:val="0"/>
              <w:spacing w:after="0" w:line="240" w:lineRule="auto"/>
              <w:textAlignment w:val="auto"/>
              <w:rPr>
                <w:rFonts w:ascii="Courier" w:hAnsi="Courier" w:cs="Monaco"/>
                <w:sz w:val="20"/>
              </w:rPr>
            </w:pPr>
            <w:r w:rsidRPr="0084501A">
              <w:rPr>
                <w:rFonts w:ascii="Courier" w:hAnsi="Courier" w:cs="Monaco"/>
                <w:sz w:val="18"/>
                <w:szCs w:val="18"/>
              </w:rPr>
              <w:t>}</w:t>
            </w:r>
          </w:p>
        </w:tc>
      </w:tr>
    </w:tbl>
    <w:p w14:paraId="48E80A95" w14:textId="77777777" w:rsidR="00A80B28" w:rsidRDefault="00A80B28" w:rsidP="00A80B28"/>
    <w:p w14:paraId="06602EFF" w14:textId="676EC114" w:rsidR="00A80B28" w:rsidRDefault="00A80B28" w:rsidP="00A80B28">
      <w:r>
        <w:t xml:space="preserve">The </w:t>
      </w:r>
      <w:proofErr w:type="spellStart"/>
      <w:r w:rsidRPr="00A80B28">
        <w:rPr>
          <w:i/>
        </w:rPr>
        <w:t>createIdentifier</w:t>
      </w:r>
      <w:proofErr w:type="spellEnd"/>
      <w:r>
        <w:t xml:space="preserve"> interface </w:t>
      </w:r>
      <w:r w:rsidR="00B6251D">
        <w:t xml:space="preserve">is expected to accept </w:t>
      </w:r>
      <w:r>
        <w:t>identifier values (metadata</w:t>
      </w:r>
      <w:proofErr w:type="gramStart"/>
      <w:r>
        <w:t>),</w:t>
      </w:r>
      <w:proofErr w:type="gramEnd"/>
      <w:r>
        <w:t xml:space="preserve"> generate a new identifier URI and return it to the client.</w:t>
      </w:r>
    </w:p>
    <w:p w14:paraId="7A519719" w14:textId="77777777" w:rsidR="002173ED" w:rsidRDefault="002173ED" w:rsidP="002173ED">
      <w:pPr>
        <w:pStyle w:val="Heading3"/>
      </w:pPr>
    </w:p>
    <w:p w14:paraId="680656E8" w14:textId="77777777" w:rsidR="00CA0A1C" w:rsidRDefault="002173ED" w:rsidP="002173ED">
      <w:pPr>
        <w:pStyle w:val="Heading3"/>
        <w:pBdr>
          <w:bottom w:val="single" w:sz="6" w:space="1" w:color="auto"/>
        </w:pBdr>
      </w:pPr>
      <w:bookmarkStart w:id="90" w:name="_Toc248224293"/>
      <w:r>
        <w:t>HTTP Protocol</w:t>
      </w:r>
      <w:bookmarkEnd w:id="90"/>
    </w:p>
    <w:p w14:paraId="7259D8EA" w14:textId="77777777" w:rsidR="002173ED" w:rsidRDefault="002173ED" w:rsidP="00CA0A1C"/>
    <w:p w14:paraId="2E915B7F" w14:textId="03CD42A7" w:rsidR="002173ED" w:rsidRPr="0084501A" w:rsidRDefault="002173ED" w:rsidP="00CA0A1C">
      <w:r>
        <w:t xml:space="preserve">A naming authority responds to identifier resolution requests via HTTP. Identifiers are </w:t>
      </w:r>
      <w:r w:rsidR="00510E14">
        <w:t xml:space="preserve">functional HTTP URIs that </w:t>
      </w:r>
      <w:proofErr w:type="gramStart"/>
      <w:r w:rsidR="00510E14">
        <w:t>lead</w:t>
      </w:r>
      <w:proofErr w:type="gramEnd"/>
      <w:r w:rsidR="00510E14">
        <w:t xml:space="preserve"> a client to the naming authority that owns it.</w:t>
      </w:r>
      <w:r>
        <w:t xml:space="preserve"> </w:t>
      </w:r>
    </w:p>
    <w:p w14:paraId="269B92AE" w14:textId="08E7C719" w:rsidR="00D70B6B" w:rsidRPr="00D70B6B" w:rsidRDefault="00E94D9F" w:rsidP="00702B5A">
      <w:pPr>
        <w:rPr>
          <w:i/>
        </w:rPr>
      </w:pPr>
      <w:r>
        <w:t xml:space="preserve">For example, assuming </w:t>
      </w:r>
      <w:r w:rsidR="00510E14">
        <w:t xml:space="preserve">a naming authority with a prefix URI </w:t>
      </w:r>
      <w:proofErr w:type="gramStart"/>
      <w:r w:rsidR="00510E14">
        <w:t xml:space="preserve">of  </w:t>
      </w:r>
      <w:r w:rsidR="00510E14">
        <w:rPr>
          <w:i/>
        </w:rPr>
        <w:t>http</w:t>
      </w:r>
      <w:proofErr w:type="gramEnd"/>
      <w:r w:rsidR="00510E14">
        <w:rPr>
          <w:i/>
        </w:rPr>
        <w:t>://foo.osumc.edu:8080/</w:t>
      </w:r>
      <w:r w:rsidR="00510E14">
        <w:t>;</w:t>
      </w:r>
      <w:r>
        <w:t xml:space="preserve"> a local identifier </w:t>
      </w:r>
      <w:r w:rsidR="00510E14">
        <w:rPr>
          <w:i/>
        </w:rPr>
        <w:t>ABC</w:t>
      </w:r>
      <w:r>
        <w:t xml:space="preserve"> can be resolved by navigating to </w:t>
      </w:r>
      <w:r w:rsidR="00496C74" w:rsidRPr="00496C74">
        <w:rPr>
          <w:i/>
        </w:rPr>
        <w:t>http://foo.osumc.edu</w:t>
      </w:r>
      <w:r w:rsidR="00510E14">
        <w:rPr>
          <w:i/>
        </w:rPr>
        <w:t>:8080</w:t>
      </w:r>
      <w:r w:rsidRPr="00496C74">
        <w:rPr>
          <w:i/>
        </w:rPr>
        <w:t>/</w:t>
      </w:r>
      <w:r w:rsidR="00510E14">
        <w:rPr>
          <w:i/>
        </w:rPr>
        <w:t>ABC</w:t>
      </w:r>
    </w:p>
    <w:p w14:paraId="6D74EBB7" w14:textId="77777777" w:rsidR="009301A9" w:rsidRDefault="009301A9" w:rsidP="00D70B6B">
      <w:pPr>
        <w:pStyle w:val="Heading4"/>
      </w:pPr>
      <w:bookmarkStart w:id="91" w:name="_Toc110304734"/>
      <w:bookmarkStart w:id="92" w:name="_Toc248224294"/>
      <w:r>
        <w:t>Resolution Response</w:t>
      </w:r>
      <w:bookmarkEnd w:id="91"/>
      <w:bookmarkEnd w:id="92"/>
    </w:p>
    <w:p w14:paraId="3ECDB385" w14:textId="64F8213A" w:rsidR="00D70B6B" w:rsidRDefault="00D70B6B" w:rsidP="009301A9">
      <w:r>
        <w:t xml:space="preserve">A naming authority responds to a HTTP resolution request (such as </w:t>
      </w:r>
      <w:r w:rsidRPr="00496C74">
        <w:rPr>
          <w:i/>
        </w:rPr>
        <w:t>http://foo.osumc.edu</w:t>
      </w:r>
      <w:r>
        <w:rPr>
          <w:i/>
        </w:rPr>
        <w:t>:8080</w:t>
      </w:r>
      <w:r w:rsidRPr="00496C74">
        <w:rPr>
          <w:i/>
        </w:rPr>
        <w:t>/</w:t>
      </w:r>
      <w:r>
        <w:rPr>
          <w:i/>
        </w:rPr>
        <w:t>ABC)</w:t>
      </w:r>
      <w:r>
        <w:t xml:space="preserve"> by returning the set of identifier values associated with the identifier URI.</w:t>
      </w:r>
    </w:p>
    <w:p w14:paraId="2069BDA9" w14:textId="1F5B143B" w:rsidR="00D70B6B" w:rsidRPr="00D70B6B" w:rsidRDefault="00D70B6B" w:rsidP="009301A9">
      <w:r>
        <w:t>The format of the response is either HTML or XML. A client specifies the type of response desired by setting the HTTP ACCEPT request header appropriately.</w:t>
      </w:r>
    </w:p>
    <w:p w14:paraId="122BA798" w14:textId="77777777" w:rsidR="00C40FA8" w:rsidRDefault="009301A9" w:rsidP="009301A9">
      <w:r>
        <w:t>The ACCEPT header typically contains a list of response formats that are acceptable by the client.</w:t>
      </w:r>
    </w:p>
    <w:p w14:paraId="3C4E773C" w14:textId="223218AD" w:rsidR="00DF5B40" w:rsidRDefault="00C40FA8" w:rsidP="009301A9">
      <w:r>
        <w:t xml:space="preserve">For a naming authority, HTML is the dominant format. That is, </w:t>
      </w:r>
      <w:r w:rsidR="00DF5B40">
        <w:t xml:space="preserve">in order to request XML, the ACCEPT header must contain </w:t>
      </w:r>
      <w:r w:rsidR="00DF5B40" w:rsidRPr="00DF5B40">
        <w:rPr>
          <w:i/>
        </w:rPr>
        <w:t>application/xml</w:t>
      </w:r>
      <w:r w:rsidR="00DF5B40">
        <w:t xml:space="preserve">, and must not include </w:t>
      </w:r>
      <w:r w:rsidR="00DF5B40" w:rsidRPr="009E0C28">
        <w:rPr>
          <w:i/>
        </w:rPr>
        <w:t>text/htm</w:t>
      </w:r>
      <w:r w:rsidR="009E0C28" w:rsidRPr="009E0C28">
        <w:rPr>
          <w:i/>
        </w:rPr>
        <w:t>l</w:t>
      </w:r>
      <w:r w:rsidR="00DF5B40">
        <w:t xml:space="preserve">. </w:t>
      </w:r>
      <w:r>
        <w:t>T</w:t>
      </w:r>
      <w:r w:rsidR="00DF5B40">
        <w:t xml:space="preserve">he presence of </w:t>
      </w:r>
      <w:r w:rsidR="00DF5B40" w:rsidRPr="00DF5B40">
        <w:rPr>
          <w:i/>
        </w:rPr>
        <w:t>text/html</w:t>
      </w:r>
      <w:r w:rsidR="00DF5B40">
        <w:t xml:space="preserve"> or </w:t>
      </w:r>
      <w:r w:rsidR="00DF5B40" w:rsidRPr="00DF5B40">
        <w:rPr>
          <w:i/>
        </w:rPr>
        <w:t>*/*</w:t>
      </w:r>
      <w:r w:rsidR="00DF5B40">
        <w:t xml:space="preserve"> anywhere in the list would result in HTML.</w:t>
      </w:r>
    </w:p>
    <w:p w14:paraId="29411BEE" w14:textId="77777777" w:rsidR="007B0E9A" w:rsidRDefault="00DF5B40" w:rsidP="009301A9">
      <w:r>
        <w:t>HTML is also the defa</w:t>
      </w:r>
      <w:r w:rsidR="007B0E9A">
        <w:t>ult format. Therefore, an empty ACCEPT header would also result in HTML being returned.</w:t>
      </w:r>
    </w:p>
    <w:p w14:paraId="5CBDBCA3" w14:textId="77777777" w:rsidR="00C40FA8" w:rsidRDefault="00C40FA8" w:rsidP="009301A9"/>
    <w:p w14:paraId="76E978FD" w14:textId="281A0AF2" w:rsidR="00C40FA8" w:rsidRDefault="00C40FA8" w:rsidP="00C40FA8">
      <w:pPr>
        <w:pStyle w:val="Heading5"/>
      </w:pPr>
      <w:bookmarkStart w:id="93" w:name="_Toc248224295"/>
      <w:r>
        <w:t>HTML Response</w:t>
      </w:r>
      <w:bookmarkEnd w:id="93"/>
    </w:p>
    <w:p w14:paraId="75FA917A" w14:textId="3844C9AF" w:rsidR="00C40FA8" w:rsidRDefault="00C40FA8" w:rsidP="009301A9">
      <w:r>
        <w:t xml:space="preserve">This response is intended to be consumed by humans, such as those using a web browser for resolution purposes. Therefore, this specification does not require any particular styling or presentation layout. The response should </w:t>
      </w:r>
      <w:r w:rsidR="00D92BEF">
        <w:t xml:space="preserve">simply </w:t>
      </w:r>
      <w:r>
        <w:t xml:space="preserve">present identifier values in a valid HTML document.  </w:t>
      </w:r>
    </w:p>
    <w:p w14:paraId="41D938DA" w14:textId="31457AAA" w:rsidR="007B0E9A" w:rsidRDefault="00F53D3C" w:rsidP="009301A9">
      <w:r>
        <w:fldChar w:fldCharType="begin"/>
      </w:r>
      <w:r w:rsidR="009E0C28">
        <w:instrText xml:space="preserve"> REF _Ref109970607 \h </w:instrText>
      </w:r>
      <w:r>
        <w:fldChar w:fldCharType="separate"/>
      </w:r>
      <w:r w:rsidR="009E0C28">
        <w:t xml:space="preserve">Figure </w:t>
      </w:r>
      <w:r w:rsidR="009E0C28">
        <w:rPr>
          <w:noProof/>
        </w:rPr>
        <w:t>4</w:t>
      </w:r>
      <w:r>
        <w:fldChar w:fldCharType="end"/>
      </w:r>
      <w:r w:rsidR="007B0E9A">
        <w:t xml:space="preserve"> shows a</w:t>
      </w:r>
      <w:r w:rsidR="00D92BEF">
        <w:t>n example</w:t>
      </w:r>
      <w:r w:rsidR="007B0E9A">
        <w:t xml:space="preserve"> web browser</w:t>
      </w:r>
      <w:r w:rsidR="00D92BEF">
        <w:t xml:space="preserve"> (HTML)</w:t>
      </w:r>
      <w:r w:rsidR="007B0E9A">
        <w:t xml:space="preserve"> view of a resolved identifier.</w:t>
      </w:r>
    </w:p>
    <w:p w14:paraId="040C3A1F" w14:textId="32604475" w:rsidR="006F4775" w:rsidRDefault="006F4775" w:rsidP="006F4775">
      <w:pPr>
        <w:pStyle w:val="Heading5"/>
      </w:pPr>
      <w:bookmarkStart w:id="94" w:name="_Toc248224296"/>
      <w:r>
        <w:lastRenderedPageBreak/>
        <w:t>XML Response</w:t>
      </w:r>
      <w:bookmarkEnd w:id="94"/>
    </w:p>
    <w:p w14:paraId="4566D04C" w14:textId="2B5CA3FF" w:rsidR="007B0E9A" w:rsidRDefault="007B0E9A" w:rsidP="009301A9">
      <w:r>
        <w:t xml:space="preserve">The XML response is a serialized view of the </w:t>
      </w:r>
      <w:proofErr w:type="spellStart"/>
      <w:r w:rsidRPr="007B0E9A">
        <w:rPr>
          <w:i/>
        </w:rPr>
        <w:t>IdentifierValues</w:t>
      </w:r>
      <w:proofErr w:type="spellEnd"/>
      <w:r>
        <w:t xml:space="preserve"> object</w:t>
      </w:r>
      <w:r w:rsidR="00673821">
        <w:t>. It’s a XML document that conforms to a well-known XML schema. As example: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7B0E9A" w14:paraId="22F815A9" w14:textId="77777777">
        <w:tc>
          <w:tcPr>
            <w:tcW w:w="9936" w:type="dxa"/>
          </w:tcPr>
          <w:p w14:paraId="3DEFCA98" w14:textId="4747D23D" w:rsidR="00673821" w:rsidRPr="00673821" w:rsidRDefault="00673821" w:rsidP="00673821">
            <w:pPr>
              <w:autoSpaceDE w:val="0"/>
              <w:autoSpaceDN w:val="0"/>
              <w:spacing w:after="0" w:line="240" w:lineRule="auto"/>
              <w:textAlignment w:val="auto"/>
              <w:rPr>
                <w:rFonts w:ascii="Courier" w:hAnsi="Courier" w:cs="Monaco"/>
                <w:sz w:val="18"/>
                <w:szCs w:val="18"/>
              </w:rPr>
            </w:pPr>
            <w:proofErr w:type="gramStart"/>
            <w:r w:rsidRPr="00673821">
              <w:rPr>
                <w:rFonts w:ascii="Courier" w:hAnsi="Courier" w:cs="Monaco"/>
                <w:sz w:val="18"/>
                <w:szCs w:val="18"/>
              </w:rPr>
              <w:t>&lt;?xml</w:t>
            </w:r>
            <w:proofErr w:type="gramEnd"/>
            <w:r w:rsidRPr="00673821">
              <w:rPr>
                <w:rFonts w:ascii="Courier" w:hAnsi="Courier" w:cs="Monaco"/>
                <w:sz w:val="18"/>
                <w:szCs w:val="18"/>
              </w:rPr>
              <w:t xml:space="preserve"> version="1.0" encoding="UTF-8"?&gt;</w:t>
            </w:r>
          </w:p>
          <w:p w14:paraId="7318457D" w14:textId="77777777" w:rsid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&lt;</w:t>
            </w:r>
            <w:proofErr w:type="spellStart"/>
            <w:r w:rsidRPr="00673821">
              <w:rPr>
                <w:rFonts w:ascii="Courier" w:hAnsi="Courier" w:cs="Monaco"/>
                <w:sz w:val="18"/>
                <w:szCs w:val="18"/>
              </w:rPr>
              <w:t>na:IdentifierValues</w:t>
            </w:r>
            <w:proofErr w:type="spellEnd"/>
            <w:r w:rsidRPr="00673821">
              <w:rPr>
                <w:rFonts w:ascii="Courier" w:hAnsi="Courier" w:cs="Monaco"/>
                <w:sz w:val="18"/>
                <w:szCs w:val="18"/>
              </w:rPr>
              <w:t xml:space="preserve"> </w:t>
            </w:r>
          </w:p>
          <w:p w14:paraId="333C0395" w14:textId="4E4949A2" w:rsid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673821">
              <w:rPr>
                <w:rFonts w:ascii="Courier" w:hAnsi="Courier" w:cs="Monaco"/>
                <w:sz w:val="18"/>
                <w:szCs w:val="18"/>
              </w:rPr>
              <w:t>xmlns:na</w:t>
            </w:r>
            <w:proofErr w:type="spellEnd"/>
            <w:r w:rsidRPr="00673821">
              <w:rPr>
                <w:rFonts w:ascii="Courier" w:hAnsi="Courier" w:cs="Monaco"/>
                <w:sz w:val="18"/>
                <w:szCs w:val="18"/>
              </w:rPr>
              <w:t>="http://na.cagrid.org/1.0/</w:t>
            </w:r>
            <w:proofErr w:type="spellStart"/>
            <w:r w:rsidRPr="00673821">
              <w:rPr>
                <w:rFonts w:ascii="Courier" w:hAnsi="Courier" w:cs="Monaco"/>
                <w:sz w:val="18"/>
                <w:szCs w:val="18"/>
              </w:rPr>
              <w:t>NamingAuthority</w:t>
            </w:r>
            <w:proofErr w:type="spellEnd"/>
            <w:r w:rsidRPr="00673821">
              <w:rPr>
                <w:rFonts w:ascii="Courier" w:hAnsi="Courier" w:cs="Monaco"/>
                <w:sz w:val="18"/>
                <w:szCs w:val="18"/>
              </w:rPr>
              <w:t>"</w:t>
            </w:r>
          </w:p>
          <w:p w14:paraId="4C1439D4" w14:textId="77777777" w:rsid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673821">
              <w:rPr>
                <w:rFonts w:ascii="Courier" w:hAnsi="Courier" w:cs="Monaco"/>
                <w:sz w:val="18"/>
                <w:szCs w:val="18"/>
              </w:rPr>
              <w:t>xmlns:xsi</w:t>
            </w:r>
            <w:proofErr w:type="spellEnd"/>
            <w:r w:rsidRPr="00673821">
              <w:rPr>
                <w:rFonts w:ascii="Courier" w:hAnsi="Courier" w:cs="Monaco"/>
                <w:sz w:val="18"/>
                <w:szCs w:val="18"/>
              </w:rPr>
              <w:t>="http://www.w3.org/2001/XMLSchema-instance"</w:t>
            </w:r>
          </w:p>
          <w:p w14:paraId="20624738" w14:textId="6D323E8D" w:rsidR="00673821" w:rsidRPr="00673821" w:rsidRDefault="00673821" w:rsidP="00673821">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673821">
              <w:rPr>
                <w:rFonts w:ascii="Courier" w:hAnsi="Courier" w:cs="Monaco"/>
                <w:sz w:val="18"/>
                <w:szCs w:val="18"/>
              </w:rPr>
              <w:t>xsi:schemaLocation</w:t>
            </w:r>
            <w:proofErr w:type="spellEnd"/>
            <w:r w:rsidRPr="00673821">
              <w:rPr>
                <w:rFonts w:ascii="Courier" w:hAnsi="Courier" w:cs="Monaco"/>
                <w:sz w:val="18"/>
                <w:szCs w:val="18"/>
              </w:rPr>
              <w:t>="http://na.cagrid.org/1.0/</w:t>
            </w:r>
            <w:proofErr w:type="spellStart"/>
            <w:r w:rsidRPr="00673821">
              <w:rPr>
                <w:rFonts w:ascii="Courier" w:hAnsi="Courier" w:cs="Monaco"/>
                <w:sz w:val="18"/>
                <w:szCs w:val="18"/>
              </w:rPr>
              <w:t>NamingAuthority</w:t>
            </w:r>
            <w:proofErr w:type="spellEnd"/>
            <w:r w:rsidRPr="00673821">
              <w:rPr>
                <w:rFonts w:ascii="Courier" w:hAnsi="Courier" w:cs="Monaco"/>
                <w:sz w:val="18"/>
                <w:szCs w:val="18"/>
              </w:rPr>
              <w:t xml:space="preserve"> http://</w:t>
            </w:r>
            <w:r w:rsidR="006631C5">
              <w:rPr>
                <w:rFonts w:ascii="Courier" w:hAnsi="Courier" w:cs="Monaco"/>
                <w:sz w:val="18"/>
                <w:szCs w:val="18"/>
              </w:rPr>
              <w:t>foo.osumc.edu</w:t>
            </w:r>
            <w:r w:rsidRPr="00673821">
              <w:rPr>
                <w:rFonts w:ascii="Courier" w:hAnsi="Courier" w:cs="Monaco"/>
                <w:sz w:val="18"/>
                <w:szCs w:val="18"/>
              </w:rPr>
              <w:t>:8080/namingauthority/org.cagrid.identifiers.namingauthority.xsd"&gt;</w:t>
            </w:r>
          </w:p>
          <w:p w14:paraId="7552EBE2"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na:KeyValues</w:t>
            </w:r>
            <w:proofErr w:type="spellEnd"/>
            <w:r w:rsidRPr="00673821">
              <w:rPr>
                <w:rFonts w:ascii="Courier" w:hAnsi="Courier" w:cs="Monaco"/>
                <w:sz w:val="18"/>
                <w:szCs w:val="18"/>
              </w:rPr>
              <w:t>&gt;</w:t>
            </w:r>
          </w:p>
          <w:p w14:paraId="09303451"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na:key</w:t>
            </w:r>
            <w:proofErr w:type="spellEnd"/>
            <w:r w:rsidRPr="00673821">
              <w:rPr>
                <w:rFonts w:ascii="Courier" w:hAnsi="Courier" w:cs="Monaco"/>
                <w:sz w:val="18"/>
                <w:szCs w:val="18"/>
              </w:rPr>
              <w:t>&gt;EPR&lt;/</w:t>
            </w:r>
            <w:proofErr w:type="spellStart"/>
            <w:r w:rsidRPr="00673821">
              <w:rPr>
                <w:rFonts w:ascii="Courier" w:hAnsi="Courier" w:cs="Monaco"/>
                <w:sz w:val="18"/>
                <w:szCs w:val="18"/>
              </w:rPr>
              <w:t>na:key</w:t>
            </w:r>
            <w:proofErr w:type="spellEnd"/>
            <w:r w:rsidRPr="00673821">
              <w:rPr>
                <w:rFonts w:ascii="Courier" w:hAnsi="Courier" w:cs="Monaco"/>
                <w:sz w:val="18"/>
                <w:szCs w:val="18"/>
              </w:rPr>
              <w:t>&gt;</w:t>
            </w:r>
          </w:p>
          <w:p w14:paraId="1953BA9B"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na:value</w:t>
            </w:r>
            <w:proofErr w:type="spellEnd"/>
            <w:r w:rsidRPr="00673821">
              <w:rPr>
                <w:rFonts w:ascii="Courier" w:hAnsi="Courier" w:cs="Monaco"/>
                <w:sz w:val="18"/>
                <w:szCs w:val="18"/>
              </w:rPr>
              <w:t>&gt;end point reference 1&lt;/</w:t>
            </w:r>
            <w:proofErr w:type="spellStart"/>
            <w:r w:rsidRPr="00673821">
              <w:rPr>
                <w:rFonts w:ascii="Courier" w:hAnsi="Courier" w:cs="Monaco"/>
                <w:sz w:val="18"/>
                <w:szCs w:val="18"/>
              </w:rPr>
              <w:t>na:value</w:t>
            </w:r>
            <w:proofErr w:type="spellEnd"/>
            <w:r w:rsidRPr="00673821">
              <w:rPr>
                <w:rFonts w:ascii="Courier" w:hAnsi="Courier" w:cs="Monaco"/>
                <w:sz w:val="18"/>
                <w:szCs w:val="18"/>
              </w:rPr>
              <w:t>&gt;</w:t>
            </w:r>
          </w:p>
          <w:p w14:paraId="3C2A821C"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na:value</w:t>
            </w:r>
            <w:proofErr w:type="spellEnd"/>
            <w:r w:rsidRPr="00673821">
              <w:rPr>
                <w:rFonts w:ascii="Courier" w:hAnsi="Courier" w:cs="Monaco"/>
                <w:sz w:val="18"/>
                <w:szCs w:val="18"/>
              </w:rPr>
              <w:t>&gt;end point reference 2&lt;/</w:t>
            </w:r>
            <w:proofErr w:type="spellStart"/>
            <w:r w:rsidRPr="00673821">
              <w:rPr>
                <w:rFonts w:ascii="Courier" w:hAnsi="Courier" w:cs="Monaco"/>
                <w:sz w:val="18"/>
                <w:szCs w:val="18"/>
              </w:rPr>
              <w:t>na:value</w:t>
            </w:r>
            <w:proofErr w:type="spellEnd"/>
            <w:r w:rsidRPr="00673821">
              <w:rPr>
                <w:rFonts w:ascii="Courier" w:hAnsi="Courier" w:cs="Monaco"/>
                <w:sz w:val="18"/>
                <w:szCs w:val="18"/>
              </w:rPr>
              <w:t>&gt;</w:t>
            </w:r>
          </w:p>
          <w:p w14:paraId="45CE2FAF"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na:KeyValues</w:t>
            </w:r>
            <w:proofErr w:type="spellEnd"/>
            <w:r w:rsidRPr="00673821">
              <w:rPr>
                <w:rFonts w:ascii="Courier" w:hAnsi="Courier" w:cs="Monaco"/>
                <w:sz w:val="18"/>
                <w:szCs w:val="18"/>
              </w:rPr>
              <w:t>&gt;</w:t>
            </w:r>
          </w:p>
          <w:p w14:paraId="1208194E"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na:KeyValues</w:t>
            </w:r>
            <w:proofErr w:type="spellEnd"/>
            <w:r w:rsidRPr="00673821">
              <w:rPr>
                <w:rFonts w:ascii="Courier" w:hAnsi="Courier" w:cs="Monaco"/>
                <w:sz w:val="18"/>
                <w:szCs w:val="18"/>
              </w:rPr>
              <w:t>&gt;</w:t>
            </w:r>
          </w:p>
          <w:p w14:paraId="5BBF78CF"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na:key</w:t>
            </w:r>
            <w:proofErr w:type="spellEnd"/>
            <w:r w:rsidRPr="00673821">
              <w:rPr>
                <w:rFonts w:ascii="Courier" w:hAnsi="Courier" w:cs="Monaco"/>
                <w:sz w:val="18"/>
                <w:szCs w:val="18"/>
              </w:rPr>
              <w:t>&gt;URL&lt;/</w:t>
            </w:r>
            <w:proofErr w:type="spellStart"/>
            <w:r w:rsidRPr="00673821">
              <w:rPr>
                <w:rFonts w:ascii="Courier" w:hAnsi="Courier" w:cs="Monaco"/>
                <w:sz w:val="18"/>
                <w:szCs w:val="18"/>
              </w:rPr>
              <w:t>na:key</w:t>
            </w:r>
            <w:proofErr w:type="spellEnd"/>
            <w:r w:rsidRPr="00673821">
              <w:rPr>
                <w:rFonts w:ascii="Courier" w:hAnsi="Courier" w:cs="Monaco"/>
                <w:sz w:val="18"/>
                <w:szCs w:val="18"/>
              </w:rPr>
              <w:t>&gt;</w:t>
            </w:r>
          </w:p>
          <w:p w14:paraId="5B8A953C"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na:value</w:t>
            </w:r>
            <w:proofErr w:type="spellEnd"/>
            <w:r w:rsidRPr="00673821">
              <w:rPr>
                <w:rFonts w:ascii="Courier" w:hAnsi="Courier" w:cs="Monaco"/>
                <w:sz w:val="18"/>
                <w:szCs w:val="18"/>
              </w:rPr>
              <w:t>&gt;http://www.google.com&lt;/na:value&gt;</w:t>
            </w:r>
          </w:p>
          <w:p w14:paraId="6E8BF82F" w14:textId="77777777" w:rsidR="00673821" w:rsidRPr="00673821" w:rsidRDefault="00673821" w:rsidP="00673821">
            <w:pPr>
              <w:autoSpaceDE w:val="0"/>
              <w:autoSpaceDN w:val="0"/>
              <w:spacing w:after="0" w:line="240" w:lineRule="auto"/>
              <w:textAlignment w:val="auto"/>
              <w:rPr>
                <w:rFonts w:ascii="Courier" w:hAnsi="Courier" w:cs="Monaco"/>
                <w:sz w:val="18"/>
                <w:szCs w:val="18"/>
              </w:rPr>
            </w:pPr>
            <w:r w:rsidRPr="00673821">
              <w:rPr>
                <w:rFonts w:ascii="Courier" w:hAnsi="Courier" w:cs="Monaco"/>
                <w:sz w:val="18"/>
                <w:szCs w:val="18"/>
              </w:rPr>
              <w:t xml:space="preserve">    &lt;/</w:t>
            </w:r>
            <w:proofErr w:type="spellStart"/>
            <w:r w:rsidRPr="00673821">
              <w:rPr>
                <w:rFonts w:ascii="Courier" w:hAnsi="Courier" w:cs="Monaco"/>
                <w:sz w:val="18"/>
                <w:szCs w:val="18"/>
              </w:rPr>
              <w:t>na:KeyValues</w:t>
            </w:r>
            <w:proofErr w:type="spellEnd"/>
            <w:r w:rsidRPr="00673821">
              <w:rPr>
                <w:rFonts w:ascii="Courier" w:hAnsi="Courier" w:cs="Monaco"/>
                <w:sz w:val="18"/>
                <w:szCs w:val="18"/>
              </w:rPr>
              <w:t>&gt;</w:t>
            </w:r>
          </w:p>
          <w:p w14:paraId="54F3AB1B" w14:textId="6131B969" w:rsidR="007B0E9A" w:rsidRPr="007B0E9A" w:rsidRDefault="00673821" w:rsidP="00673821">
            <w:pPr>
              <w:autoSpaceDE w:val="0"/>
              <w:autoSpaceDN w:val="0"/>
              <w:spacing w:after="0" w:line="240" w:lineRule="auto"/>
              <w:textAlignment w:val="auto"/>
              <w:rPr>
                <w:rFonts w:ascii="Courier" w:hAnsi="Courier" w:cs="Monaco"/>
                <w:sz w:val="20"/>
              </w:rPr>
            </w:pPr>
            <w:r w:rsidRPr="00673821">
              <w:rPr>
                <w:rFonts w:ascii="Courier" w:hAnsi="Courier" w:cs="Monaco"/>
                <w:sz w:val="18"/>
                <w:szCs w:val="18"/>
              </w:rPr>
              <w:t>&lt;/</w:t>
            </w:r>
            <w:proofErr w:type="spellStart"/>
            <w:r w:rsidRPr="00673821">
              <w:rPr>
                <w:rFonts w:ascii="Courier" w:hAnsi="Courier" w:cs="Monaco"/>
                <w:sz w:val="18"/>
                <w:szCs w:val="18"/>
              </w:rPr>
              <w:t>na:IdentifierValues</w:t>
            </w:r>
            <w:proofErr w:type="spellEnd"/>
            <w:r w:rsidRPr="00673821">
              <w:rPr>
                <w:rFonts w:ascii="Courier" w:hAnsi="Courier" w:cs="Monaco"/>
                <w:sz w:val="18"/>
                <w:szCs w:val="18"/>
              </w:rPr>
              <w:t>&gt;</w:t>
            </w:r>
          </w:p>
        </w:tc>
      </w:tr>
    </w:tbl>
    <w:p w14:paraId="2263A89F" w14:textId="77777777" w:rsidR="000C1387" w:rsidRDefault="000C1387" w:rsidP="009301A9"/>
    <w:p w14:paraId="768443E0" w14:textId="12202754" w:rsidR="00673821" w:rsidRDefault="00673821" w:rsidP="00673821">
      <w:pPr>
        <w:pStyle w:val="Heading6"/>
      </w:pPr>
      <w:proofErr w:type="spellStart"/>
      <w:r>
        <w:t>IdentifierValues</w:t>
      </w:r>
      <w:proofErr w:type="spellEnd"/>
      <w:r>
        <w:t xml:space="preserve"> XML Schema</w:t>
      </w:r>
    </w:p>
    <w:p w14:paraId="42B7F1EE" w14:textId="4C1378C2" w:rsidR="00673821" w:rsidRDefault="00673821" w:rsidP="00673821"/>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673821" w14:paraId="6C3FDAB4" w14:textId="77777777" w:rsidTr="00905E1E">
        <w:tc>
          <w:tcPr>
            <w:tcW w:w="9936" w:type="dxa"/>
          </w:tcPr>
          <w:p w14:paraId="025C9114" w14:textId="377A2256" w:rsidR="00F70B46" w:rsidRPr="00F70B46" w:rsidRDefault="00F70B46" w:rsidP="00F70B46">
            <w:pPr>
              <w:autoSpaceDE w:val="0"/>
              <w:autoSpaceDN w:val="0"/>
              <w:spacing w:after="0" w:line="240" w:lineRule="auto"/>
              <w:textAlignment w:val="auto"/>
              <w:rPr>
                <w:rFonts w:ascii="Courier" w:hAnsi="Courier" w:cs="Monaco"/>
                <w:sz w:val="18"/>
                <w:szCs w:val="18"/>
              </w:rPr>
            </w:pPr>
            <w:proofErr w:type="gramStart"/>
            <w:r w:rsidRPr="00F70B46">
              <w:rPr>
                <w:rFonts w:ascii="Courier" w:hAnsi="Courier" w:cs="Monaco"/>
                <w:sz w:val="18"/>
                <w:szCs w:val="18"/>
              </w:rPr>
              <w:t>&lt;?xml</w:t>
            </w:r>
            <w:proofErr w:type="gramEnd"/>
            <w:r w:rsidRPr="00F70B46">
              <w:rPr>
                <w:rFonts w:ascii="Courier" w:hAnsi="Courier" w:cs="Monaco"/>
                <w:sz w:val="18"/>
                <w:szCs w:val="18"/>
              </w:rPr>
              <w:t xml:space="preserve"> version="1.0" encoding="UTF-8"?&gt;</w:t>
            </w:r>
          </w:p>
          <w:p w14:paraId="638420E5" w14:textId="77777777" w:rsid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 xml:space="preserve">&lt;xs:schema </w:t>
            </w:r>
          </w:p>
          <w:p w14:paraId="02347F9D" w14:textId="77777777" w:rsid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targetNamespace="http://na.</w:t>
            </w:r>
            <w:r>
              <w:rPr>
                <w:rFonts w:ascii="Courier" w:hAnsi="Courier" w:cs="Monaco"/>
                <w:sz w:val="18"/>
                <w:szCs w:val="18"/>
              </w:rPr>
              <w:t>cagrid.org/1.0/NamingAuthority"</w:t>
            </w:r>
          </w:p>
          <w:p w14:paraId="273A1439" w14:textId="04DBF748"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xmlns="http://na.cagrid.org/1.0/NamingAuthority"</w:t>
            </w:r>
          </w:p>
          <w:p w14:paraId="7A269284" w14:textId="31F205C4"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xmlns:xs="http://www.w3.org/2001/XMLSchema"</w:t>
            </w:r>
          </w:p>
          <w:p w14:paraId="34CFBA8E" w14:textId="5CDFE1AF"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elementFormDefault="qualified" attributeFormDefault="unqualified"&gt;</w:t>
            </w:r>
          </w:p>
          <w:p w14:paraId="2034A2F1"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p>
          <w:p w14:paraId="4CA3F81F" w14:textId="7431B5E0"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&lt;xs:element name="IdentifierValues" type="IdentifierValues" /&gt;</w:t>
            </w:r>
          </w:p>
          <w:p w14:paraId="49729082" w14:textId="5BF58827"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F70B46">
              <w:rPr>
                <w:rFonts w:ascii="Courier" w:hAnsi="Courier" w:cs="Monaco"/>
                <w:sz w:val="18"/>
                <w:szCs w:val="18"/>
              </w:rPr>
              <w:t>&lt;xs:complexType name="IdentifierValues"&gt;</w:t>
            </w:r>
          </w:p>
          <w:p w14:paraId="4B1E9D7F"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14:paraId="708CFBE8"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ref="KeyValues" minOccurs="0" maxOccurs="unbounded"/&gt;</w:t>
            </w:r>
          </w:p>
          <w:p w14:paraId="6BA8ED43"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14:paraId="4AA31874"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&lt;/xs:complexType&gt;</w:t>
            </w:r>
          </w:p>
          <w:p w14:paraId="6DEDF061"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p>
          <w:p w14:paraId="5C2BBC10"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&lt;xs:element name="KeyValues" type="KeyValues"/&gt;</w:t>
            </w:r>
          </w:p>
          <w:p w14:paraId="14DA9133"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t>&lt;xs:complexType name="KeyValues"&gt;</w:t>
            </w:r>
          </w:p>
          <w:p w14:paraId="20010DC6"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14:paraId="637A19E7"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name="key" type="xs:string"/&gt;</w:t>
            </w:r>
          </w:p>
          <w:p w14:paraId="5E409CDD"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r>
            <w:r w:rsidRPr="00F70B46">
              <w:rPr>
                <w:rFonts w:ascii="Courier" w:hAnsi="Courier" w:cs="Monaco"/>
                <w:sz w:val="18"/>
                <w:szCs w:val="18"/>
              </w:rPr>
              <w:tab/>
              <w:t>&lt;xs:element name="value" type="xs:string" minOccurs="1" maxOccurs="unbounded"/&gt;</w:t>
            </w:r>
          </w:p>
          <w:p w14:paraId="6FCEC457" w14:textId="77777777" w:rsidR="00F70B46" w:rsidRPr="00F70B46" w:rsidRDefault="00F70B46" w:rsidP="00F70B46">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ab/>
            </w:r>
            <w:r w:rsidRPr="00F70B46">
              <w:rPr>
                <w:rFonts w:ascii="Courier" w:hAnsi="Courier" w:cs="Monaco"/>
                <w:sz w:val="18"/>
                <w:szCs w:val="18"/>
              </w:rPr>
              <w:tab/>
              <w:t>&lt;/xs:sequence&gt;</w:t>
            </w:r>
          </w:p>
          <w:p w14:paraId="74A4F99D" w14:textId="45580F5F" w:rsidR="00F70B46" w:rsidRPr="00F70B46" w:rsidRDefault="00F70B46" w:rsidP="00F70B46">
            <w:pPr>
              <w:autoSpaceDE w:val="0"/>
              <w:autoSpaceDN w:val="0"/>
              <w:spacing w:after="0" w:line="240" w:lineRule="auto"/>
              <w:textAlignment w:val="auto"/>
              <w:rPr>
                <w:rFonts w:ascii="Courier" w:hAnsi="Courier" w:cs="Monaco"/>
                <w:sz w:val="18"/>
                <w:szCs w:val="18"/>
              </w:rPr>
            </w:pPr>
            <w:r>
              <w:rPr>
                <w:rFonts w:ascii="Courier" w:hAnsi="Courier" w:cs="Monaco"/>
                <w:sz w:val="18"/>
                <w:szCs w:val="18"/>
              </w:rPr>
              <w:tab/>
              <w:t>&lt;/xs:complexType&gt;</w:t>
            </w:r>
          </w:p>
          <w:p w14:paraId="56574005" w14:textId="6AC17EAD" w:rsidR="00673821" w:rsidRPr="007B0E9A" w:rsidRDefault="00F70B46" w:rsidP="00F70B46">
            <w:pPr>
              <w:autoSpaceDE w:val="0"/>
              <w:autoSpaceDN w:val="0"/>
              <w:spacing w:after="0" w:line="240" w:lineRule="auto"/>
              <w:textAlignment w:val="auto"/>
              <w:rPr>
                <w:rFonts w:ascii="Courier" w:hAnsi="Courier" w:cs="Monaco"/>
                <w:sz w:val="20"/>
              </w:rPr>
            </w:pPr>
            <w:r w:rsidRPr="00F70B46">
              <w:rPr>
                <w:rFonts w:ascii="Courier" w:hAnsi="Courier" w:cs="Monaco"/>
                <w:sz w:val="18"/>
                <w:szCs w:val="18"/>
              </w:rPr>
              <w:t>&lt;/xs:schema&gt;</w:t>
            </w:r>
          </w:p>
        </w:tc>
      </w:tr>
    </w:tbl>
    <w:p w14:paraId="68B611E4" w14:textId="77777777" w:rsidR="00673821" w:rsidRDefault="00673821" w:rsidP="00673821"/>
    <w:p w14:paraId="6F76BF84" w14:textId="63840473" w:rsidR="00865C20" w:rsidRDefault="00282C57" w:rsidP="00282C57">
      <w:pPr>
        <w:pStyle w:val="Heading4"/>
      </w:pPr>
      <w:bookmarkStart w:id="95" w:name="_Toc248224297"/>
      <w:r>
        <w:t>Exposing</w:t>
      </w:r>
      <w:commentRangeStart w:id="96"/>
      <w:r w:rsidR="00865C20">
        <w:t xml:space="preserve"> Naming Authority Configuration</w:t>
      </w:r>
      <w:bookmarkEnd w:id="95"/>
    </w:p>
    <w:p w14:paraId="399E1E91" w14:textId="26DD7486" w:rsidR="00865C20" w:rsidRDefault="00865C20" w:rsidP="009301A9">
      <w:r>
        <w:t xml:space="preserve">The naming authority </w:t>
      </w:r>
      <w:r w:rsidR="00282C57">
        <w:t xml:space="preserve">must also make available its </w:t>
      </w:r>
      <w:r>
        <w:t xml:space="preserve">configuration object </w:t>
      </w:r>
      <w:r w:rsidR="00282C57">
        <w:t>via HTTP. A client can retrieve this object’s data by ad</w:t>
      </w:r>
      <w:r w:rsidR="004E7AD7">
        <w:t xml:space="preserve">ding </w:t>
      </w:r>
      <w:proofErr w:type="gramStart"/>
      <w:r w:rsidR="004E7AD7">
        <w:t xml:space="preserve">a </w:t>
      </w:r>
      <w:r w:rsidR="004E7AD7" w:rsidRPr="004E7AD7">
        <w:rPr>
          <w:i/>
        </w:rPr>
        <w:t>?</w:t>
      </w:r>
      <w:proofErr w:type="spellStart"/>
      <w:proofErr w:type="gramEnd"/>
      <w:r w:rsidRPr="004E7AD7">
        <w:rPr>
          <w:i/>
        </w:rPr>
        <w:t>config</w:t>
      </w:r>
      <w:proofErr w:type="spellEnd"/>
      <w:r>
        <w:t xml:space="preserve"> parameter to the </w:t>
      </w:r>
      <w:r w:rsidR="00282C57">
        <w:t>prefix URI or any identifier URI.. As example:</w:t>
      </w:r>
    </w:p>
    <w:p w14:paraId="02078502" w14:textId="4866DC63" w:rsidR="00865C20" w:rsidRDefault="004E7AD7" w:rsidP="00282C57">
      <w:pPr>
        <w:ind w:firstLine="360"/>
        <w:rPr>
          <w:b/>
        </w:rPr>
      </w:pPr>
      <w:r w:rsidRPr="004E7AD7">
        <w:rPr>
          <w:i/>
        </w:rPr>
        <w:t>http://foo.osumc.edu</w:t>
      </w:r>
      <w:r w:rsidR="00865C20" w:rsidRPr="004E7AD7">
        <w:rPr>
          <w:i/>
        </w:rPr>
        <w:t>:8080</w:t>
      </w:r>
      <w:r w:rsidR="00282C57">
        <w:rPr>
          <w:i/>
        </w:rPr>
        <w:t>/ABC</w:t>
      </w:r>
      <w:r w:rsidR="00865C20" w:rsidRPr="004E7AD7">
        <w:rPr>
          <w:b/>
          <w:i/>
        </w:rPr>
        <w:t>?config</w:t>
      </w:r>
    </w:p>
    <w:p w14:paraId="75865984" w14:textId="5AAB8C8A" w:rsidR="00865C20" w:rsidRDefault="00282C57" w:rsidP="009301A9">
      <w:pPr>
        <w:rPr>
          <w:b/>
          <w:i/>
        </w:rPr>
      </w:pPr>
      <w:proofErr w:type="gramStart"/>
      <w:r>
        <w:t>or</w:t>
      </w:r>
      <w:proofErr w:type="gramEnd"/>
      <w:r>
        <w:tab/>
        <w:t>http://foo.osumc.edu:8080</w:t>
      </w:r>
      <w:r w:rsidRPr="00282C57">
        <w:rPr>
          <w:b/>
          <w:i/>
        </w:rPr>
        <w:t>?config</w:t>
      </w:r>
      <w:commentRangeEnd w:id="96"/>
      <w:r w:rsidR="00D673D5">
        <w:rPr>
          <w:rStyle w:val="CommentReference"/>
          <w:vanish/>
        </w:rPr>
        <w:commentReference w:id="96"/>
      </w:r>
    </w:p>
    <w:p w14:paraId="3E251B36" w14:textId="069436BE" w:rsidR="00865C20" w:rsidRDefault="00282C57" w:rsidP="009301A9">
      <w:r>
        <w:lastRenderedPageBreak/>
        <w:t xml:space="preserve">When </w:t>
      </w:r>
      <w:proofErr w:type="gramStart"/>
      <w:r>
        <w:t xml:space="preserve">the </w:t>
      </w:r>
      <w:r w:rsidRPr="00297C26">
        <w:rPr>
          <w:i/>
        </w:rPr>
        <w:t>?</w:t>
      </w:r>
      <w:proofErr w:type="spellStart"/>
      <w:proofErr w:type="gramEnd"/>
      <w:r w:rsidRPr="00297C26">
        <w:rPr>
          <w:i/>
        </w:rPr>
        <w:t>config</w:t>
      </w:r>
      <w:proofErr w:type="spellEnd"/>
      <w:r>
        <w:t xml:space="preserve"> parameter is present, the naming authority ignores the rest of the data in the URI (if any) and returns an XML document</w:t>
      </w:r>
      <w:r w:rsidR="00297C26">
        <w:t xml:space="preserve"> such as:</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865C20" w14:paraId="01A8640A" w14:textId="77777777" w:rsidTr="007E0D46">
        <w:tc>
          <w:tcPr>
            <w:tcW w:w="0" w:type="auto"/>
          </w:tcPr>
          <w:p w14:paraId="717EF9A6" w14:textId="23A6FE88" w:rsidR="00297C26" w:rsidRPr="00297C26" w:rsidRDefault="00297C26" w:rsidP="00297C26">
            <w:pPr>
              <w:autoSpaceDE w:val="0"/>
              <w:autoSpaceDN w:val="0"/>
              <w:spacing w:after="0" w:line="240" w:lineRule="auto"/>
              <w:textAlignment w:val="auto"/>
              <w:rPr>
                <w:rFonts w:ascii="Courier" w:hAnsi="Courier" w:cs="Monaco"/>
                <w:sz w:val="18"/>
                <w:szCs w:val="18"/>
              </w:rPr>
            </w:pPr>
            <w:proofErr w:type="gramStart"/>
            <w:r w:rsidRPr="00297C26">
              <w:rPr>
                <w:rFonts w:ascii="Courier" w:hAnsi="Courier" w:cs="Monaco"/>
                <w:sz w:val="18"/>
                <w:szCs w:val="18"/>
              </w:rPr>
              <w:t>&lt;?xml</w:t>
            </w:r>
            <w:proofErr w:type="gramEnd"/>
            <w:r w:rsidRPr="00297C26">
              <w:rPr>
                <w:rFonts w:ascii="Courier" w:hAnsi="Courier" w:cs="Monaco"/>
                <w:sz w:val="18"/>
                <w:szCs w:val="18"/>
              </w:rPr>
              <w:t xml:space="preserve"> version="1.0" encoding="UTF-8"?&gt;</w:t>
            </w:r>
          </w:p>
          <w:p w14:paraId="0A77BECF" w14:textId="77777777" w:rsid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&lt;</w:t>
            </w:r>
            <w:proofErr w:type="spellStart"/>
            <w:r w:rsidRPr="00297C26">
              <w:rPr>
                <w:rFonts w:ascii="Courier" w:hAnsi="Courier" w:cs="Monaco"/>
                <w:sz w:val="18"/>
                <w:szCs w:val="18"/>
              </w:rPr>
              <w:t>na:Configuration</w:t>
            </w:r>
            <w:proofErr w:type="spellEnd"/>
            <w:r w:rsidRPr="00297C26">
              <w:rPr>
                <w:rFonts w:ascii="Courier" w:hAnsi="Courier" w:cs="Monaco"/>
                <w:sz w:val="18"/>
                <w:szCs w:val="18"/>
              </w:rPr>
              <w:t xml:space="preserve"> </w:t>
            </w:r>
          </w:p>
          <w:p w14:paraId="2F3C3AC2" w14:textId="2EDFD3A8"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297C26">
              <w:rPr>
                <w:rFonts w:ascii="Courier" w:hAnsi="Courier" w:cs="Monaco"/>
                <w:sz w:val="18"/>
                <w:szCs w:val="18"/>
              </w:rPr>
              <w:t>xmlns:na</w:t>
            </w:r>
            <w:proofErr w:type="spellEnd"/>
            <w:r w:rsidRPr="00297C26">
              <w:rPr>
                <w:rFonts w:ascii="Courier" w:hAnsi="Courier" w:cs="Monaco"/>
                <w:sz w:val="18"/>
                <w:szCs w:val="18"/>
              </w:rPr>
              <w:t>="http://na.cagrid.org/1.0/</w:t>
            </w:r>
            <w:proofErr w:type="spellStart"/>
            <w:r w:rsidRPr="00297C26">
              <w:rPr>
                <w:rFonts w:ascii="Courier" w:hAnsi="Courier" w:cs="Monaco"/>
                <w:sz w:val="18"/>
                <w:szCs w:val="18"/>
              </w:rPr>
              <w:t>NamingAuthority</w:t>
            </w:r>
            <w:proofErr w:type="spellEnd"/>
            <w:r w:rsidRPr="00297C26">
              <w:rPr>
                <w:rFonts w:ascii="Courier" w:hAnsi="Courier" w:cs="Monaco"/>
                <w:sz w:val="18"/>
                <w:szCs w:val="18"/>
              </w:rPr>
              <w:t>"</w:t>
            </w:r>
          </w:p>
          <w:p w14:paraId="6D91D5C0" w14:textId="77777777" w:rsid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 xml:space="preserve">   </w:t>
            </w:r>
            <w:proofErr w:type="spellStart"/>
            <w:r w:rsidRPr="00297C26">
              <w:rPr>
                <w:rFonts w:ascii="Courier" w:hAnsi="Courier" w:cs="Monaco"/>
                <w:sz w:val="18"/>
                <w:szCs w:val="18"/>
              </w:rPr>
              <w:t>xmlns:xsi</w:t>
            </w:r>
            <w:proofErr w:type="spellEnd"/>
            <w:r w:rsidRPr="00297C26">
              <w:rPr>
                <w:rFonts w:ascii="Courier" w:hAnsi="Courier" w:cs="Monaco"/>
                <w:sz w:val="18"/>
                <w:szCs w:val="18"/>
              </w:rPr>
              <w:t>="http://www.w3.org/2001/XMLSchema-instance"</w:t>
            </w:r>
          </w:p>
          <w:p w14:paraId="42F48E70" w14:textId="4F5ECDBE"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297C26">
              <w:rPr>
                <w:rFonts w:ascii="Courier" w:hAnsi="Courier" w:cs="Monaco"/>
                <w:sz w:val="18"/>
                <w:szCs w:val="18"/>
              </w:rPr>
              <w:t>xsi:schemaLocation</w:t>
            </w:r>
            <w:proofErr w:type="spellEnd"/>
            <w:r w:rsidRPr="00297C26">
              <w:rPr>
                <w:rFonts w:ascii="Courier" w:hAnsi="Courier" w:cs="Monaco"/>
                <w:sz w:val="18"/>
                <w:szCs w:val="18"/>
              </w:rPr>
              <w:t>="http://na.cagrid.org/1.0/</w:t>
            </w:r>
            <w:proofErr w:type="spellStart"/>
            <w:r w:rsidRPr="00297C26">
              <w:rPr>
                <w:rFonts w:ascii="Courier" w:hAnsi="Courier" w:cs="Monaco"/>
                <w:sz w:val="18"/>
                <w:szCs w:val="18"/>
              </w:rPr>
              <w:t>NamingAuthority</w:t>
            </w:r>
            <w:proofErr w:type="spellEnd"/>
            <w:r w:rsidRPr="00297C26">
              <w:rPr>
                <w:rFonts w:ascii="Courier" w:hAnsi="Courier" w:cs="Monaco"/>
                <w:sz w:val="18"/>
                <w:szCs w:val="18"/>
              </w:rPr>
              <w:t xml:space="preserve"> http://</w:t>
            </w:r>
            <w:r w:rsidR="006631C5">
              <w:rPr>
                <w:rFonts w:ascii="Courier" w:hAnsi="Courier" w:cs="Monaco"/>
                <w:sz w:val="18"/>
                <w:szCs w:val="18"/>
              </w:rPr>
              <w:t>foo.osumc.edu:8080</w:t>
            </w:r>
            <w:r w:rsidRPr="00297C26">
              <w:rPr>
                <w:rFonts w:ascii="Courier" w:hAnsi="Courier" w:cs="Monaco"/>
                <w:sz w:val="18"/>
                <w:szCs w:val="18"/>
              </w:rPr>
              <w:t>/namingauthority/org.cagrid.id</w:t>
            </w:r>
            <w:r>
              <w:rPr>
                <w:rFonts w:ascii="Courier" w:hAnsi="Courier" w:cs="Monaco"/>
                <w:sz w:val="18"/>
                <w:szCs w:val="18"/>
              </w:rPr>
              <w:t>entifiers.namingauthority.xsd"&gt;</w:t>
            </w:r>
          </w:p>
          <w:p w14:paraId="3B092A24" w14:textId="77777777" w:rsidR="00297C26" w:rsidRDefault="00297C26" w:rsidP="00297C26">
            <w:pPr>
              <w:autoSpaceDE w:val="0"/>
              <w:autoSpaceDN w:val="0"/>
              <w:spacing w:after="0" w:line="240" w:lineRule="auto"/>
              <w:textAlignment w:val="auto"/>
              <w:rPr>
                <w:rFonts w:ascii="Courier" w:hAnsi="Courier" w:cs="Monaco"/>
                <w:sz w:val="18"/>
                <w:szCs w:val="18"/>
              </w:rPr>
            </w:pPr>
          </w:p>
          <w:p w14:paraId="19B72EDE" w14:textId="77777777"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w:t>
            </w:r>
            <w:proofErr w:type="spellStart"/>
            <w:r w:rsidRPr="00297C26">
              <w:rPr>
                <w:rFonts w:ascii="Courier" w:hAnsi="Courier" w:cs="Monaco"/>
                <w:sz w:val="18"/>
                <w:szCs w:val="18"/>
              </w:rPr>
              <w:t>na:gridSvcUrl</w:t>
            </w:r>
            <w:proofErr w:type="spellEnd"/>
            <w:r w:rsidRPr="00297C26">
              <w:rPr>
                <w:rFonts w:ascii="Courier" w:hAnsi="Courier" w:cs="Monaco"/>
                <w:sz w:val="18"/>
                <w:szCs w:val="18"/>
              </w:rPr>
              <w:t>&gt;</w:t>
            </w:r>
          </w:p>
          <w:p w14:paraId="0C583F12" w14:textId="61AD9652" w:rsid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6631C5">
              <w:rPr>
                <w:rFonts w:ascii="Courier" w:hAnsi="Courier" w:cs="Monaco"/>
                <w:sz w:val="18"/>
                <w:szCs w:val="18"/>
              </w:rPr>
              <w:t>http://foo.osumc.edu</w:t>
            </w:r>
            <w:r w:rsidRPr="00297C26">
              <w:rPr>
                <w:rFonts w:ascii="Courier" w:hAnsi="Courier" w:cs="Monaco"/>
                <w:sz w:val="18"/>
                <w:szCs w:val="18"/>
              </w:rPr>
              <w:t>:8081/wsrf/services/cagrid/IdentifiersNAService</w:t>
            </w:r>
          </w:p>
          <w:p w14:paraId="0520FEFB" w14:textId="4B54D02D"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w:t>
            </w:r>
            <w:proofErr w:type="spellStart"/>
            <w:r w:rsidRPr="00297C26">
              <w:rPr>
                <w:rFonts w:ascii="Courier" w:hAnsi="Courier" w:cs="Monaco"/>
                <w:sz w:val="18"/>
                <w:szCs w:val="18"/>
              </w:rPr>
              <w:t>na:gridSvcUrl</w:t>
            </w:r>
            <w:proofErr w:type="spellEnd"/>
            <w:r w:rsidRPr="00297C26">
              <w:rPr>
                <w:rFonts w:ascii="Courier" w:hAnsi="Courier" w:cs="Monaco"/>
                <w:sz w:val="18"/>
                <w:szCs w:val="18"/>
              </w:rPr>
              <w:t>&gt;</w:t>
            </w:r>
          </w:p>
          <w:p w14:paraId="295A20C8" w14:textId="5008A728" w:rsidR="00865C20" w:rsidRPr="00297C26" w:rsidRDefault="00297C26" w:rsidP="007B0E9A">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&lt;/</w:t>
            </w:r>
            <w:proofErr w:type="spellStart"/>
            <w:r w:rsidRPr="00297C26">
              <w:rPr>
                <w:rFonts w:ascii="Courier" w:hAnsi="Courier" w:cs="Monaco"/>
                <w:sz w:val="18"/>
                <w:szCs w:val="18"/>
              </w:rPr>
              <w:t>na:Configuration</w:t>
            </w:r>
            <w:proofErr w:type="spellEnd"/>
            <w:r w:rsidRPr="00297C26">
              <w:rPr>
                <w:rFonts w:ascii="Courier" w:hAnsi="Courier" w:cs="Monaco"/>
                <w:sz w:val="18"/>
                <w:szCs w:val="18"/>
              </w:rPr>
              <w:t>&gt;</w:t>
            </w:r>
          </w:p>
        </w:tc>
      </w:tr>
    </w:tbl>
    <w:p w14:paraId="6638116E" w14:textId="77777777" w:rsidR="00297C26" w:rsidRDefault="00297C26" w:rsidP="00297C26">
      <w:pPr>
        <w:pStyle w:val="Heading5"/>
      </w:pPr>
    </w:p>
    <w:p w14:paraId="34127CC5" w14:textId="547D4E77" w:rsidR="00865C20" w:rsidRDefault="00297C26" w:rsidP="00297C26">
      <w:pPr>
        <w:pStyle w:val="Heading5"/>
      </w:pPr>
      <w:bookmarkStart w:id="97" w:name="_Toc248224298"/>
      <w:r>
        <w:t>Naming Authority Configuration Schema</w:t>
      </w:r>
      <w:bookmarkEnd w:id="97"/>
    </w:p>
    <w:p w14:paraId="14E40310" w14:textId="77777777" w:rsidR="00297C26" w:rsidRDefault="00297C26" w:rsidP="00297C26"/>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297C26" w14:paraId="5B38019B" w14:textId="77777777" w:rsidTr="00905E1E">
        <w:tc>
          <w:tcPr>
            <w:tcW w:w="9936" w:type="dxa"/>
          </w:tcPr>
          <w:p w14:paraId="0A562F65" w14:textId="77777777" w:rsidR="00297C26" w:rsidRPr="00F70B46" w:rsidRDefault="00297C26" w:rsidP="00905E1E">
            <w:pPr>
              <w:autoSpaceDE w:val="0"/>
              <w:autoSpaceDN w:val="0"/>
              <w:spacing w:after="0" w:line="240" w:lineRule="auto"/>
              <w:textAlignment w:val="auto"/>
              <w:rPr>
                <w:rFonts w:ascii="Courier" w:hAnsi="Courier" w:cs="Monaco"/>
                <w:sz w:val="18"/>
                <w:szCs w:val="18"/>
              </w:rPr>
            </w:pPr>
            <w:proofErr w:type="gramStart"/>
            <w:r w:rsidRPr="00F70B46">
              <w:rPr>
                <w:rFonts w:ascii="Courier" w:hAnsi="Courier" w:cs="Monaco"/>
                <w:sz w:val="18"/>
                <w:szCs w:val="18"/>
              </w:rPr>
              <w:t>&lt;?xml</w:t>
            </w:r>
            <w:proofErr w:type="gramEnd"/>
            <w:r w:rsidRPr="00F70B46">
              <w:rPr>
                <w:rFonts w:ascii="Courier" w:hAnsi="Courier" w:cs="Monaco"/>
                <w:sz w:val="18"/>
                <w:szCs w:val="18"/>
              </w:rPr>
              <w:t xml:space="preserve"> version="1.0" encoding="UTF-8"?&gt;</w:t>
            </w:r>
          </w:p>
          <w:p w14:paraId="2764DA1C" w14:textId="77777777" w:rsidR="00297C26" w:rsidRDefault="00297C26" w:rsidP="00905E1E">
            <w:pPr>
              <w:autoSpaceDE w:val="0"/>
              <w:autoSpaceDN w:val="0"/>
              <w:spacing w:after="0" w:line="240" w:lineRule="auto"/>
              <w:textAlignment w:val="auto"/>
              <w:rPr>
                <w:rFonts w:ascii="Courier" w:hAnsi="Courier" w:cs="Monaco"/>
                <w:sz w:val="18"/>
                <w:szCs w:val="18"/>
              </w:rPr>
            </w:pPr>
            <w:r w:rsidRPr="00F70B46">
              <w:rPr>
                <w:rFonts w:ascii="Courier" w:hAnsi="Courier" w:cs="Monaco"/>
                <w:sz w:val="18"/>
                <w:szCs w:val="18"/>
              </w:rPr>
              <w:t xml:space="preserve">&lt;xs:schema </w:t>
            </w:r>
          </w:p>
          <w:p w14:paraId="63102249" w14:textId="77777777" w:rsidR="00297C2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F70B46">
              <w:rPr>
                <w:rFonts w:ascii="Courier" w:hAnsi="Courier" w:cs="Monaco"/>
                <w:sz w:val="18"/>
                <w:szCs w:val="18"/>
              </w:rPr>
              <w:t>targetNamespace</w:t>
            </w:r>
            <w:proofErr w:type="spellEnd"/>
            <w:r w:rsidRPr="00F70B46">
              <w:rPr>
                <w:rFonts w:ascii="Courier" w:hAnsi="Courier" w:cs="Monaco"/>
                <w:sz w:val="18"/>
                <w:szCs w:val="18"/>
              </w:rPr>
              <w:t>="http://na.</w:t>
            </w:r>
            <w:r>
              <w:rPr>
                <w:rFonts w:ascii="Courier" w:hAnsi="Courier" w:cs="Monaco"/>
                <w:sz w:val="18"/>
                <w:szCs w:val="18"/>
              </w:rPr>
              <w:t>cagrid.org/1.0/</w:t>
            </w:r>
            <w:proofErr w:type="spellStart"/>
            <w:r>
              <w:rPr>
                <w:rFonts w:ascii="Courier" w:hAnsi="Courier" w:cs="Monaco"/>
                <w:sz w:val="18"/>
                <w:szCs w:val="18"/>
              </w:rPr>
              <w:t>NamingAuthority</w:t>
            </w:r>
            <w:proofErr w:type="spellEnd"/>
            <w:r>
              <w:rPr>
                <w:rFonts w:ascii="Courier" w:hAnsi="Courier" w:cs="Monaco"/>
                <w:sz w:val="18"/>
                <w:szCs w:val="18"/>
              </w:rPr>
              <w:t>"</w:t>
            </w:r>
          </w:p>
          <w:p w14:paraId="7D003A9C" w14:textId="77777777"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F70B46">
              <w:rPr>
                <w:rFonts w:ascii="Courier" w:hAnsi="Courier" w:cs="Monaco"/>
                <w:sz w:val="18"/>
                <w:szCs w:val="18"/>
              </w:rPr>
              <w:t>xmlns</w:t>
            </w:r>
            <w:proofErr w:type="spellEnd"/>
            <w:r w:rsidRPr="00F70B46">
              <w:rPr>
                <w:rFonts w:ascii="Courier" w:hAnsi="Courier" w:cs="Monaco"/>
                <w:sz w:val="18"/>
                <w:szCs w:val="18"/>
              </w:rPr>
              <w:t>="http://na.cagrid.org/1.0/</w:t>
            </w:r>
            <w:proofErr w:type="spellStart"/>
            <w:r w:rsidRPr="00F70B46">
              <w:rPr>
                <w:rFonts w:ascii="Courier" w:hAnsi="Courier" w:cs="Monaco"/>
                <w:sz w:val="18"/>
                <w:szCs w:val="18"/>
              </w:rPr>
              <w:t>NamingAuthority</w:t>
            </w:r>
            <w:proofErr w:type="spellEnd"/>
            <w:r w:rsidRPr="00F70B46">
              <w:rPr>
                <w:rFonts w:ascii="Courier" w:hAnsi="Courier" w:cs="Monaco"/>
                <w:sz w:val="18"/>
                <w:szCs w:val="18"/>
              </w:rPr>
              <w:t>"</w:t>
            </w:r>
          </w:p>
          <w:p w14:paraId="0CD568B0" w14:textId="77777777"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F70B46">
              <w:rPr>
                <w:rFonts w:ascii="Courier" w:hAnsi="Courier" w:cs="Monaco"/>
                <w:sz w:val="18"/>
                <w:szCs w:val="18"/>
              </w:rPr>
              <w:t>xmlns:xs</w:t>
            </w:r>
            <w:proofErr w:type="spellEnd"/>
            <w:r w:rsidRPr="00F70B46">
              <w:rPr>
                <w:rFonts w:ascii="Courier" w:hAnsi="Courier" w:cs="Monaco"/>
                <w:sz w:val="18"/>
                <w:szCs w:val="18"/>
              </w:rPr>
              <w:t>="http://www.w3.org/2001/XMLSchema"</w:t>
            </w:r>
          </w:p>
          <w:p w14:paraId="721DDEB5" w14:textId="77777777" w:rsidR="00297C26" w:rsidRPr="00F70B4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roofErr w:type="spellStart"/>
            <w:r w:rsidRPr="00F70B46">
              <w:rPr>
                <w:rFonts w:ascii="Courier" w:hAnsi="Courier" w:cs="Monaco"/>
                <w:sz w:val="18"/>
                <w:szCs w:val="18"/>
              </w:rPr>
              <w:t>elementFormDefault</w:t>
            </w:r>
            <w:proofErr w:type="spellEnd"/>
            <w:r w:rsidRPr="00F70B46">
              <w:rPr>
                <w:rFonts w:ascii="Courier" w:hAnsi="Courier" w:cs="Monaco"/>
                <w:sz w:val="18"/>
                <w:szCs w:val="18"/>
              </w:rPr>
              <w:t xml:space="preserve">="qualified" </w:t>
            </w:r>
            <w:proofErr w:type="spellStart"/>
            <w:r w:rsidRPr="00F70B46">
              <w:rPr>
                <w:rFonts w:ascii="Courier" w:hAnsi="Courier" w:cs="Monaco"/>
                <w:sz w:val="18"/>
                <w:szCs w:val="18"/>
              </w:rPr>
              <w:t>attributeFormDefault</w:t>
            </w:r>
            <w:proofErr w:type="spellEnd"/>
            <w:r w:rsidRPr="00F70B46">
              <w:rPr>
                <w:rFonts w:ascii="Courier" w:hAnsi="Courier" w:cs="Monaco"/>
                <w:sz w:val="18"/>
                <w:szCs w:val="18"/>
              </w:rPr>
              <w:t>="unqualified"&gt;</w:t>
            </w:r>
          </w:p>
          <w:p w14:paraId="7EF5BD7C" w14:textId="77777777" w:rsidR="00297C26" w:rsidRDefault="00297C26" w:rsidP="00905E1E">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p>
          <w:p w14:paraId="6DEFD145" w14:textId="77777777" w:rsidR="00297C26" w:rsidRPr="00297C26" w:rsidRDefault="00297C26" w:rsidP="00297C26">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297C26">
              <w:rPr>
                <w:rFonts w:ascii="Courier" w:hAnsi="Courier" w:cs="Monaco"/>
                <w:sz w:val="18"/>
                <w:szCs w:val="18"/>
              </w:rPr>
              <w:t>&lt;xs:element name="Configuration" type="Configuration"/&gt;</w:t>
            </w:r>
          </w:p>
          <w:p w14:paraId="243C3DD4" w14:textId="77777777"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t>&lt;xs:complexType name="Configuration"&gt;</w:t>
            </w:r>
          </w:p>
          <w:p w14:paraId="361CA7F0" w14:textId="77777777"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t>&lt;xs:sequence&gt;</w:t>
            </w:r>
          </w:p>
          <w:p w14:paraId="04636554" w14:textId="77777777"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r>
            <w:r w:rsidRPr="00297C26">
              <w:rPr>
                <w:rFonts w:ascii="Courier" w:hAnsi="Courier" w:cs="Monaco"/>
                <w:sz w:val="18"/>
                <w:szCs w:val="18"/>
              </w:rPr>
              <w:tab/>
              <w:t>&lt;</w:t>
            </w:r>
            <w:proofErr w:type="spellStart"/>
            <w:r w:rsidRPr="00297C26">
              <w:rPr>
                <w:rFonts w:ascii="Courier" w:hAnsi="Courier" w:cs="Monaco"/>
                <w:sz w:val="18"/>
                <w:szCs w:val="18"/>
              </w:rPr>
              <w:t>xs:element</w:t>
            </w:r>
            <w:proofErr w:type="spellEnd"/>
            <w:r w:rsidRPr="00297C26">
              <w:rPr>
                <w:rFonts w:ascii="Courier" w:hAnsi="Courier" w:cs="Monaco"/>
                <w:sz w:val="18"/>
                <w:szCs w:val="18"/>
              </w:rPr>
              <w:t xml:space="preserve"> name="</w:t>
            </w:r>
            <w:proofErr w:type="spellStart"/>
            <w:r w:rsidRPr="00297C26">
              <w:rPr>
                <w:rFonts w:ascii="Courier" w:hAnsi="Courier" w:cs="Monaco"/>
                <w:sz w:val="18"/>
                <w:szCs w:val="18"/>
              </w:rPr>
              <w:t>gridSvcUrl</w:t>
            </w:r>
            <w:proofErr w:type="spellEnd"/>
            <w:r w:rsidRPr="00297C26">
              <w:rPr>
                <w:rFonts w:ascii="Courier" w:hAnsi="Courier" w:cs="Monaco"/>
                <w:sz w:val="18"/>
                <w:szCs w:val="18"/>
              </w:rPr>
              <w:t>" type="</w:t>
            </w:r>
            <w:proofErr w:type="spellStart"/>
            <w:r w:rsidRPr="00297C26">
              <w:rPr>
                <w:rFonts w:ascii="Courier" w:hAnsi="Courier" w:cs="Monaco"/>
                <w:sz w:val="18"/>
                <w:szCs w:val="18"/>
              </w:rPr>
              <w:t>xs:string</w:t>
            </w:r>
            <w:proofErr w:type="spellEnd"/>
            <w:r w:rsidRPr="00297C26">
              <w:rPr>
                <w:rFonts w:ascii="Courier" w:hAnsi="Courier" w:cs="Monaco"/>
                <w:sz w:val="18"/>
                <w:szCs w:val="18"/>
              </w:rPr>
              <w:t xml:space="preserve">" </w:t>
            </w:r>
            <w:proofErr w:type="spellStart"/>
            <w:r w:rsidRPr="00297C26">
              <w:rPr>
                <w:rFonts w:ascii="Courier" w:hAnsi="Courier" w:cs="Monaco"/>
                <w:sz w:val="18"/>
                <w:szCs w:val="18"/>
              </w:rPr>
              <w:t>minOccurs</w:t>
            </w:r>
            <w:proofErr w:type="spellEnd"/>
            <w:r w:rsidRPr="00297C26">
              <w:rPr>
                <w:rFonts w:ascii="Courier" w:hAnsi="Courier" w:cs="Monaco"/>
                <w:sz w:val="18"/>
                <w:szCs w:val="18"/>
              </w:rPr>
              <w:t xml:space="preserve">="1" </w:t>
            </w:r>
            <w:proofErr w:type="spellStart"/>
            <w:r w:rsidRPr="00297C26">
              <w:rPr>
                <w:rFonts w:ascii="Courier" w:hAnsi="Courier" w:cs="Monaco"/>
                <w:sz w:val="18"/>
                <w:szCs w:val="18"/>
              </w:rPr>
              <w:t>maxOccurs</w:t>
            </w:r>
            <w:proofErr w:type="spellEnd"/>
            <w:r w:rsidRPr="00297C26">
              <w:rPr>
                <w:rFonts w:ascii="Courier" w:hAnsi="Courier" w:cs="Monaco"/>
                <w:sz w:val="18"/>
                <w:szCs w:val="18"/>
              </w:rPr>
              <w:t>="1"/&gt;</w:t>
            </w:r>
          </w:p>
          <w:p w14:paraId="7432F166" w14:textId="77777777" w:rsidR="00297C26" w:rsidRPr="00297C2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r>
            <w:r w:rsidRPr="00297C26">
              <w:rPr>
                <w:rFonts w:ascii="Courier" w:hAnsi="Courier" w:cs="Monaco"/>
                <w:sz w:val="18"/>
                <w:szCs w:val="18"/>
              </w:rPr>
              <w:tab/>
              <w:t>&lt;/xs:sequence&gt;</w:t>
            </w:r>
          </w:p>
          <w:p w14:paraId="683E10B0" w14:textId="6163C47F" w:rsidR="00297C26" w:rsidRPr="00F70B46" w:rsidRDefault="00297C26" w:rsidP="00297C26">
            <w:pPr>
              <w:autoSpaceDE w:val="0"/>
              <w:autoSpaceDN w:val="0"/>
              <w:spacing w:after="0" w:line="240" w:lineRule="auto"/>
              <w:textAlignment w:val="auto"/>
              <w:rPr>
                <w:rFonts w:ascii="Courier" w:hAnsi="Courier" w:cs="Monaco"/>
                <w:sz w:val="18"/>
                <w:szCs w:val="18"/>
              </w:rPr>
            </w:pPr>
            <w:r w:rsidRPr="00297C26">
              <w:rPr>
                <w:rFonts w:ascii="Courier" w:hAnsi="Courier" w:cs="Monaco"/>
                <w:sz w:val="18"/>
                <w:szCs w:val="18"/>
              </w:rPr>
              <w:tab/>
              <w:t>&lt;/xs:complexType&gt;</w:t>
            </w:r>
          </w:p>
          <w:p w14:paraId="523520CC" w14:textId="3FC938B9" w:rsidR="00297C26" w:rsidRPr="007B0E9A" w:rsidRDefault="00297C26" w:rsidP="00297C26">
            <w:pPr>
              <w:autoSpaceDE w:val="0"/>
              <w:autoSpaceDN w:val="0"/>
              <w:spacing w:after="0" w:line="240" w:lineRule="auto"/>
              <w:textAlignment w:val="auto"/>
              <w:rPr>
                <w:rFonts w:ascii="Courier" w:hAnsi="Courier" w:cs="Monaco"/>
                <w:sz w:val="20"/>
              </w:rPr>
            </w:pPr>
            <w:r w:rsidRPr="00F70B46">
              <w:rPr>
                <w:rFonts w:ascii="Courier" w:hAnsi="Courier" w:cs="Monaco"/>
                <w:sz w:val="18"/>
                <w:szCs w:val="18"/>
              </w:rPr>
              <w:t>&lt;/xs:schema&gt;</w:t>
            </w:r>
          </w:p>
        </w:tc>
      </w:tr>
    </w:tbl>
    <w:p w14:paraId="0EA28CCD" w14:textId="77777777" w:rsidR="00297C26" w:rsidRDefault="00297C26" w:rsidP="00297C26"/>
    <w:p w14:paraId="411A4D2D" w14:textId="5310BC2A" w:rsidR="00297C26" w:rsidRPr="00297C26" w:rsidRDefault="00297C26" w:rsidP="00297C26"/>
    <w:p w14:paraId="25BCD4F4" w14:textId="51D16124" w:rsidR="005639BF" w:rsidRDefault="005F5823" w:rsidP="005F5823">
      <w:pPr>
        <w:pStyle w:val="Heading3"/>
        <w:pBdr>
          <w:bottom w:val="single" w:sz="6" w:space="1" w:color="auto"/>
        </w:pBdr>
      </w:pPr>
      <w:bookmarkStart w:id="98" w:name="_Toc248224299"/>
      <w:r>
        <w:t>Default Naming Authority Implementation</w:t>
      </w:r>
      <w:bookmarkEnd w:id="98"/>
    </w:p>
    <w:p w14:paraId="0CEDC121" w14:textId="77777777" w:rsidR="005F5823" w:rsidRDefault="005F5823" w:rsidP="005F5823"/>
    <w:p w14:paraId="1816C218" w14:textId="35C9D4C3" w:rsidR="005F5823" w:rsidRDefault="005F5823" w:rsidP="005F5823">
      <w:r>
        <w:t>The framework’s default implementation has the following characteristics:</w:t>
      </w:r>
    </w:p>
    <w:p w14:paraId="1AF41F86" w14:textId="7E3B0221" w:rsidR="005F5823" w:rsidRDefault="00936E47" w:rsidP="005F5823">
      <w:pPr>
        <w:pStyle w:val="ListParagraph"/>
        <w:numPr>
          <w:ilvl w:val="0"/>
          <w:numId w:val="43"/>
        </w:numPr>
      </w:pPr>
      <w:r>
        <w:t>I</w:t>
      </w:r>
      <w:r w:rsidR="005F5823">
        <w:t xml:space="preserve">mplements the </w:t>
      </w:r>
      <w:proofErr w:type="spellStart"/>
      <w:r w:rsidR="005F5823" w:rsidRPr="005F5823">
        <w:rPr>
          <w:i/>
        </w:rPr>
        <w:t>MaintainerNamingAuthority</w:t>
      </w:r>
      <w:proofErr w:type="spellEnd"/>
      <w:r w:rsidR="005F5823">
        <w:t xml:space="preserve"> interface. Therefore, it can create and resolve identifiers.</w:t>
      </w:r>
    </w:p>
    <w:p w14:paraId="4FA90BD6" w14:textId="5C2DB231" w:rsidR="005F5823" w:rsidRDefault="00936E47" w:rsidP="005F5823">
      <w:pPr>
        <w:pStyle w:val="ListParagraph"/>
        <w:numPr>
          <w:ilvl w:val="0"/>
          <w:numId w:val="43"/>
        </w:numPr>
      </w:pPr>
      <w:proofErr w:type="gramStart"/>
      <w:r>
        <w:t>Persists</w:t>
      </w:r>
      <w:proofErr w:type="gramEnd"/>
      <w:r>
        <w:t xml:space="preserve"> i</w:t>
      </w:r>
      <w:r w:rsidR="005F5823">
        <w:t xml:space="preserve">dentifiers and </w:t>
      </w:r>
      <w:proofErr w:type="spellStart"/>
      <w:r w:rsidR="005F5823" w:rsidRPr="005F5823">
        <w:rPr>
          <w:i/>
        </w:rPr>
        <w:t>IdentifierValues</w:t>
      </w:r>
      <w:proofErr w:type="spellEnd"/>
      <w:r w:rsidR="005F5823">
        <w:t xml:space="preserve"> in a </w:t>
      </w:r>
      <w:r w:rsidR="005F5823" w:rsidRPr="005F5823">
        <w:rPr>
          <w:i/>
        </w:rPr>
        <w:t>MySQL</w:t>
      </w:r>
      <w:r w:rsidR="005F5823">
        <w:t xml:space="preserve"> database using hibernate.</w:t>
      </w:r>
    </w:p>
    <w:p w14:paraId="319CB9E8" w14:textId="613FD540" w:rsidR="005F5823" w:rsidRDefault="00936E47" w:rsidP="005F5823">
      <w:pPr>
        <w:pStyle w:val="ListParagraph"/>
        <w:numPr>
          <w:ilvl w:val="0"/>
          <w:numId w:val="43"/>
        </w:numPr>
      </w:pPr>
      <w:r>
        <w:t>Runs as web application in a Tomcat container.</w:t>
      </w:r>
    </w:p>
    <w:p w14:paraId="68E4D861" w14:textId="77777777" w:rsidR="00936E47" w:rsidRDefault="00936E47" w:rsidP="00936E47"/>
    <w:p w14:paraId="6FFDD6A6" w14:textId="78208986" w:rsidR="00936E47" w:rsidRPr="00345800" w:rsidRDefault="00936E47" w:rsidP="00936E47">
      <w:pPr>
        <w:rPr>
          <w:rFonts w:ascii="Courier New" w:hAnsi="Courier New" w:cs="Courier New"/>
          <w:i/>
          <w:sz w:val="20"/>
          <w:szCs w:val="20"/>
        </w:rPr>
      </w:pPr>
      <w:r>
        <w:t xml:space="preserve">Typical configuration parameters can be adjusted by editing the properties file </w:t>
      </w:r>
      <w:r w:rsidRPr="00345800">
        <w:rPr>
          <w:rFonts w:ascii="Courier New" w:hAnsi="Courier New" w:cs="Courier New"/>
          <w:i/>
          <w:sz w:val="20"/>
          <w:szCs w:val="20"/>
        </w:rPr>
        <w:t>[PROJECT_HOME]/</w:t>
      </w:r>
      <w:proofErr w:type="spellStart"/>
      <w:r w:rsidRPr="00345800">
        <w:rPr>
          <w:rFonts w:ascii="Courier New" w:hAnsi="Courier New" w:cs="Courier New"/>
          <w:i/>
          <w:sz w:val="20"/>
          <w:szCs w:val="20"/>
        </w:rPr>
        <w:t>WebContent</w:t>
      </w:r>
      <w:proofErr w:type="spellEnd"/>
      <w:r w:rsidRPr="00345800">
        <w:rPr>
          <w:rFonts w:ascii="Courier New" w:hAnsi="Courier New" w:cs="Courier New"/>
          <w:i/>
          <w:sz w:val="20"/>
          <w:szCs w:val="20"/>
        </w:rPr>
        <w:t>/WEB-INF/</w:t>
      </w:r>
      <w:proofErr w:type="spellStart"/>
      <w:r w:rsidRPr="00345800">
        <w:rPr>
          <w:rFonts w:ascii="Courier New" w:hAnsi="Courier New" w:cs="Courier New"/>
          <w:i/>
          <w:sz w:val="20"/>
          <w:szCs w:val="20"/>
        </w:rPr>
        <w:t>na.properties</w:t>
      </w:r>
      <w:proofErr w:type="spellEnd"/>
    </w:p>
    <w:p w14:paraId="1A1CF81F" w14:textId="77777777" w:rsidR="00936E47" w:rsidRDefault="00936E47" w:rsidP="00936E47"/>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A0" w:firstRow="1" w:lastRow="0" w:firstColumn="1" w:lastColumn="0" w:noHBand="0" w:noVBand="0"/>
      </w:tblPr>
      <w:tblGrid>
        <w:gridCol w:w="9936"/>
      </w:tblGrid>
      <w:tr w:rsidR="00936E47" w14:paraId="432DDDA7" w14:textId="77777777" w:rsidTr="00905E1E">
        <w:tc>
          <w:tcPr>
            <w:tcW w:w="9936" w:type="dxa"/>
          </w:tcPr>
          <w:p w14:paraId="72351B84" w14:textId="72347575" w:rsidR="00345800" w:rsidRPr="00345800" w:rsidRDefault="00345800" w:rsidP="00345800">
            <w:pPr>
              <w:autoSpaceDE w:val="0"/>
              <w:autoSpaceDN w:val="0"/>
              <w:spacing w:after="0" w:line="240" w:lineRule="auto"/>
              <w:textAlignment w:val="auto"/>
              <w:rPr>
                <w:rFonts w:ascii="Courier" w:hAnsi="Courier" w:cs="Monaco"/>
                <w:sz w:val="18"/>
                <w:szCs w:val="18"/>
              </w:rPr>
            </w:pPr>
            <w:proofErr w:type="spellStart"/>
            <w:r w:rsidRPr="00345800">
              <w:rPr>
                <w:rFonts w:ascii="Courier" w:hAnsi="Courier" w:cs="Monaco"/>
                <w:b/>
                <w:sz w:val="18"/>
                <w:szCs w:val="18"/>
              </w:rPr>
              <w:t>cagrid.na.prefix</w:t>
            </w:r>
            <w:proofErr w:type="spellEnd"/>
            <w:r w:rsidRPr="00345800">
              <w:rPr>
                <w:rFonts w:ascii="Courier" w:hAnsi="Courier" w:cs="Monaco"/>
                <w:sz w:val="18"/>
                <w:szCs w:val="18"/>
              </w:rPr>
              <w:t>=http://</w:t>
            </w:r>
            <w:r w:rsidR="006631C5">
              <w:rPr>
                <w:rFonts w:ascii="Courier" w:hAnsi="Courier" w:cs="Monaco"/>
                <w:sz w:val="18"/>
                <w:szCs w:val="18"/>
              </w:rPr>
              <w:t>foo.osumc.edu</w:t>
            </w:r>
            <w:r w:rsidRPr="00345800">
              <w:rPr>
                <w:rFonts w:ascii="Courier" w:hAnsi="Courier" w:cs="Monaco"/>
                <w:sz w:val="18"/>
                <w:szCs w:val="18"/>
              </w:rPr>
              <w:t>:8080/</w:t>
            </w:r>
          </w:p>
          <w:p w14:paraId="7A6D9368" w14:textId="36A07782"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cagrid.na.schemauri</w:t>
            </w:r>
            <w:r w:rsidRPr="00345800">
              <w:rPr>
                <w:rFonts w:ascii="Courier" w:hAnsi="Courier" w:cs="Monaco"/>
                <w:sz w:val="18"/>
                <w:szCs w:val="18"/>
              </w:rPr>
              <w:t>=http://</w:t>
            </w:r>
            <w:r w:rsidR="006631C5">
              <w:rPr>
                <w:rFonts w:ascii="Courier" w:hAnsi="Courier" w:cs="Monaco"/>
                <w:sz w:val="18"/>
                <w:szCs w:val="18"/>
              </w:rPr>
              <w:t>food.osumc.edu</w:t>
            </w:r>
            <w:r w:rsidRPr="00345800">
              <w:rPr>
                <w:rFonts w:ascii="Courier" w:hAnsi="Courier" w:cs="Monaco"/>
                <w:sz w:val="18"/>
                <w:szCs w:val="18"/>
              </w:rPr>
              <w:t>:8080/namingauthority/org.cagrid.identifiers.namingauthority.xsd</w:t>
            </w:r>
          </w:p>
          <w:p w14:paraId="58BCF1BE" w14:textId="5EAF55CD"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lastRenderedPageBreak/>
              <w:t>cagrid.na.grid.url</w:t>
            </w:r>
            <w:r w:rsidRPr="00345800">
              <w:rPr>
                <w:rFonts w:ascii="Courier" w:hAnsi="Courier" w:cs="Monaco"/>
                <w:sz w:val="18"/>
                <w:szCs w:val="18"/>
              </w:rPr>
              <w:t>=http://</w:t>
            </w:r>
            <w:r w:rsidR="006631C5">
              <w:rPr>
                <w:rFonts w:ascii="Courier" w:hAnsi="Courier" w:cs="Monaco"/>
                <w:sz w:val="18"/>
                <w:szCs w:val="18"/>
              </w:rPr>
              <w:t>foo.osumc.edu</w:t>
            </w:r>
            <w:r w:rsidRPr="00345800">
              <w:rPr>
                <w:rFonts w:ascii="Courier" w:hAnsi="Courier" w:cs="Monaco"/>
                <w:sz w:val="18"/>
                <w:szCs w:val="18"/>
              </w:rPr>
              <w:t>:8081/wsrf/services/cagrid/IdentifiersNAService</w:t>
            </w:r>
          </w:p>
          <w:p w14:paraId="6392F4B1" w14:textId="77777777" w:rsidR="00345800" w:rsidRPr="00345800" w:rsidRDefault="00345800" w:rsidP="00345800">
            <w:pPr>
              <w:autoSpaceDE w:val="0"/>
              <w:autoSpaceDN w:val="0"/>
              <w:spacing w:after="0" w:line="240" w:lineRule="auto"/>
              <w:textAlignment w:val="auto"/>
              <w:rPr>
                <w:rFonts w:ascii="Courier" w:hAnsi="Courier" w:cs="Monaco"/>
                <w:sz w:val="18"/>
                <w:szCs w:val="18"/>
              </w:rPr>
            </w:pPr>
          </w:p>
          <w:p w14:paraId="17C20F02" w14:textId="77777777" w:rsidR="00345800" w:rsidRPr="00345800" w:rsidRDefault="00345800" w:rsidP="00345800">
            <w:pPr>
              <w:autoSpaceDE w:val="0"/>
              <w:autoSpaceDN w:val="0"/>
              <w:spacing w:after="0" w:line="240" w:lineRule="auto"/>
              <w:textAlignment w:val="auto"/>
              <w:rPr>
                <w:rFonts w:ascii="Courier" w:hAnsi="Courier" w:cs="Monaco"/>
                <w:sz w:val="18"/>
                <w:szCs w:val="18"/>
              </w:rPr>
            </w:pPr>
            <w:proofErr w:type="spellStart"/>
            <w:r w:rsidRPr="00345800">
              <w:rPr>
                <w:rFonts w:ascii="Courier" w:hAnsi="Courier" w:cs="Monaco"/>
                <w:b/>
                <w:sz w:val="18"/>
                <w:szCs w:val="18"/>
              </w:rPr>
              <w:t>cagrid.na.db.dialect</w:t>
            </w:r>
            <w:proofErr w:type="spellEnd"/>
            <w:r w:rsidRPr="00345800">
              <w:rPr>
                <w:rFonts w:ascii="Courier" w:hAnsi="Courier" w:cs="Monaco"/>
                <w:sz w:val="18"/>
                <w:szCs w:val="18"/>
              </w:rPr>
              <w:t>=org.hibernate.dialect.MySQL5InnoDBDialect</w:t>
            </w:r>
          </w:p>
          <w:p w14:paraId="0AC67800" w14:textId="77777777" w:rsidR="00345800" w:rsidRPr="00345800" w:rsidRDefault="00345800" w:rsidP="00345800">
            <w:pPr>
              <w:autoSpaceDE w:val="0"/>
              <w:autoSpaceDN w:val="0"/>
              <w:spacing w:after="0" w:line="240" w:lineRule="auto"/>
              <w:textAlignment w:val="auto"/>
              <w:rPr>
                <w:rFonts w:ascii="Courier" w:hAnsi="Courier" w:cs="Monaco"/>
                <w:sz w:val="18"/>
                <w:szCs w:val="18"/>
              </w:rPr>
            </w:pPr>
            <w:proofErr w:type="spellStart"/>
            <w:r w:rsidRPr="00345800">
              <w:rPr>
                <w:rFonts w:ascii="Courier" w:hAnsi="Courier" w:cs="Monaco"/>
                <w:b/>
                <w:sz w:val="18"/>
                <w:szCs w:val="18"/>
              </w:rPr>
              <w:t>cagrid.na.db.driver</w:t>
            </w:r>
            <w:proofErr w:type="spellEnd"/>
            <w:r w:rsidRPr="00345800">
              <w:rPr>
                <w:rFonts w:ascii="Courier" w:hAnsi="Courier" w:cs="Monaco"/>
                <w:sz w:val="18"/>
                <w:szCs w:val="18"/>
              </w:rPr>
              <w:t>=</w:t>
            </w:r>
            <w:proofErr w:type="spellStart"/>
            <w:r w:rsidRPr="00345800">
              <w:rPr>
                <w:rFonts w:ascii="Courier" w:hAnsi="Courier" w:cs="Monaco"/>
                <w:sz w:val="18"/>
                <w:szCs w:val="18"/>
              </w:rPr>
              <w:t>com.mysql.jdbc.Driver</w:t>
            </w:r>
            <w:proofErr w:type="spellEnd"/>
          </w:p>
          <w:p w14:paraId="7AF65B48" w14:textId="77777777"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cagrid.na.db.name</w:t>
            </w:r>
            <w:r w:rsidRPr="00345800">
              <w:rPr>
                <w:rFonts w:ascii="Courier" w:hAnsi="Courier" w:cs="Monaco"/>
                <w:sz w:val="18"/>
                <w:szCs w:val="18"/>
              </w:rPr>
              <w:t>=</w:t>
            </w:r>
            <w:proofErr w:type="spellStart"/>
            <w:r w:rsidRPr="00345800">
              <w:rPr>
                <w:rFonts w:ascii="Courier" w:hAnsi="Courier" w:cs="Monaco"/>
                <w:sz w:val="18"/>
                <w:szCs w:val="18"/>
              </w:rPr>
              <w:t>nadb</w:t>
            </w:r>
            <w:proofErr w:type="spellEnd"/>
          </w:p>
          <w:p w14:paraId="5818DDB4" w14:textId="77777777" w:rsidR="00345800" w:rsidRPr="00345800" w:rsidRDefault="00345800" w:rsidP="00345800">
            <w:pPr>
              <w:autoSpaceDE w:val="0"/>
              <w:autoSpaceDN w:val="0"/>
              <w:spacing w:after="0" w:line="240" w:lineRule="auto"/>
              <w:textAlignment w:val="auto"/>
              <w:rPr>
                <w:rFonts w:ascii="Courier" w:hAnsi="Courier" w:cs="Monaco"/>
                <w:sz w:val="18"/>
                <w:szCs w:val="18"/>
              </w:rPr>
            </w:pPr>
            <w:r w:rsidRPr="00345800">
              <w:rPr>
                <w:rFonts w:ascii="Courier" w:hAnsi="Courier" w:cs="Monaco"/>
                <w:b/>
                <w:sz w:val="18"/>
                <w:szCs w:val="18"/>
              </w:rPr>
              <w:t>cagrid.na.db.url</w:t>
            </w:r>
            <w:r w:rsidRPr="00345800">
              <w:rPr>
                <w:rFonts w:ascii="Courier" w:hAnsi="Courier" w:cs="Monaco"/>
                <w:sz w:val="18"/>
                <w:szCs w:val="18"/>
              </w:rPr>
              <w:t>=jdbc:mysql://localhost:3306/${cagrid.na.db.name}</w:t>
            </w:r>
          </w:p>
          <w:p w14:paraId="4CFE28AB" w14:textId="77777777" w:rsidR="00345800" w:rsidRPr="00345800" w:rsidRDefault="00345800" w:rsidP="00345800">
            <w:pPr>
              <w:autoSpaceDE w:val="0"/>
              <w:autoSpaceDN w:val="0"/>
              <w:spacing w:after="0" w:line="240" w:lineRule="auto"/>
              <w:textAlignment w:val="auto"/>
              <w:rPr>
                <w:rFonts w:ascii="Courier" w:hAnsi="Courier" w:cs="Monaco"/>
                <w:sz w:val="18"/>
                <w:szCs w:val="18"/>
              </w:rPr>
            </w:pPr>
            <w:proofErr w:type="spellStart"/>
            <w:r w:rsidRPr="00345800">
              <w:rPr>
                <w:rFonts w:ascii="Courier" w:hAnsi="Courier" w:cs="Monaco"/>
                <w:b/>
                <w:sz w:val="18"/>
                <w:szCs w:val="18"/>
              </w:rPr>
              <w:t>cagrid.na.db.username</w:t>
            </w:r>
            <w:proofErr w:type="spellEnd"/>
            <w:r w:rsidRPr="00345800">
              <w:rPr>
                <w:rFonts w:ascii="Courier" w:hAnsi="Courier" w:cs="Monaco"/>
                <w:sz w:val="18"/>
                <w:szCs w:val="18"/>
              </w:rPr>
              <w:t>=root</w:t>
            </w:r>
          </w:p>
          <w:p w14:paraId="267DCCFD" w14:textId="5EC0CE18" w:rsidR="00936E47" w:rsidRPr="00345800" w:rsidRDefault="00345800" w:rsidP="00905E1E">
            <w:pPr>
              <w:autoSpaceDE w:val="0"/>
              <w:autoSpaceDN w:val="0"/>
              <w:spacing w:after="0" w:line="240" w:lineRule="auto"/>
              <w:textAlignment w:val="auto"/>
              <w:rPr>
                <w:rFonts w:ascii="Courier" w:hAnsi="Courier" w:cs="Monaco"/>
                <w:sz w:val="18"/>
                <w:szCs w:val="18"/>
              </w:rPr>
            </w:pPr>
            <w:proofErr w:type="spellStart"/>
            <w:r w:rsidRPr="00345800">
              <w:rPr>
                <w:rFonts w:ascii="Courier" w:hAnsi="Courier" w:cs="Monaco"/>
                <w:b/>
                <w:sz w:val="18"/>
                <w:szCs w:val="18"/>
              </w:rPr>
              <w:t>cagrid.na.db.password</w:t>
            </w:r>
            <w:proofErr w:type="spellEnd"/>
            <w:r>
              <w:rPr>
                <w:rFonts w:ascii="Courier" w:hAnsi="Courier" w:cs="Monaco"/>
                <w:sz w:val="18"/>
                <w:szCs w:val="18"/>
              </w:rPr>
              <w:t>=</w:t>
            </w:r>
          </w:p>
        </w:tc>
      </w:tr>
    </w:tbl>
    <w:p w14:paraId="1348D730" w14:textId="77777777" w:rsidR="00936E47" w:rsidRDefault="00936E47" w:rsidP="00936E47"/>
    <w:p w14:paraId="4559859B" w14:textId="1667697F" w:rsidR="00947C1D" w:rsidRDefault="00345800" w:rsidP="00FC295C">
      <w:pPr>
        <w:rPr>
          <w:rFonts w:ascii="Courier New" w:hAnsi="Courier New" w:cs="Courier New"/>
          <w:i/>
          <w:sz w:val="20"/>
          <w:szCs w:val="20"/>
        </w:rPr>
      </w:pPr>
      <w:r>
        <w:t xml:space="preserve">The naming authority is bootstrapped via </w:t>
      </w:r>
      <w:proofErr w:type="spellStart"/>
      <w:r w:rsidRPr="00D66F91">
        <w:rPr>
          <w:i/>
        </w:rPr>
        <w:t>springframework</w:t>
      </w:r>
      <w:proofErr w:type="spellEnd"/>
      <w:r>
        <w:t xml:space="preserve"> configuration: </w:t>
      </w:r>
      <w:r w:rsidRPr="00345800">
        <w:rPr>
          <w:rFonts w:ascii="Courier New" w:hAnsi="Courier New" w:cs="Courier New"/>
          <w:i/>
          <w:sz w:val="20"/>
          <w:szCs w:val="20"/>
        </w:rPr>
        <w:t>[PROJECT_HOME]/</w:t>
      </w:r>
      <w:proofErr w:type="spellStart"/>
      <w:r w:rsidRPr="00345800">
        <w:rPr>
          <w:rFonts w:ascii="Courier New" w:hAnsi="Courier New" w:cs="Courier New"/>
          <w:i/>
          <w:sz w:val="20"/>
          <w:szCs w:val="20"/>
        </w:rPr>
        <w:t>WebContent</w:t>
      </w:r>
      <w:proofErr w:type="spellEnd"/>
      <w:r w:rsidRPr="00345800">
        <w:rPr>
          <w:rFonts w:ascii="Courier New" w:hAnsi="Courier New" w:cs="Courier New"/>
          <w:i/>
          <w:sz w:val="20"/>
          <w:szCs w:val="20"/>
        </w:rPr>
        <w:t>/</w:t>
      </w:r>
      <w:r>
        <w:rPr>
          <w:rFonts w:ascii="Courier New" w:hAnsi="Courier New" w:cs="Courier New"/>
          <w:i/>
          <w:sz w:val="20"/>
          <w:szCs w:val="20"/>
        </w:rPr>
        <w:t>WEB-INF/applicationContext-na.xml</w:t>
      </w:r>
    </w:p>
    <w:p w14:paraId="5DE48DBB" w14:textId="77777777" w:rsidR="00947C1D" w:rsidRDefault="00947C1D" w:rsidP="00FC295C"/>
    <w:p w14:paraId="1846ECFA" w14:textId="73FE035E" w:rsidR="00947C1D" w:rsidRPr="00FC295C" w:rsidRDefault="00947C1D" w:rsidP="00FC295C">
      <w:r>
        <w:t>To deploy the naming authority to Tomcat:</w:t>
      </w:r>
    </w:p>
    <w:p w14:paraId="4F2D7835" w14:textId="565100F8" w:rsidR="007E0400" w:rsidRPr="007E0400" w:rsidRDefault="00947C1D" w:rsidP="007E0400">
      <w:pPr>
        <w:pStyle w:val="ListParagraph"/>
        <w:numPr>
          <w:ilvl w:val="0"/>
          <w:numId w:val="28"/>
        </w:numPr>
        <w:rPr>
          <w:rFonts w:ascii="Courier" w:hAnsi="Courier"/>
          <w:i/>
          <w:sz w:val="20"/>
        </w:rPr>
      </w:pPr>
      <w:r>
        <w:t>Set CATALINA_HOME environment appropriately</w:t>
      </w:r>
    </w:p>
    <w:p w14:paraId="1E695994" w14:textId="77777777" w:rsidR="007E0400" w:rsidRDefault="007E0400" w:rsidP="007E0400">
      <w:pPr>
        <w:pStyle w:val="ListParagraph"/>
        <w:ind w:left="360"/>
      </w:pPr>
    </w:p>
    <w:p w14:paraId="4A9E51D1" w14:textId="2D70DD3F" w:rsidR="007E0400" w:rsidRPr="00947C1D" w:rsidRDefault="00947C1D" w:rsidP="007E0400">
      <w:pPr>
        <w:pStyle w:val="ListParagraph"/>
        <w:numPr>
          <w:ilvl w:val="0"/>
          <w:numId w:val="28"/>
        </w:numPr>
      </w:pPr>
      <w:r w:rsidRPr="00947C1D">
        <w:t>$ cd [PROJECT_HOME]</w:t>
      </w:r>
    </w:p>
    <w:p w14:paraId="36B58A9B" w14:textId="77777777" w:rsidR="007E0400" w:rsidRDefault="007E0400" w:rsidP="007E0400">
      <w:pPr>
        <w:pStyle w:val="ListParagraph"/>
        <w:ind w:left="360"/>
      </w:pPr>
    </w:p>
    <w:p w14:paraId="6D932151" w14:textId="77777777" w:rsidR="007E0400" w:rsidRPr="00947C1D" w:rsidRDefault="007E0400" w:rsidP="007E0400">
      <w:pPr>
        <w:pStyle w:val="ListParagraph"/>
        <w:numPr>
          <w:ilvl w:val="0"/>
          <w:numId w:val="28"/>
        </w:numPr>
      </w:pPr>
      <w:r w:rsidRPr="00947C1D">
        <w:t xml:space="preserve">$ ant </w:t>
      </w:r>
      <w:proofErr w:type="spellStart"/>
      <w:r w:rsidRPr="00947C1D">
        <w:t>deployTomcat</w:t>
      </w:r>
      <w:proofErr w:type="spellEnd"/>
    </w:p>
    <w:p w14:paraId="4072056E" w14:textId="77777777" w:rsidR="007C6DB6" w:rsidRPr="007E0400" w:rsidRDefault="007C6DB6" w:rsidP="00666A16"/>
    <w:p w14:paraId="7147211A" w14:textId="77777777" w:rsidR="007C6DB6" w:rsidRDefault="00DA1619" w:rsidP="007C6DB6">
      <w:pPr>
        <w:pStyle w:val="Heading2"/>
      </w:pPr>
      <w:bookmarkStart w:id="99" w:name="_Toc110304746"/>
      <w:bookmarkStart w:id="100" w:name="_Toc248224300"/>
      <w:r>
        <w:t>Identifiers</w:t>
      </w:r>
      <w:r w:rsidR="007C6DB6">
        <w:t>-</w:t>
      </w:r>
      <w:r>
        <w:t>Client</w:t>
      </w:r>
      <w:bookmarkEnd w:id="99"/>
      <w:bookmarkEnd w:id="100"/>
    </w:p>
    <w:p w14:paraId="50CDE1F9" w14:textId="49DBEADA" w:rsidR="009E671D" w:rsidRDefault="001B7540" w:rsidP="00B44FFE">
      <w:r>
        <w:t xml:space="preserve">This project provides </w:t>
      </w:r>
      <w:r w:rsidR="00DA1619">
        <w:t xml:space="preserve">a </w:t>
      </w:r>
      <w:r w:rsidR="00947C1D">
        <w:t>toolkit for clients to easily interface with a naming au</w:t>
      </w:r>
      <w:r w:rsidR="00905E1E">
        <w:t>thority for resolution services and with</w:t>
      </w:r>
      <w:r w:rsidR="00947C1D">
        <w:t xml:space="preserve"> data owners for object retrieval</w:t>
      </w:r>
      <w:r w:rsidR="00DA1619">
        <w:t>.</w:t>
      </w:r>
      <w:r w:rsidR="00164649">
        <w:t xml:space="preserve"> A client would typically use the </w:t>
      </w:r>
      <w:r w:rsidR="00164649" w:rsidRPr="00164649">
        <w:rPr>
          <w:i/>
        </w:rPr>
        <w:t>Resolver</w:t>
      </w:r>
      <w:r w:rsidR="00164649">
        <w:t xml:space="preserve"> class to obtain the identifier metadata (</w:t>
      </w:r>
      <w:proofErr w:type="spellStart"/>
      <w:r w:rsidR="00164649" w:rsidRPr="00164649">
        <w:rPr>
          <w:i/>
        </w:rPr>
        <w:t>IdentifierValues</w:t>
      </w:r>
      <w:proofErr w:type="spellEnd"/>
      <w:r w:rsidR="00164649">
        <w:t xml:space="preserve">) and then use a built-in or custom </w:t>
      </w:r>
      <w:r w:rsidR="00164649" w:rsidRPr="00164649">
        <w:rPr>
          <w:i/>
        </w:rPr>
        <w:t>Retriever</w:t>
      </w:r>
      <w:r w:rsidR="00164649">
        <w:t xml:space="preserve"> object to retrieve the data object from the owner’s space.</w:t>
      </w:r>
    </w:p>
    <w:p w14:paraId="41D0EA12" w14:textId="0D292D15" w:rsidR="00B36539" w:rsidRDefault="00B36539" w:rsidP="00B36539">
      <w:pPr>
        <w:pStyle w:val="Heading3"/>
      </w:pPr>
      <w:bookmarkStart w:id="101" w:name="_Toc248224301"/>
      <w:r>
        <w:t>The Resolver Class</w:t>
      </w:r>
      <w:bookmarkEnd w:id="101"/>
    </w:p>
    <w:p w14:paraId="0562ED25" w14:textId="5F5E9D58" w:rsidR="009E671D" w:rsidRDefault="00B36539" w:rsidP="00B44FFE">
      <w:r>
        <w:t xml:space="preserve">This </w:t>
      </w:r>
      <w:r w:rsidR="008E4267">
        <w:t>class provides two methods for identifier resolution:</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5185"/>
      </w:tblGrid>
      <w:tr w:rsidR="008E4267" w:rsidRPr="00EC2772" w14:paraId="007F730B" w14:textId="77777777" w:rsidTr="008E4267">
        <w:tc>
          <w:tcPr>
            <w:tcW w:w="0" w:type="auto"/>
            <w:shd w:val="clear" w:color="auto" w:fill="auto"/>
          </w:tcPr>
          <w:p w14:paraId="66881015" w14:textId="631E2F5B" w:rsidR="008E4267" w:rsidRPr="006631C5" w:rsidRDefault="008E4267" w:rsidP="008E4267">
            <w:pPr>
              <w:spacing w:after="0"/>
              <w:rPr>
                <w:rFonts w:ascii="Courier" w:hAnsi="Courier"/>
                <w:sz w:val="18"/>
                <w:szCs w:val="18"/>
              </w:rPr>
            </w:pPr>
            <w:proofErr w:type="spellStart"/>
            <w:r w:rsidRPr="006631C5">
              <w:rPr>
                <w:rFonts w:ascii="Courier" w:hAnsi="Courier"/>
                <w:sz w:val="18"/>
                <w:szCs w:val="18"/>
              </w:rPr>
              <w:t>IdentifierValues</w:t>
            </w:r>
            <w:proofErr w:type="spellEnd"/>
            <w:r w:rsidRPr="006631C5">
              <w:rPr>
                <w:rFonts w:ascii="Courier" w:hAnsi="Courier"/>
                <w:sz w:val="18"/>
                <w:szCs w:val="18"/>
              </w:rPr>
              <w:t xml:space="preserve"> </w:t>
            </w:r>
            <w:proofErr w:type="spellStart"/>
            <w:r w:rsidRPr="006631C5">
              <w:rPr>
                <w:rFonts w:ascii="Courier" w:hAnsi="Courier"/>
                <w:i/>
                <w:sz w:val="18"/>
                <w:szCs w:val="18"/>
              </w:rPr>
              <w:t>resolveGrid</w:t>
            </w:r>
            <w:proofErr w:type="spellEnd"/>
            <w:r w:rsidRPr="006631C5">
              <w:rPr>
                <w:rFonts w:ascii="Courier" w:hAnsi="Courier"/>
                <w:sz w:val="18"/>
                <w:szCs w:val="18"/>
              </w:rPr>
              <w:t>( URI identifier )</w:t>
            </w:r>
          </w:p>
          <w:p w14:paraId="554984FB" w14:textId="72132277" w:rsidR="008E4267" w:rsidRPr="00E712B8" w:rsidRDefault="008E4267" w:rsidP="00905E1E">
            <w:pPr>
              <w:spacing w:after="0"/>
              <w:rPr>
                <w:rFonts w:ascii="Courier" w:hAnsi="Courier"/>
                <w:sz w:val="20"/>
              </w:rPr>
            </w:pPr>
            <w:proofErr w:type="spellStart"/>
            <w:r w:rsidRPr="006631C5">
              <w:rPr>
                <w:rFonts w:ascii="Courier" w:hAnsi="Courier"/>
                <w:sz w:val="18"/>
                <w:szCs w:val="18"/>
              </w:rPr>
              <w:t>IdentifierValues</w:t>
            </w:r>
            <w:proofErr w:type="spellEnd"/>
            <w:r w:rsidRPr="006631C5">
              <w:rPr>
                <w:rFonts w:ascii="Courier" w:hAnsi="Courier"/>
                <w:sz w:val="18"/>
                <w:szCs w:val="18"/>
              </w:rPr>
              <w:t xml:space="preserve"> </w:t>
            </w:r>
            <w:proofErr w:type="spellStart"/>
            <w:r w:rsidRPr="006631C5">
              <w:rPr>
                <w:rFonts w:ascii="Courier" w:hAnsi="Courier"/>
                <w:i/>
                <w:sz w:val="18"/>
                <w:szCs w:val="18"/>
              </w:rPr>
              <w:t>resolveHttp</w:t>
            </w:r>
            <w:proofErr w:type="spellEnd"/>
            <w:r w:rsidRPr="006631C5">
              <w:rPr>
                <w:rFonts w:ascii="Courier" w:hAnsi="Courier"/>
                <w:sz w:val="18"/>
                <w:szCs w:val="18"/>
              </w:rPr>
              <w:t>( URI identifier )</w:t>
            </w:r>
          </w:p>
        </w:tc>
      </w:tr>
    </w:tbl>
    <w:p w14:paraId="346D2904" w14:textId="77777777" w:rsidR="008E4267" w:rsidRDefault="008E4267" w:rsidP="008E4267"/>
    <w:p w14:paraId="4F59A68F" w14:textId="37CDD9F3" w:rsidR="008E4267" w:rsidRDefault="008E4267" w:rsidP="00B44FFE">
      <w:proofErr w:type="spellStart"/>
      <w:proofErr w:type="gramStart"/>
      <w:r w:rsidRPr="008E4267">
        <w:rPr>
          <w:b/>
          <w:i/>
        </w:rPr>
        <w:t>resolveGrid</w:t>
      </w:r>
      <w:proofErr w:type="spellEnd"/>
      <w:proofErr w:type="gramEnd"/>
      <w:r>
        <w:t xml:space="preserve"> resolves the identifier using the naming authority’s grid service (if available). The grid service end point URL is discovered by querying the configuration object from the naming authority.</w:t>
      </w:r>
    </w:p>
    <w:p w14:paraId="36C8051D" w14:textId="318F5FCC" w:rsidR="008E4267" w:rsidRDefault="008E4267" w:rsidP="00B44FFE">
      <w:proofErr w:type="spellStart"/>
      <w:proofErr w:type="gramStart"/>
      <w:r w:rsidRPr="008E4267">
        <w:rPr>
          <w:b/>
          <w:i/>
        </w:rPr>
        <w:t>resolveHTTP</w:t>
      </w:r>
      <w:proofErr w:type="spellEnd"/>
      <w:proofErr w:type="gramEnd"/>
      <w:r>
        <w:t xml:space="preserve"> resolves the identifier by using the naming authority’s HTTP services as previou</w:t>
      </w:r>
      <w:r w:rsidR="00B36539">
        <w:t>sly described. T</w:t>
      </w:r>
      <w:r>
        <w:t xml:space="preserve">he identifier is simply followed using HTTP GET. </w:t>
      </w:r>
      <w:proofErr w:type="spellStart"/>
      <w:r w:rsidRPr="008E4267">
        <w:rPr>
          <w:i/>
        </w:rPr>
        <w:t>IdentifierValues</w:t>
      </w:r>
      <w:proofErr w:type="spellEnd"/>
      <w:r>
        <w:t xml:space="preserve"> are received from the naming authority as an XML document which is then </w:t>
      </w:r>
      <w:r w:rsidR="0046024C">
        <w:t xml:space="preserve">automatically </w:t>
      </w:r>
      <w:r>
        <w:t>d</w:t>
      </w:r>
      <w:r w:rsidR="0046024C">
        <w:t>e-serialized into a java object (</w:t>
      </w:r>
      <w:proofErr w:type="spellStart"/>
      <w:r w:rsidR="0046024C" w:rsidRPr="0046024C">
        <w:rPr>
          <w:i/>
        </w:rPr>
        <w:t>IdentifierValues</w:t>
      </w:r>
      <w:proofErr w:type="spellEnd"/>
      <w:r w:rsidR="0046024C">
        <w:t>).</w:t>
      </w:r>
    </w:p>
    <w:p w14:paraId="712D613A" w14:textId="5AFCEA04" w:rsidR="00A6556D" w:rsidRDefault="00A6556D" w:rsidP="00A6556D"/>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914"/>
      </w:tblGrid>
      <w:tr w:rsidR="00A6556D" w:rsidRPr="00EC2772" w14:paraId="013D7A48" w14:textId="77777777" w:rsidTr="00BF1168">
        <w:tc>
          <w:tcPr>
            <w:tcW w:w="0" w:type="auto"/>
            <w:shd w:val="clear" w:color="auto" w:fill="auto"/>
          </w:tcPr>
          <w:p w14:paraId="37517DF7" w14:textId="7C08C927" w:rsidR="00A6556D" w:rsidRPr="006631C5" w:rsidRDefault="00A6556D" w:rsidP="00A6556D">
            <w:pPr>
              <w:spacing w:after="0"/>
              <w:rPr>
                <w:rFonts w:ascii="Courier" w:hAnsi="Courier"/>
                <w:sz w:val="18"/>
                <w:szCs w:val="18"/>
              </w:rPr>
            </w:pPr>
            <w:r w:rsidRPr="006631C5">
              <w:rPr>
                <w:rFonts w:ascii="Courier" w:hAnsi="Courier"/>
                <w:sz w:val="18"/>
                <w:szCs w:val="18"/>
              </w:rPr>
              <w:t>URI identifier = new URI("http://foo.osumc.edu:8080/ABC");</w:t>
            </w:r>
          </w:p>
          <w:p w14:paraId="4C5A4020" w14:textId="274AC1D9" w:rsidR="00A6556D" w:rsidRPr="006631C5" w:rsidRDefault="00A6556D" w:rsidP="00A6556D">
            <w:pPr>
              <w:spacing w:after="0"/>
              <w:rPr>
                <w:rFonts w:ascii="Courier" w:hAnsi="Courier"/>
                <w:sz w:val="18"/>
                <w:szCs w:val="18"/>
              </w:rPr>
            </w:pPr>
            <w:proofErr w:type="spellStart"/>
            <w:r w:rsidRPr="006631C5">
              <w:rPr>
                <w:rFonts w:ascii="Courier" w:hAnsi="Courier"/>
                <w:sz w:val="18"/>
                <w:szCs w:val="18"/>
              </w:rPr>
              <w:t>IdentifierValues</w:t>
            </w:r>
            <w:proofErr w:type="spellEnd"/>
            <w:r w:rsidRPr="006631C5">
              <w:rPr>
                <w:rFonts w:ascii="Courier" w:hAnsi="Courier"/>
                <w:sz w:val="18"/>
                <w:szCs w:val="18"/>
              </w:rPr>
              <w:t xml:space="preserve"> </w:t>
            </w:r>
            <w:proofErr w:type="spellStart"/>
            <w:r w:rsidRPr="006631C5">
              <w:rPr>
                <w:rFonts w:ascii="Courier" w:hAnsi="Courier"/>
                <w:sz w:val="18"/>
                <w:szCs w:val="18"/>
              </w:rPr>
              <w:t>ivs</w:t>
            </w:r>
            <w:proofErr w:type="spellEnd"/>
            <w:r w:rsidRPr="006631C5">
              <w:rPr>
                <w:rFonts w:ascii="Courier" w:hAnsi="Courier"/>
                <w:sz w:val="18"/>
                <w:szCs w:val="18"/>
              </w:rPr>
              <w:t xml:space="preserve"> </w:t>
            </w:r>
            <w:r w:rsidR="0046024C" w:rsidRPr="006631C5">
              <w:rPr>
                <w:rFonts w:ascii="Courier" w:hAnsi="Courier"/>
                <w:sz w:val="18"/>
                <w:szCs w:val="18"/>
              </w:rPr>
              <w:t>= new Resolver().</w:t>
            </w:r>
            <w:proofErr w:type="spellStart"/>
            <w:r w:rsidR="0046024C" w:rsidRPr="006631C5">
              <w:rPr>
                <w:rFonts w:ascii="Courier" w:hAnsi="Courier"/>
                <w:sz w:val="18"/>
                <w:szCs w:val="18"/>
              </w:rPr>
              <w:t>resolveHttp</w:t>
            </w:r>
            <w:proofErr w:type="spellEnd"/>
            <w:r w:rsidRPr="006631C5">
              <w:rPr>
                <w:rFonts w:ascii="Courier" w:hAnsi="Courier"/>
                <w:sz w:val="18"/>
                <w:szCs w:val="18"/>
              </w:rPr>
              <w:t>(identifier);</w:t>
            </w:r>
          </w:p>
          <w:p w14:paraId="6568D197" w14:textId="0FA40838" w:rsidR="00A6556D" w:rsidRPr="00E712B8" w:rsidRDefault="00A6556D" w:rsidP="00BF1168">
            <w:pPr>
              <w:spacing w:after="0"/>
              <w:rPr>
                <w:rFonts w:ascii="Courier" w:hAnsi="Courier"/>
                <w:sz w:val="20"/>
              </w:rPr>
            </w:pPr>
            <w:proofErr w:type="spellStart"/>
            <w:r w:rsidRPr="006631C5">
              <w:rPr>
                <w:rFonts w:ascii="Courier" w:hAnsi="Courier"/>
                <w:sz w:val="18"/>
                <w:szCs w:val="18"/>
              </w:rPr>
              <w:t>System.out.println</w:t>
            </w:r>
            <w:proofErr w:type="spellEnd"/>
            <w:r w:rsidRPr="006631C5">
              <w:rPr>
                <w:rFonts w:ascii="Courier" w:hAnsi="Courier"/>
                <w:sz w:val="18"/>
                <w:szCs w:val="18"/>
              </w:rPr>
              <w:t>(</w:t>
            </w:r>
            <w:proofErr w:type="spellStart"/>
            <w:r w:rsidRPr="006631C5">
              <w:rPr>
                <w:rFonts w:ascii="Courier" w:hAnsi="Courier"/>
                <w:sz w:val="18"/>
                <w:szCs w:val="18"/>
              </w:rPr>
              <w:t>ivs.toString</w:t>
            </w:r>
            <w:proofErr w:type="spellEnd"/>
            <w:r w:rsidRPr="006631C5">
              <w:rPr>
                <w:rFonts w:ascii="Courier" w:hAnsi="Courier"/>
                <w:sz w:val="18"/>
                <w:szCs w:val="18"/>
              </w:rPr>
              <w:t>());</w:t>
            </w:r>
          </w:p>
        </w:tc>
      </w:tr>
    </w:tbl>
    <w:p w14:paraId="2E88C944" w14:textId="77777777" w:rsidR="00A6556D" w:rsidRDefault="00A6556D" w:rsidP="00A6556D"/>
    <w:p w14:paraId="7B0C448C" w14:textId="7C024E63" w:rsidR="00A6556D" w:rsidRDefault="00A6556D" w:rsidP="00B44FFE">
      <w:r>
        <w:lastRenderedPageBreak/>
        <w:t xml:space="preserve">By default, </w:t>
      </w:r>
      <w:r w:rsidRPr="006631C5">
        <w:rPr>
          <w:i/>
        </w:rPr>
        <w:t>Resolver</w:t>
      </w:r>
      <w:r>
        <w:t xml:space="preserve"> loads spring configuration for </w:t>
      </w:r>
      <w:r w:rsidRPr="00A6556D">
        <w:rPr>
          <w:i/>
        </w:rPr>
        <w:t>identifier-client-context.xml</w:t>
      </w:r>
      <w:r>
        <w:t xml:space="preserve">. A different resource can be provided by using the </w:t>
      </w:r>
      <w:proofErr w:type="gramStart"/>
      <w:r w:rsidRPr="00A6556D">
        <w:rPr>
          <w:i/>
        </w:rPr>
        <w:t>Resolver(</w:t>
      </w:r>
      <w:proofErr w:type="gramEnd"/>
      <w:r w:rsidRPr="00A6556D">
        <w:rPr>
          <w:i/>
        </w:rPr>
        <w:t>String[])</w:t>
      </w:r>
      <w:r>
        <w:t xml:space="preserve"> constructor. Currently, the only configuration required from this resource is the castor XML context necessary to de-serialize </w:t>
      </w:r>
      <w:r w:rsidR="0046024C">
        <w:t>responses from the naming authority.</w:t>
      </w:r>
    </w:p>
    <w:p w14:paraId="0612844B" w14:textId="25BAE7D8" w:rsidR="00E712B8" w:rsidRDefault="00B36539" w:rsidP="00B36539">
      <w:pPr>
        <w:pStyle w:val="Heading3"/>
      </w:pPr>
      <w:bookmarkStart w:id="102" w:name="_Toc248224302"/>
      <w:r>
        <w:t xml:space="preserve">The Retriever </w:t>
      </w:r>
      <w:r w:rsidR="006631C5">
        <w:t>Interface</w:t>
      </w:r>
      <w:bookmarkEnd w:id="102"/>
    </w:p>
    <w:p w14:paraId="7A8696FE" w14:textId="6B1CC33C" w:rsidR="00AA72A2" w:rsidRPr="00AA72A2" w:rsidRDefault="004C0484" w:rsidP="00AA72A2">
      <w:r>
        <w:t xml:space="preserve">This </w:t>
      </w:r>
      <w:r w:rsidR="00164649">
        <w:t>interface declares a single operation</w:t>
      </w:r>
      <w:proofErr w:type="gramStart"/>
      <w:r w:rsidR="00164649">
        <w:t xml:space="preserve">,  </w:t>
      </w:r>
      <w:r w:rsidRPr="004C0484">
        <w:rPr>
          <w:i/>
        </w:rPr>
        <w:t>retrieve</w:t>
      </w:r>
      <w:proofErr w:type="gramEnd"/>
      <w:r w:rsidR="00164649">
        <w:t>;</w:t>
      </w:r>
      <w:r>
        <w:t xml:space="preserve"> whose purpose is to retrieve a data object from the owner’s space.</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8"/>
      </w:tblGrid>
      <w:tr w:rsidR="00AA72A2" w:rsidRPr="00EC2772" w14:paraId="5CBE75F6" w14:textId="77777777" w:rsidTr="007E0D46">
        <w:tc>
          <w:tcPr>
            <w:tcW w:w="0" w:type="auto"/>
            <w:shd w:val="clear" w:color="auto" w:fill="auto"/>
          </w:tcPr>
          <w:p w14:paraId="6EA11130" w14:textId="77777777" w:rsidR="006631C5" w:rsidRPr="006631C5" w:rsidRDefault="006631C5" w:rsidP="006631C5">
            <w:pPr>
              <w:spacing w:after="0"/>
              <w:rPr>
                <w:rFonts w:ascii="Courier" w:hAnsi="Courier"/>
                <w:sz w:val="18"/>
                <w:szCs w:val="18"/>
              </w:rPr>
            </w:pPr>
            <w:r w:rsidRPr="006631C5">
              <w:rPr>
                <w:rFonts w:ascii="Courier" w:hAnsi="Courier"/>
                <w:sz w:val="18"/>
                <w:szCs w:val="18"/>
              </w:rPr>
              <w:t xml:space="preserve">public interface </w:t>
            </w:r>
            <w:r w:rsidRPr="00164649">
              <w:rPr>
                <w:rFonts w:ascii="Courier" w:hAnsi="Courier"/>
                <w:b/>
                <w:sz w:val="18"/>
                <w:szCs w:val="18"/>
              </w:rPr>
              <w:t>Retriever</w:t>
            </w:r>
            <w:r w:rsidRPr="006631C5">
              <w:rPr>
                <w:rFonts w:ascii="Courier" w:hAnsi="Courier"/>
                <w:sz w:val="18"/>
                <w:szCs w:val="18"/>
              </w:rPr>
              <w:t xml:space="preserve"> {</w:t>
            </w:r>
          </w:p>
          <w:p w14:paraId="341D5041" w14:textId="77777777" w:rsidR="006631C5" w:rsidRPr="006631C5" w:rsidRDefault="006631C5" w:rsidP="006631C5">
            <w:pPr>
              <w:spacing w:after="0"/>
              <w:rPr>
                <w:rFonts w:ascii="Courier" w:hAnsi="Courier"/>
                <w:sz w:val="18"/>
                <w:szCs w:val="18"/>
              </w:rPr>
            </w:pPr>
            <w:r w:rsidRPr="006631C5">
              <w:rPr>
                <w:rFonts w:ascii="Courier" w:hAnsi="Courier"/>
                <w:sz w:val="18"/>
                <w:szCs w:val="18"/>
              </w:rPr>
              <w:t xml:space="preserve">   public Object </w:t>
            </w:r>
            <w:r w:rsidRPr="00164649">
              <w:rPr>
                <w:rFonts w:ascii="Courier" w:hAnsi="Courier"/>
                <w:i/>
                <w:sz w:val="18"/>
                <w:szCs w:val="18"/>
              </w:rPr>
              <w:t>retrieve</w:t>
            </w:r>
            <w:r w:rsidRPr="006631C5">
              <w:rPr>
                <w:rFonts w:ascii="Courier" w:hAnsi="Courier"/>
                <w:sz w:val="18"/>
                <w:szCs w:val="18"/>
              </w:rPr>
              <w:t>(</w:t>
            </w:r>
            <w:proofErr w:type="spellStart"/>
            <w:r w:rsidRPr="006631C5">
              <w:rPr>
                <w:rFonts w:ascii="Courier" w:hAnsi="Courier"/>
                <w:sz w:val="18"/>
                <w:szCs w:val="18"/>
              </w:rPr>
              <w:t>IdentifierValues</w:t>
            </w:r>
            <w:proofErr w:type="spellEnd"/>
            <w:r w:rsidRPr="006631C5">
              <w:rPr>
                <w:rFonts w:ascii="Courier" w:hAnsi="Courier"/>
                <w:sz w:val="18"/>
                <w:szCs w:val="18"/>
              </w:rPr>
              <w:t xml:space="preserve"> </w:t>
            </w:r>
            <w:proofErr w:type="spellStart"/>
            <w:r w:rsidRPr="006631C5">
              <w:rPr>
                <w:rFonts w:ascii="Courier" w:hAnsi="Courier"/>
                <w:sz w:val="18"/>
                <w:szCs w:val="18"/>
              </w:rPr>
              <w:t>ivs</w:t>
            </w:r>
            <w:proofErr w:type="spellEnd"/>
            <w:r w:rsidRPr="006631C5">
              <w:rPr>
                <w:rFonts w:ascii="Courier" w:hAnsi="Courier"/>
                <w:sz w:val="18"/>
                <w:szCs w:val="18"/>
              </w:rPr>
              <w:t>) throws Exception;</w:t>
            </w:r>
          </w:p>
          <w:p w14:paraId="521DCFEC" w14:textId="0B526482" w:rsidR="00AA72A2" w:rsidRPr="006631C5" w:rsidRDefault="006631C5" w:rsidP="006631C5">
            <w:pPr>
              <w:spacing w:after="0"/>
              <w:rPr>
                <w:rFonts w:ascii="Courier" w:hAnsi="Courier"/>
                <w:sz w:val="20"/>
              </w:rPr>
            </w:pPr>
            <w:r w:rsidRPr="006631C5">
              <w:rPr>
                <w:rFonts w:ascii="Courier" w:hAnsi="Courier"/>
                <w:sz w:val="18"/>
                <w:szCs w:val="18"/>
              </w:rPr>
              <w:t>}</w:t>
            </w:r>
          </w:p>
        </w:tc>
      </w:tr>
    </w:tbl>
    <w:p w14:paraId="62D3B539" w14:textId="77777777" w:rsidR="00164649" w:rsidRDefault="00164649" w:rsidP="00164649"/>
    <w:p w14:paraId="6A8812B1" w14:textId="5A2062C1" w:rsidR="00164649" w:rsidRDefault="00164649" w:rsidP="00164649">
      <w:r>
        <w:t>The framework has a built-in retriever (</w:t>
      </w:r>
      <w:proofErr w:type="spellStart"/>
      <w:r w:rsidRPr="002C7FB0">
        <w:rPr>
          <w:i/>
        </w:rPr>
        <w:t>CQLRetriever</w:t>
      </w:r>
      <w:proofErr w:type="spellEnd"/>
      <w:r>
        <w:t>) that allows a client to query a grid data service</w:t>
      </w:r>
      <w:r w:rsidR="002C7FB0">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6049"/>
      </w:tblGrid>
      <w:tr w:rsidR="00164649" w:rsidRPr="00EC2772" w14:paraId="1C69EB6F" w14:textId="77777777" w:rsidTr="000203D7">
        <w:tc>
          <w:tcPr>
            <w:tcW w:w="0" w:type="auto"/>
            <w:shd w:val="clear" w:color="auto" w:fill="auto"/>
          </w:tcPr>
          <w:p w14:paraId="0141FC0D" w14:textId="4F7EB8C2" w:rsidR="00164649" w:rsidRPr="002C7FB0" w:rsidRDefault="000026E5" w:rsidP="00BF1168">
            <w:pPr>
              <w:spacing w:after="0"/>
              <w:rPr>
                <w:rFonts w:ascii="Courier" w:hAnsi="Courier"/>
                <w:sz w:val="18"/>
                <w:szCs w:val="18"/>
              </w:rPr>
            </w:pPr>
            <w:r>
              <w:rPr>
                <w:rFonts w:ascii="Courier" w:hAnsi="Courier"/>
                <w:sz w:val="18"/>
                <w:szCs w:val="18"/>
              </w:rPr>
              <w:t xml:space="preserve">public </w:t>
            </w:r>
            <w:r w:rsidR="00164649" w:rsidRPr="002C7FB0">
              <w:rPr>
                <w:rFonts w:ascii="Courier" w:hAnsi="Courier"/>
                <w:sz w:val="18"/>
                <w:szCs w:val="18"/>
              </w:rPr>
              <w:t xml:space="preserve">class </w:t>
            </w:r>
            <w:proofErr w:type="spellStart"/>
            <w:r w:rsidR="00164649" w:rsidRPr="002C7FB0">
              <w:rPr>
                <w:rFonts w:ascii="Courier" w:hAnsi="Courier"/>
                <w:b/>
                <w:sz w:val="18"/>
                <w:szCs w:val="18"/>
              </w:rPr>
              <w:t>CQLRetriever</w:t>
            </w:r>
            <w:proofErr w:type="spellEnd"/>
            <w:r w:rsidR="00164649" w:rsidRPr="002C7FB0">
              <w:rPr>
                <w:rFonts w:ascii="Courier" w:hAnsi="Courier"/>
                <w:sz w:val="18"/>
                <w:szCs w:val="18"/>
              </w:rPr>
              <w:t xml:space="preserve"> extends </w:t>
            </w:r>
            <w:proofErr w:type="spellStart"/>
            <w:r w:rsidR="00164649" w:rsidRPr="002C7FB0">
              <w:rPr>
                <w:rFonts w:ascii="Courier" w:hAnsi="Courier"/>
                <w:b/>
                <w:sz w:val="18"/>
                <w:szCs w:val="18"/>
              </w:rPr>
              <w:t>Retriever</w:t>
            </w:r>
            <w:r w:rsidR="002C7FB0" w:rsidRPr="002C7FB0">
              <w:rPr>
                <w:rFonts w:ascii="Courier" w:hAnsi="Courier"/>
                <w:b/>
                <w:sz w:val="18"/>
                <w:szCs w:val="18"/>
              </w:rPr>
              <w:t>Impl</w:t>
            </w:r>
            <w:proofErr w:type="spellEnd"/>
            <w:r w:rsidR="00164649" w:rsidRPr="002C7FB0">
              <w:rPr>
                <w:rFonts w:ascii="Courier" w:hAnsi="Courier"/>
                <w:sz w:val="18"/>
                <w:szCs w:val="18"/>
              </w:rPr>
              <w:t xml:space="preserve"> {</w:t>
            </w:r>
          </w:p>
          <w:p w14:paraId="5B6F39D7" w14:textId="77777777" w:rsidR="00164649" w:rsidRPr="002C7FB0" w:rsidRDefault="00164649" w:rsidP="00BF1168">
            <w:pPr>
              <w:spacing w:after="0"/>
              <w:rPr>
                <w:rFonts w:ascii="Courier" w:hAnsi="Courier"/>
                <w:sz w:val="18"/>
                <w:szCs w:val="18"/>
              </w:rPr>
            </w:pPr>
          </w:p>
          <w:p w14:paraId="550AD302" w14:textId="0E00AACA" w:rsidR="00164649" w:rsidRPr="002C7FB0" w:rsidRDefault="00164649" w:rsidP="00BF1168">
            <w:pPr>
              <w:spacing w:after="0"/>
              <w:rPr>
                <w:rFonts w:ascii="Courier" w:hAnsi="Courier"/>
                <w:sz w:val="18"/>
                <w:szCs w:val="18"/>
              </w:rPr>
            </w:pPr>
            <w:r w:rsidRPr="002C7FB0">
              <w:rPr>
                <w:rFonts w:ascii="Courier" w:hAnsi="Courier"/>
                <w:sz w:val="18"/>
                <w:szCs w:val="18"/>
              </w:rPr>
              <w:t xml:space="preserve">   </w:t>
            </w:r>
            <w:r w:rsidR="002C7FB0" w:rsidRPr="002C7FB0">
              <w:rPr>
                <w:rFonts w:ascii="Courier" w:hAnsi="Courier"/>
                <w:sz w:val="18"/>
                <w:szCs w:val="18"/>
              </w:rPr>
              <w:t xml:space="preserve">public </w:t>
            </w:r>
            <w:r w:rsidRPr="002C7FB0">
              <w:rPr>
                <w:rFonts w:ascii="Courier" w:hAnsi="Courier"/>
                <w:sz w:val="18"/>
                <w:szCs w:val="18"/>
              </w:rPr>
              <w:t xml:space="preserve">Object </w:t>
            </w:r>
            <w:r w:rsidRPr="002C7FB0">
              <w:rPr>
                <w:rFonts w:ascii="Courier" w:hAnsi="Courier"/>
                <w:i/>
                <w:sz w:val="18"/>
                <w:szCs w:val="18"/>
              </w:rPr>
              <w:t>retrieve</w:t>
            </w:r>
            <w:r w:rsidRPr="002C7FB0">
              <w:rPr>
                <w:rFonts w:ascii="Courier" w:hAnsi="Courier"/>
                <w:sz w:val="18"/>
                <w:szCs w:val="18"/>
              </w:rPr>
              <w:t xml:space="preserve">( </w:t>
            </w:r>
            <w:proofErr w:type="spellStart"/>
            <w:r w:rsidRPr="002C7FB0">
              <w:rPr>
                <w:rFonts w:ascii="Courier" w:hAnsi="Courier"/>
                <w:sz w:val="18"/>
                <w:szCs w:val="18"/>
              </w:rPr>
              <w:t>IdentifierValues</w:t>
            </w:r>
            <w:proofErr w:type="spellEnd"/>
            <w:r w:rsidRPr="002C7FB0">
              <w:rPr>
                <w:rFonts w:ascii="Courier" w:hAnsi="Courier"/>
                <w:sz w:val="18"/>
                <w:szCs w:val="18"/>
              </w:rPr>
              <w:t xml:space="preserve"> </w:t>
            </w:r>
            <w:proofErr w:type="spellStart"/>
            <w:r w:rsidRPr="002C7FB0">
              <w:rPr>
                <w:rFonts w:ascii="Courier" w:hAnsi="Courier"/>
                <w:sz w:val="18"/>
                <w:szCs w:val="18"/>
              </w:rPr>
              <w:t>ivs</w:t>
            </w:r>
            <w:proofErr w:type="spellEnd"/>
            <w:r w:rsidRPr="002C7FB0">
              <w:rPr>
                <w:rFonts w:ascii="Courier" w:hAnsi="Courier"/>
                <w:sz w:val="18"/>
                <w:szCs w:val="18"/>
              </w:rPr>
              <w:t xml:space="preserve"> )</w:t>
            </w:r>
            <w:r w:rsidR="002C7FB0" w:rsidRPr="002C7FB0">
              <w:rPr>
                <w:rFonts w:ascii="Courier" w:hAnsi="Courier"/>
                <w:sz w:val="18"/>
                <w:szCs w:val="18"/>
              </w:rPr>
              <w:t>{</w:t>
            </w:r>
          </w:p>
          <w:p w14:paraId="4AA4B251" w14:textId="77777777" w:rsidR="002C7FB0" w:rsidRPr="002C7FB0" w:rsidRDefault="002C7FB0" w:rsidP="00BF1168">
            <w:pPr>
              <w:spacing w:after="0"/>
              <w:rPr>
                <w:rFonts w:ascii="Courier" w:hAnsi="Courier"/>
                <w:sz w:val="18"/>
                <w:szCs w:val="18"/>
              </w:rPr>
            </w:pPr>
            <w:r w:rsidRPr="002C7FB0">
              <w:rPr>
                <w:rFonts w:ascii="Courier" w:hAnsi="Courier"/>
                <w:sz w:val="18"/>
                <w:szCs w:val="18"/>
              </w:rPr>
              <w:t xml:space="preserve">      </w:t>
            </w:r>
            <w:proofErr w:type="spellStart"/>
            <w:r w:rsidRPr="002C7FB0">
              <w:rPr>
                <w:rFonts w:ascii="Courier" w:hAnsi="Courier"/>
                <w:sz w:val="18"/>
                <w:szCs w:val="18"/>
              </w:rPr>
              <w:t>CQLQueryResults</w:t>
            </w:r>
            <w:proofErr w:type="spellEnd"/>
            <w:r w:rsidRPr="002C7FB0">
              <w:rPr>
                <w:rFonts w:ascii="Courier" w:hAnsi="Courier"/>
                <w:sz w:val="18"/>
                <w:szCs w:val="18"/>
              </w:rPr>
              <w:t xml:space="preserve"> results = new </w:t>
            </w:r>
            <w:proofErr w:type="spellStart"/>
            <w:r w:rsidRPr="002C7FB0">
              <w:rPr>
                <w:rFonts w:ascii="Courier" w:hAnsi="Courier"/>
                <w:sz w:val="18"/>
                <w:szCs w:val="18"/>
              </w:rPr>
              <w:t>CQLQueryResults</w:t>
            </w:r>
            <w:proofErr w:type="spellEnd"/>
            <w:r w:rsidRPr="002C7FB0">
              <w:rPr>
                <w:rFonts w:ascii="Courier" w:hAnsi="Courier"/>
                <w:sz w:val="18"/>
                <w:szCs w:val="18"/>
              </w:rPr>
              <w:t>();</w:t>
            </w:r>
          </w:p>
          <w:p w14:paraId="19552060" w14:textId="0A088E89" w:rsidR="002C7FB0" w:rsidRPr="002C7FB0" w:rsidRDefault="002C7FB0" w:rsidP="00BF1168">
            <w:pPr>
              <w:spacing w:after="0"/>
              <w:rPr>
                <w:rFonts w:ascii="Courier" w:hAnsi="Courier"/>
                <w:sz w:val="18"/>
                <w:szCs w:val="18"/>
              </w:rPr>
            </w:pPr>
            <w:r w:rsidRPr="002C7FB0">
              <w:rPr>
                <w:rFonts w:ascii="Courier" w:hAnsi="Courier"/>
                <w:sz w:val="18"/>
                <w:szCs w:val="18"/>
              </w:rPr>
              <w:t xml:space="preserve">      …</w:t>
            </w:r>
          </w:p>
          <w:p w14:paraId="0550E21C" w14:textId="653A0773" w:rsidR="002C7FB0" w:rsidRPr="002C7FB0" w:rsidRDefault="002C7FB0" w:rsidP="00BF1168">
            <w:pPr>
              <w:spacing w:after="0"/>
              <w:rPr>
                <w:rFonts w:ascii="Courier" w:hAnsi="Courier"/>
                <w:sz w:val="18"/>
                <w:szCs w:val="18"/>
              </w:rPr>
            </w:pPr>
            <w:r w:rsidRPr="002C7FB0">
              <w:rPr>
                <w:rFonts w:ascii="Courier" w:hAnsi="Courier"/>
                <w:sz w:val="18"/>
                <w:szCs w:val="18"/>
              </w:rPr>
              <w:t xml:space="preserve">      …</w:t>
            </w:r>
          </w:p>
          <w:p w14:paraId="7E3CC63A" w14:textId="6CB7148C" w:rsidR="002C7FB0" w:rsidRPr="002C7FB0" w:rsidRDefault="002C7FB0" w:rsidP="00BF1168">
            <w:pPr>
              <w:spacing w:after="0"/>
              <w:rPr>
                <w:rFonts w:ascii="Courier" w:hAnsi="Courier"/>
                <w:sz w:val="18"/>
                <w:szCs w:val="18"/>
              </w:rPr>
            </w:pPr>
            <w:r w:rsidRPr="002C7FB0">
              <w:rPr>
                <w:rFonts w:ascii="Courier" w:hAnsi="Courier"/>
                <w:sz w:val="18"/>
                <w:szCs w:val="18"/>
              </w:rPr>
              <w:t xml:space="preserve">      …</w:t>
            </w:r>
          </w:p>
          <w:p w14:paraId="469C34CC" w14:textId="55931857" w:rsidR="002C7FB0" w:rsidRPr="002C7FB0" w:rsidRDefault="002C7FB0" w:rsidP="00BF1168">
            <w:pPr>
              <w:spacing w:after="0"/>
              <w:rPr>
                <w:rFonts w:ascii="Courier" w:hAnsi="Courier"/>
                <w:sz w:val="18"/>
                <w:szCs w:val="18"/>
              </w:rPr>
            </w:pPr>
            <w:r w:rsidRPr="002C7FB0">
              <w:rPr>
                <w:rFonts w:ascii="Courier" w:hAnsi="Courier"/>
                <w:sz w:val="18"/>
                <w:szCs w:val="18"/>
              </w:rPr>
              <w:t xml:space="preserve">      return results;</w:t>
            </w:r>
          </w:p>
          <w:p w14:paraId="2B5CA670" w14:textId="77777777" w:rsidR="00164649" w:rsidRPr="00664FE7" w:rsidRDefault="00164649" w:rsidP="00BF1168">
            <w:pPr>
              <w:spacing w:after="0"/>
              <w:rPr>
                <w:rFonts w:ascii="Courier" w:hAnsi="Courier"/>
                <w:sz w:val="20"/>
              </w:rPr>
            </w:pPr>
            <w:r w:rsidRPr="002C7FB0">
              <w:rPr>
                <w:rFonts w:ascii="Courier" w:hAnsi="Courier"/>
                <w:sz w:val="18"/>
                <w:szCs w:val="18"/>
              </w:rPr>
              <w:t>}</w:t>
            </w:r>
          </w:p>
        </w:tc>
      </w:tr>
    </w:tbl>
    <w:p w14:paraId="4AA15BC8" w14:textId="0612582E" w:rsidR="00164649" w:rsidRPr="00164649" w:rsidRDefault="00164649" w:rsidP="00164649"/>
    <w:p w14:paraId="11C0476B" w14:textId="08CDA1F3" w:rsidR="007D1239" w:rsidRDefault="00303917" w:rsidP="00303917">
      <w:pPr>
        <w:pStyle w:val="Heading3"/>
      </w:pPr>
      <w:bookmarkStart w:id="103" w:name="_Toc248224303"/>
      <w:r>
        <w:t xml:space="preserve">The </w:t>
      </w:r>
      <w:proofErr w:type="spellStart"/>
      <w:r w:rsidR="007D1239">
        <w:t>RetrieverFactory</w:t>
      </w:r>
      <w:proofErr w:type="spellEnd"/>
      <w:r w:rsidR="007D1239">
        <w:t xml:space="preserve"> Interface</w:t>
      </w:r>
      <w:bookmarkEnd w:id="103"/>
    </w:p>
    <w:p w14:paraId="29E02DAB" w14:textId="43C71BD7" w:rsidR="00303917" w:rsidRDefault="00303917" w:rsidP="007D1239">
      <w:r>
        <w:t xml:space="preserve">A </w:t>
      </w:r>
      <w:proofErr w:type="spellStart"/>
      <w:r w:rsidRPr="00303917">
        <w:rPr>
          <w:i/>
        </w:rPr>
        <w:t>RetrieverFactory</w:t>
      </w:r>
      <w:proofErr w:type="spellEnd"/>
      <w:r>
        <w:t xml:space="preserve"> “owns” a collection of </w:t>
      </w:r>
      <w:r w:rsidRPr="00303917">
        <w:rPr>
          <w:i/>
        </w:rPr>
        <w:t>Retriever</w:t>
      </w:r>
      <w:r>
        <w:t xml:space="preserve"> objects uniquely identified by their name.</w:t>
      </w:r>
      <w:r w:rsidR="00AE6EBC">
        <w:t xml:space="preserve"> A retriever instance can be calling the </w:t>
      </w:r>
      <w:proofErr w:type="spellStart"/>
      <w:r w:rsidR="00AE6EBC" w:rsidRPr="00AE6EBC">
        <w:rPr>
          <w:i/>
        </w:rPr>
        <w:t>getRetriever</w:t>
      </w:r>
      <w:proofErr w:type="spellEnd"/>
      <w:r w:rsidR="00AE6EBC">
        <w:t xml:space="preserve"> method, which takes either a </w:t>
      </w:r>
      <w:proofErr w:type="gramStart"/>
      <w:r w:rsidR="00AE6EBC">
        <w:t>name, that</w:t>
      </w:r>
      <w:proofErr w:type="gramEnd"/>
      <w:r w:rsidR="00AE6EBC">
        <w:t xml:space="preserve"> uniquely identifies the retriever class; or the identifier’s metadata.</w:t>
      </w:r>
    </w:p>
    <w:tbl>
      <w:tblPr>
        <w:tblStyle w:val="TableGrid"/>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9936"/>
      </w:tblGrid>
      <w:tr w:rsidR="00AA72A2" w:rsidRPr="00EC2772" w14:paraId="1E40F4C7" w14:textId="77777777">
        <w:tc>
          <w:tcPr>
            <w:tcW w:w="9936" w:type="dxa"/>
            <w:shd w:val="clear" w:color="auto" w:fill="auto"/>
          </w:tcPr>
          <w:p w14:paraId="19A0C74B" w14:textId="53CA9475" w:rsidR="007D1239" w:rsidRPr="007D1239" w:rsidRDefault="00303917" w:rsidP="007D1239">
            <w:pPr>
              <w:spacing w:after="0"/>
              <w:rPr>
                <w:rFonts w:ascii="Courier" w:hAnsi="Courier"/>
                <w:sz w:val="20"/>
              </w:rPr>
            </w:pPr>
            <w:r>
              <w:rPr>
                <w:rFonts w:ascii="Courier" w:hAnsi="Courier"/>
                <w:sz w:val="20"/>
              </w:rPr>
              <w:t xml:space="preserve">public </w:t>
            </w:r>
            <w:r w:rsidR="007D1239" w:rsidRPr="007D1239">
              <w:rPr>
                <w:rFonts w:ascii="Courier" w:hAnsi="Courier"/>
                <w:sz w:val="20"/>
              </w:rPr>
              <w:t xml:space="preserve">interface </w:t>
            </w:r>
            <w:proofErr w:type="spellStart"/>
            <w:r w:rsidR="007D1239" w:rsidRPr="00052356">
              <w:rPr>
                <w:rFonts w:ascii="Courier" w:hAnsi="Courier"/>
                <w:b/>
                <w:sz w:val="20"/>
              </w:rPr>
              <w:t>RetrieverFactory</w:t>
            </w:r>
            <w:proofErr w:type="spellEnd"/>
            <w:r w:rsidR="007D1239" w:rsidRPr="007D1239">
              <w:rPr>
                <w:rFonts w:ascii="Courier" w:hAnsi="Courier"/>
                <w:sz w:val="20"/>
              </w:rPr>
              <w:t xml:space="preserve"> {</w:t>
            </w:r>
          </w:p>
          <w:p w14:paraId="4F8A4CDF" w14:textId="40A688C9" w:rsidR="007D1239" w:rsidRDefault="007D1239" w:rsidP="007D1239">
            <w:pPr>
              <w:spacing w:after="0"/>
              <w:rPr>
                <w:rFonts w:ascii="Courier" w:hAnsi="Courier"/>
                <w:sz w:val="20"/>
              </w:rPr>
            </w:pPr>
            <w:r w:rsidRPr="007D1239">
              <w:rPr>
                <w:rFonts w:ascii="Courier" w:hAnsi="Courier"/>
                <w:sz w:val="20"/>
              </w:rPr>
              <w:t xml:space="preserve">   </w:t>
            </w:r>
            <w:r w:rsidR="00303917">
              <w:rPr>
                <w:rFonts w:ascii="Courier" w:hAnsi="Courier"/>
                <w:sz w:val="20"/>
              </w:rPr>
              <w:t xml:space="preserve">public </w:t>
            </w:r>
            <w:r w:rsidRPr="007D1239">
              <w:rPr>
                <w:rFonts w:ascii="Courier" w:hAnsi="Courier"/>
                <w:sz w:val="20"/>
              </w:rPr>
              <w:t xml:space="preserve">Retriever </w:t>
            </w:r>
            <w:proofErr w:type="spellStart"/>
            <w:r w:rsidRPr="00052356">
              <w:rPr>
                <w:rFonts w:ascii="Courier" w:hAnsi="Courier"/>
                <w:i/>
                <w:sz w:val="20"/>
              </w:rPr>
              <w:t>getRetriever</w:t>
            </w:r>
            <w:proofErr w:type="spellEnd"/>
            <w:r w:rsidRPr="007D1239">
              <w:rPr>
                <w:rFonts w:ascii="Courier" w:hAnsi="Courier"/>
                <w:sz w:val="20"/>
              </w:rPr>
              <w:t xml:space="preserve">( String </w:t>
            </w:r>
            <w:proofErr w:type="spellStart"/>
            <w:r w:rsidR="00052356">
              <w:rPr>
                <w:rFonts w:ascii="Courier" w:hAnsi="Courier"/>
                <w:sz w:val="20"/>
              </w:rPr>
              <w:t>retrieverName</w:t>
            </w:r>
            <w:proofErr w:type="spellEnd"/>
            <w:r w:rsidRPr="007D1239">
              <w:rPr>
                <w:rFonts w:ascii="Courier" w:hAnsi="Courier"/>
                <w:sz w:val="20"/>
              </w:rPr>
              <w:t xml:space="preserve"> );</w:t>
            </w:r>
          </w:p>
          <w:p w14:paraId="5AB2562A" w14:textId="5665C302" w:rsidR="00AE6EBC" w:rsidRPr="007D1239" w:rsidRDefault="00AE6EBC" w:rsidP="007D1239">
            <w:pPr>
              <w:spacing w:after="0"/>
              <w:rPr>
                <w:rFonts w:ascii="Courier" w:hAnsi="Courier"/>
                <w:sz w:val="20"/>
              </w:rPr>
            </w:pPr>
            <w:r>
              <w:rPr>
                <w:rFonts w:ascii="Courier" w:hAnsi="Courier"/>
                <w:sz w:val="20"/>
              </w:rPr>
              <w:t xml:space="preserve">   public Retriever </w:t>
            </w:r>
            <w:proofErr w:type="spellStart"/>
            <w:r w:rsidRPr="00AE6EBC">
              <w:rPr>
                <w:rFonts w:ascii="Courier" w:hAnsi="Courier"/>
                <w:i/>
                <w:sz w:val="20"/>
              </w:rPr>
              <w:t>getRetriever</w:t>
            </w:r>
            <w:proofErr w:type="spellEnd"/>
            <w:r>
              <w:rPr>
                <w:rFonts w:ascii="Courier" w:hAnsi="Courier"/>
                <w:sz w:val="20"/>
              </w:rPr>
              <w:t xml:space="preserve">( </w:t>
            </w:r>
            <w:proofErr w:type="spellStart"/>
            <w:r>
              <w:rPr>
                <w:rFonts w:ascii="Courier" w:hAnsi="Courier"/>
                <w:sz w:val="20"/>
              </w:rPr>
              <w:t>IdentifierValues</w:t>
            </w:r>
            <w:proofErr w:type="spellEnd"/>
            <w:r>
              <w:rPr>
                <w:rFonts w:ascii="Courier" w:hAnsi="Courier"/>
                <w:sz w:val="20"/>
              </w:rPr>
              <w:t xml:space="preserve"> </w:t>
            </w:r>
            <w:proofErr w:type="spellStart"/>
            <w:r>
              <w:rPr>
                <w:rFonts w:ascii="Courier" w:hAnsi="Courier"/>
                <w:sz w:val="20"/>
              </w:rPr>
              <w:t>ivs</w:t>
            </w:r>
            <w:proofErr w:type="spellEnd"/>
            <w:r>
              <w:rPr>
                <w:rFonts w:ascii="Courier" w:hAnsi="Courier"/>
                <w:sz w:val="20"/>
              </w:rPr>
              <w:t xml:space="preserve"> );</w:t>
            </w:r>
          </w:p>
          <w:p w14:paraId="07B3F815" w14:textId="77777777" w:rsidR="00AA72A2" w:rsidRPr="007D1239" w:rsidRDefault="007D1239" w:rsidP="007D1239">
            <w:pPr>
              <w:spacing w:after="0"/>
              <w:rPr>
                <w:rFonts w:ascii="Courier" w:hAnsi="Courier"/>
                <w:sz w:val="20"/>
              </w:rPr>
            </w:pPr>
            <w:r w:rsidRPr="007D1239">
              <w:rPr>
                <w:rFonts w:ascii="Courier" w:hAnsi="Courier"/>
                <w:sz w:val="20"/>
              </w:rPr>
              <w:t>}</w:t>
            </w:r>
          </w:p>
        </w:tc>
      </w:tr>
    </w:tbl>
    <w:p w14:paraId="7172546E" w14:textId="77777777" w:rsidR="00BC4283" w:rsidRDefault="00BC4283" w:rsidP="00BC4283">
      <w:pPr>
        <w:pStyle w:val="Heading3"/>
      </w:pPr>
    </w:p>
    <w:p w14:paraId="72043BD2" w14:textId="4F8CC4AD" w:rsidR="00AA72A2" w:rsidRDefault="00BC4283" w:rsidP="00AA72A2">
      <w:r>
        <w:t xml:space="preserve">The framework provides a default factory, </w:t>
      </w:r>
      <w:proofErr w:type="spellStart"/>
      <w:r w:rsidR="00664FE7" w:rsidRPr="006C2782">
        <w:rPr>
          <w:i/>
        </w:rPr>
        <w:t>DefaultRetrieverFactory</w:t>
      </w:r>
      <w:proofErr w:type="spellEnd"/>
      <w:r w:rsidR="006C2782">
        <w:t xml:space="preserve">. </w:t>
      </w:r>
      <w:r w:rsidR="00664FE7">
        <w:t xml:space="preserve">It maintains a map of </w:t>
      </w:r>
      <w:proofErr w:type="spellStart"/>
      <w:r w:rsidR="00664FE7" w:rsidRPr="00664FE7">
        <w:rPr>
          <w:i/>
        </w:rPr>
        <w:t>Retriever</w:t>
      </w:r>
      <w:r>
        <w:rPr>
          <w:i/>
        </w:rPr>
        <w:t>Impl</w:t>
      </w:r>
      <w:proofErr w:type="spellEnd"/>
      <w:r w:rsidR="00664FE7">
        <w:t xml:space="preserve"> objects keyed by retriever name.</w:t>
      </w:r>
    </w:p>
    <w:p w14:paraId="56B4F04D" w14:textId="632EA953" w:rsidR="00BC4283" w:rsidRDefault="00BC4283" w:rsidP="00AA72A2">
      <w:r>
        <w:t xml:space="preserve">The </w:t>
      </w:r>
      <w:proofErr w:type="spellStart"/>
      <w:r w:rsidRPr="00BC4283">
        <w:rPr>
          <w:i/>
        </w:rPr>
        <w:t>getRetriever</w:t>
      </w:r>
      <w:proofErr w:type="spellEnd"/>
      <w:r>
        <w:t xml:space="preserve"> by </w:t>
      </w:r>
      <w:proofErr w:type="spellStart"/>
      <w:r w:rsidRPr="00BC4283">
        <w:rPr>
          <w:i/>
        </w:rPr>
        <w:t>IdentifierValues</w:t>
      </w:r>
      <w:proofErr w:type="spellEnd"/>
      <w:r>
        <w:t xml:space="preserve"> chooses the retriever instance whose ALL required keys (</w:t>
      </w:r>
      <w:proofErr w:type="spellStart"/>
      <w:proofErr w:type="gramStart"/>
      <w:r w:rsidRPr="00BC4283">
        <w:rPr>
          <w:i/>
        </w:rPr>
        <w:t>RetrieverImpl.getRequiredKeys</w:t>
      </w:r>
      <w:proofErr w:type="spellEnd"/>
      <w:r w:rsidRPr="00BC4283">
        <w:rPr>
          <w:i/>
        </w:rPr>
        <w:t>(</w:t>
      </w:r>
      <w:proofErr w:type="gramEnd"/>
      <w:r w:rsidRPr="00BC4283">
        <w:rPr>
          <w:i/>
        </w:rPr>
        <w:t>)</w:t>
      </w:r>
      <w:r>
        <w:t>) exist in the identifier’s metadata (</w:t>
      </w:r>
      <w:proofErr w:type="spellStart"/>
      <w:r w:rsidRPr="00BC4283">
        <w:rPr>
          <w:i/>
        </w:rPr>
        <w:t>IdentifierValues</w:t>
      </w:r>
      <w:proofErr w:type="spellEnd"/>
      <w:r>
        <w:t xml:space="preserve">). If multiple retrievers meet </w:t>
      </w:r>
      <w:proofErr w:type="gramStart"/>
      <w:r>
        <w:t>this criteria</w:t>
      </w:r>
      <w:proofErr w:type="gramEnd"/>
      <w:r>
        <w:t xml:space="preserve">, the one with the largest number of keys is chosen. If </w:t>
      </w:r>
      <w:proofErr w:type="gramStart"/>
      <w:r>
        <w:t>multiple  retrievers</w:t>
      </w:r>
      <w:proofErr w:type="gramEnd"/>
      <w:r>
        <w:t xml:space="preserve"> have the same number of keys, an exception is thrown.</w:t>
      </w:r>
    </w:p>
    <w:p w14:paraId="6661EEFF" w14:textId="449132F8" w:rsidR="006C2782" w:rsidRDefault="006C2782" w:rsidP="00AA72A2">
      <w:r>
        <w:t xml:space="preserve">Identifier adopters are free to provide different factory implementations with different retriever </w:t>
      </w:r>
      <w:r>
        <w:lastRenderedPageBreak/>
        <w:t xml:space="preserve">selection criteria. All factories must implement the </w:t>
      </w:r>
      <w:proofErr w:type="spellStart"/>
      <w:r w:rsidRPr="006C2782">
        <w:rPr>
          <w:i/>
        </w:rPr>
        <w:t>RetrieverFactory</w:t>
      </w:r>
      <w:proofErr w:type="spellEnd"/>
      <w:r>
        <w:t xml:space="preserve"> interface.</w:t>
      </w:r>
    </w:p>
    <w:p w14:paraId="5EA69378" w14:textId="77777777" w:rsidR="00844318" w:rsidRDefault="00844318" w:rsidP="00844318"/>
    <w:p w14:paraId="3774578F" w14:textId="115D2159" w:rsidR="00844318" w:rsidRDefault="006C2782" w:rsidP="006C2782">
      <w:pPr>
        <w:pStyle w:val="Heading3"/>
      </w:pPr>
      <w:bookmarkStart w:id="104" w:name="_Toc248224304"/>
      <w:r>
        <w:t xml:space="preserve">The </w:t>
      </w:r>
      <w:proofErr w:type="spellStart"/>
      <w:r w:rsidR="00844318">
        <w:t>RetrieverService</w:t>
      </w:r>
      <w:proofErr w:type="spellEnd"/>
      <w:r w:rsidR="00844318">
        <w:t xml:space="preserve"> Class</w:t>
      </w:r>
      <w:bookmarkEnd w:id="104"/>
    </w:p>
    <w:p w14:paraId="054FD12F" w14:textId="6216002D" w:rsidR="00844318" w:rsidRDefault="002C5018" w:rsidP="00844318">
      <w:r>
        <w:t xml:space="preserve">This class loads a </w:t>
      </w:r>
      <w:proofErr w:type="spellStart"/>
      <w:r>
        <w:rPr>
          <w:i/>
        </w:rPr>
        <w:t>Retriever</w:t>
      </w:r>
      <w:r w:rsidRPr="00836035">
        <w:rPr>
          <w:i/>
        </w:rPr>
        <w:t>Factory</w:t>
      </w:r>
      <w:proofErr w:type="spellEnd"/>
      <w:r>
        <w:t xml:space="preserve"> from spring framework configuration file(s). The default constructor loads </w:t>
      </w:r>
      <w:r w:rsidR="007C2782">
        <w:t xml:space="preserve">the </w:t>
      </w:r>
      <w:r>
        <w:t xml:space="preserve">default </w:t>
      </w:r>
      <w:r w:rsidR="00E831EB">
        <w:t xml:space="preserve">retriever factory name and </w:t>
      </w:r>
      <w:r>
        <w:t xml:space="preserve">configuration files. The specialized constructor can be used to specify </w:t>
      </w:r>
      <w:r w:rsidR="00E831EB">
        <w:t xml:space="preserve">a </w:t>
      </w:r>
      <w:r>
        <w:t xml:space="preserve">different </w:t>
      </w:r>
      <w:r w:rsidR="00E831EB">
        <w:t xml:space="preserve">factory name and/or </w:t>
      </w:r>
      <w:r>
        <w:t>configuration files.</w:t>
      </w:r>
    </w:p>
    <w:p w14:paraId="5213AC64" w14:textId="77777777" w:rsidR="00986A9F" w:rsidRPr="00E831EB" w:rsidRDefault="001649E9" w:rsidP="001649E9">
      <w:pPr>
        <w:pStyle w:val="Heading3"/>
      </w:pPr>
      <w:bookmarkStart w:id="105" w:name="_Toc248224305"/>
      <w:r>
        <w:t xml:space="preserve">Using </w:t>
      </w:r>
      <w:r w:rsidR="00052356">
        <w:t>Identifiers</w:t>
      </w:r>
      <w:r>
        <w:t>-</w:t>
      </w:r>
      <w:r w:rsidR="00052356">
        <w:t>Client</w:t>
      </w:r>
      <w:r>
        <w:t xml:space="preserve"> to Resolve and Retrieve </w:t>
      </w:r>
      <w:r w:rsidR="001F2F12">
        <w:t xml:space="preserve">a </w:t>
      </w:r>
      <w:r>
        <w:t>Data Object</w:t>
      </w:r>
      <w:bookmarkEnd w:id="105"/>
      <w:r>
        <w:t xml:space="preserve"> </w:t>
      </w:r>
    </w:p>
    <w:tbl>
      <w:tblPr>
        <w:tblW w:w="5000" w:type="pct"/>
        <w:jc w:val="cente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left w:w="115" w:type="dxa"/>
          <w:right w:w="115" w:type="dxa"/>
        </w:tblCellMar>
        <w:tblLook w:val="0000" w:firstRow="0" w:lastRow="0" w:firstColumn="0" w:lastColumn="0" w:noHBand="0" w:noVBand="0"/>
      </w:tblPr>
      <w:tblGrid>
        <w:gridCol w:w="9950"/>
      </w:tblGrid>
      <w:tr w:rsidR="00986A9F" w:rsidRPr="00986A9F" w14:paraId="61DEB6B4" w14:textId="77777777">
        <w:trPr>
          <w:cantSplit/>
          <w:jc w:val="center"/>
        </w:trPr>
        <w:tc>
          <w:tcPr>
            <w:tcW w:w="7384" w:type="dxa"/>
            <w:shd w:val="clear" w:color="auto" w:fill="auto"/>
          </w:tcPr>
          <w:p w14:paraId="57C94A73" w14:textId="77777777" w:rsidR="0042143F" w:rsidRDefault="0042143F" w:rsidP="0042143F">
            <w:pPr>
              <w:spacing w:after="0"/>
              <w:rPr>
                <w:rFonts w:ascii="Courier" w:hAnsi="Courier"/>
                <w:sz w:val="20"/>
              </w:rPr>
            </w:pPr>
          </w:p>
          <w:p w14:paraId="6039FA9D" w14:textId="77777777" w:rsidR="0042143F" w:rsidRDefault="00986A9F" w:rsidP="0042143F">
            <w:pPr>
              <w:spacing w:after="0"/>
              <w:rPr>
                <w:rFonts w:ascii="Courier" w:hAnsi="Courier"/>
                <w:sz w:val="20"/>
              </w:rPr>
            </w:pPr>
            <w:r w:rsidRPr="00EC2772">
              <w:rPr>
                <w:rFonts w:ascii="Courier" w:hAnsi="Courier"/>
                <w:sz w:val="20"/>
              </w:rPr>
              <w:t>// Resolution</w:t>
            </w:r>
          </w:p>
          <w:p w14:paraId="2B5034E6" w14:textId="26E4E06C" w:rsidR="00EC2772" w:rsidRPr="00EC2772" w:rsidRDefault="00986A9F" w:rsidP="0042143F">
            <w:pPr>
              <w:spacing w:after="0"/>
              <w:rPr>
                <w:rFonts w:ascii="Courier" w:hAnsi="Courier"/>
                <w:sz w:val="20"/>
              </w:rPr>
            </w:pPr>
            <w:proofErr w:type="spellStart"/>
            <w:r w:rsidRPr="00EC2772">
              <w:rPr>
                <w:rFonts w:ascii="Courier" w:hAnsi="Courier"/>
                <w:sz w:val="20"/>
              </w:rPr>
              <w:t>IdentifierValues</w:t>
            </w:r>
            <w:proofErr w:type="spellEnd"/>
            <w:r w:rsidRPr="00EC2772">
              <w:rPr>
                <w:rFonts w:ascii="Courier" w:hAnsi="Courier"/>
                <w:sz w:val="20"/>
              </w:rPr>
              <w:t xml:space="preserve"> </w:t>
            </w:r>
            <w:proofErr w:type="spellStart"/>
            <w:r w:rsidRPr="00EC2772">
              <w:rPr>
                <w:rFonts w:ascii="Courier" w:hAnsi="Courier"/>
                <w:sz w:val="20"/>
              </w:rPr>
              <w:t>ivs</w:t>
            </w:r>
            <w:proofErr w:type="spellEnd"/>
            <w:r w:rsidRPr="00EC2772">
              <w:rPr>
                <w:rFonts w:ascii="Courier" w:hAnsi="Courier"/>
                <w:sz w:val="20"/>
              </w:rPr>
              <w:t xml:space="preserve"> = </w:t>
            </w:r>
            <w:r w:rsidR="007C2782">
              <w:rPr>
                <w:rFonts w:ascii="Courier" w:hAnsi="Courier"/>
                <w:sz w:val="20"/>
              </w:rPr>
              <w:t>new Resolver()</w:t>
            </w:r>
            <w:r w:rsidRPr="00EC2772">
              <w:rPr>
                <w:rFonts w:ascii="Courier" w:hAnsi="Courier"/>
                <w:sz w:val="20"/>
              </w:rPr>
              <w:t>.</w:t>
            </w:r>
            <w:proofErr w:type="spellStart"/>
            <w:r w:rsidRPr="00EC2772">
              <w:rPr>
                <w:rFonts w:ascii="Courier" w:hAnsi="Courier"/>
                <w:sz w:val="20"/>
              </w:rPr>
              <w:t>resolveHttp</w:t>
            </w:r>
            <w:proofErr w:type="spellEnd"/>
            <w:r w:rsidRPr="00EC2772">
              <w:rPr>
                <w:rFonts w:ascii="Courier" w:hAnsi="Courier"/>
                <w:sz w:val="20"/>
              </w:rPr>
              <w:t xml:space="preserve">( </w:t>
            </w:r>
            <w:proofErr w:type="spellStart"/>
            <w:r w:rsidRPr="00EC2772">
              <w:rPr>
                <w:rFonts w:ascii="Courier" w:hAnsi="Courier"/>
                <w:sz w:val="20"/>
              </w:rPr>
              <w:t>identifierStr</w:t>
            </w:r>
            <w:proofErr w:type="spellEnd"/>
            <w:r w:rsidRPr="00EC2772">
              <w:rPr>
                <w:rFonts w:ascii="Courier" w:hAnsi="Courier"/>
                <w:sz w:val="20"/>
              </w:rPr>
              <w:t xml:space="preserve"> );</w:t>
            </w:r>
          </w:p>
          <w:p w14:paraId="3F0A298E" w14:textId="77777777" w:rsidR="00986A9F" w:rsidRPr="00EC2772" w:rsidRDefault="00986A9F" w:rsidP="0042143F">
            <w:pPr>
              <w:spacing w:after="0"/>
              <w:rPr>
                <w:rFonts w:ascii="Courier" w:hAnsi="Courier"/>
                <w:sz w:val="20"/>
              </w:rPr>
            </w:pPr>
          </w:p>
          <w:p w14:paraId="03E909CD" w14:textId="77777777" w:rsidR="00986A9F" w:rsidRPr="00EC2772" w:rsidRDefault="00986A9F" w:rsidP="0042143F">
            <w:pPr>
              <w:spacing w:after="0"/>
              <w:rPr>
                <w:rFonts w:ascii="Courier" w:hAnsi="Courier"/>
                <w:sz w:val="20"/>
              </w:rPr>
            </w:pPr>
            <w:r w:rsidRPr="00EC2772">
              <w:rPr>
                <w:rFonts w:ascii="Courier" w:hAnsi="Courier"/>
                <w:sz w:val="20"/>
              </w:rPr>
              <w:t>// Data Retrieval</w:t>
            </w:r>
          </w:p>
          <w:p w14:paraId="1E29AF74" w14:textId="77777777" w:rsidR="00986A9F" w:rsidRPr="00EC2772" w:rsidRDefault="00986A9F" w:rsidP="0042143F">
            <w:pPr>
              <w:spacing w:after="0"/>
              <w:rPr>
                <w:rFonts w:ascii="Courier" w:hAnsi="Courier"/>
                <w:sz w:val="20"/>
              </w:rPr>
            </w:pPr>
            <w:proofErr w:type="spellStart"/>
            <w:r w:rsidRPr="00EC2772">
              <w:rPr>
                <w:rFonts w:ascii="Courier" w:hAnsi="Courier"/>
                <w:sz w:val="20"/>
              </w:rPr>
              <w:t>RetrieverFactory</w:t>
            </w:r>
            <w:proofErr w:type="spellEnd"/>
            <w:r w:rsidRPr="00EC2772">
              <w:rPr>
                <w:rFonts w:ascii="Courier" w:hAnsi="Courier"/>
                <w:sz w:val="20"/>
              </w:rPr>
              <w:t xml:space="preserve"> factory = new </w:t>
            </w:r>
            <w:proofErr w:type="spellStart"/>
            <w:r w:rsidRPr="00EC2772">
              <w:rPr>
                <w:rFonts w:ascii="Courier" w:hAnsi="Courier"/>
                <w:sz w:val="20"/>
              </w:rPr>
              <w:t>RetrieverService</w:t>
            </w:r>
            <w:proofErr w:type="spellEnd"/>
            <w:r w:rsidRPr="00EC2772">
              <w:rPr>
                <w:rFonts w:ascii="Courier" w:hAnsi="Courier"/>
                <w:sz w:val="20"/>
              </w:rPr>
              <w:t>().</w:t>
            </w:r>
            <w:proofErr w:type="spellStart"/>
            <w:r w:rsidRPr="00EC2772">
              <w:rPr>
                <w:rFonts w:ascii="Courier" w:hAnsi="Courier"/>
                <w:sz w:val="20"/>
              </w:rPr>
              <w:t>getFactory</w:t>
            </w:r>
            <w:proofErr w:type="spellEnd"/>
            <w:r w:rsidRPr="00EC2772">
              <w:rPr>
                <w:rFonts w:ascii="Courier" w:hAnsi="Courier"/>
                <w:sz w:val="20"/>
              </w:rPr>
              <w:t>();</w:t>
            </w:r>
          </w:p>
          <w:p w14:paraId="403CAE89" w14:textId="77777777" w:rsidR="00986A9F" w:rsidRPr="00EC2772" w:rsidRDefault="00986A9F" w:rsidP="0042143F">
            <w:pPr>
              <w:spacing w:after="0"/>
              <w:rPr>
                <w:rFonts w:ascii="Courier" w:hAnsi="Courier"/>
                <w:sz w:val="20"/>
              </w:rPr>
            </w:pPr>
            <w:r w:rsidRPr="00EC2772">
              <w:rPr>
                <w:rFonts w:ascii="Courier" w:hAnsi="Courier"/>
                <w:sz w:val="20"/>
              </w:rPr>
              <w:t xml:space="preserve">Retriever </w:t>
            </w:r>
            <w:proofErr w:type="spellStart"/>
            <w:r w:rsidRPr="00EC2772">
              <w:rPr>
                <w:rFonts w:ascii="Courier" w:hAnsi="Courier"/>
                <w:sz w:val="20"/>
              </w:rPr>
              <w:t>retriever</w:t>
            </w:r>
            <w:proofErr w:type="spellEnd"/>
            <w:r w:rsidRPr="00EC2772">
              <w:rPr>
                <w:rFonts w:ascii="Courier" w:hAnsi="Courier"/>
                <w:sz w:val="20"/>
              </w:rPr>
              <w:t xml:space="preserve"> = </w:t>
            </w:r>
            <w:proofErr w:type="spellStart"/>
            <w:r w:rsidRPr="00EC2772">
              <w:rPr>
                <w:rFonts w:ascii="Courier" w:hAnsi="Courier"/>
                <w:sz w:val="20"/>
              </w:rPr>
              <w:t>factory.getRetriever</w:t>
            </w:r>
            <w:proofErr w:type="spellEnd"/>
            <w:r w:rsidRPr="00EC2772">
              <w:rPr>
                <w:rFonts w:ascii="Courier" w:hAnsi="Courier"/>
                <w:sz w:val="20"/>
              </w:rPr>
              <w:t>( “</w:t>
            </w:r>
            <w:proofErr w:type="spellStart"/>
            <w:r w:rsidRPr="00EC2772">
              <w:rPr>
                <w:rFonts w:ascii="Courier" w:hAnsi="Courier"/>
                <w:sz w:val="20"/>
              </w:rPr>
              <w:t>CQLRetriever</w:t>
            </w:r>
            <w:proofErr w:type="spellEnd"/>
            <w:r w:rsidRPr="00EC2772">
              <w:rPr>
                <w:rFonts w:ascii="Courier" w:hAnsi="Courier"/>
                <w:sz w:val="20"/>
              </w:rPr>
              <w:t>” );</w:t>
            </w:r>
          </w:p>
          <w:p w14:paraId="73009CDA" w14:textId="77777777" w:rsidR="0042143F" w:rsidRDefault="00986A9F" w:rsidP="0042143F">
            <w:pPr>
              <w:spacing w:after="0"/>
              <w:rPr>
                <w:rFonts w:ascii="Courier" w:hAnsi="Courier"/>
                <w:sz w:val="20"/>
              </w:rPr>
            </w:pPr>
            <w:proofErr w:type="spellStart"/>
            <w:r w:rsidRPr="00EC2772">
              <w:rPr>
                <w:rFonts w:ascii="Courier" w:hAnsi="Courier"/>
                <w:sz w:val="20"/>
              </w:rPr>
              <w:t>CQLQueryResults</w:t>
            </w:r>
            <w:proofErr w:type="spellEnd"/>
            <w:r w:rsidRPr="00EC2772">
              <w:rPr>
                <w:rFonts w:ascii="Courier" w:hAnsi="Courier"/>
                <w:sz w:val="20"/>
              </w:rPr>
              <w:t xml:space="preserve"> results = (</w:t>
            </w:r>
            <w:proofErr w:type="spellStart"/>
            <w:r w:rsidRPr="00EC2772">
              <w:rPr>
                <w:rFonts w:ascii="Courier" w:hAnsi="Courier"/>
                <w:sz w:val="20"/>
              </w:rPr>
              <w:t>CQLQueryResults</w:t>
            </w:r>
            <w:proofErr w:type="spellEnd"/>
            <w:r w:rsidRPr="00EC2772">
              <w:rPr>
                <w:rFonts w:ascii="Courier" w:hAnsi="Courier"/>
                <w:sz w:val="20"/>
              </w:rPr>
              <w:t xml:space="preserve">) </w:t>
            </w:r>
            <w:proofErr w:type="spellStart"/>
            <w:r w:rsidRPr="00EC2772">
              <w:rPr>
                <w:rFonts w:ascii="Courier" w:hAnsi="Courier"/>
                <w:sz w:val="20"/>
              </w:rPr>
              <w:t>retriever.retrieve</w:t>
            </w:r>
            <w:proofErr w:type="spellEnd"/>
            <w:r w:rsidRPr="00EC2772">
              <w:rPr>
                <w:rFonts w:ascii="Courier" w:hAnsi="Courier"/>
                <w:sz w:val="20"/>
              </w:rPr>
              <w:t xml:space="preserve">( </w:t>
            </w:r>
            <w:proofErr w:type="spellStart"/>
            <w:r w:rsidRPr="00EC2772">
              <w:rPr>
                <w:rFonts w:ascii="Courier" w:hAnsi="Courier"/>
                <w:sz w:val="20"/>
              </w:rPr>
              <w:t>ivs</w:t>
            </w:r>
            <w:proofErr w:type="spellEnd"/>
            <w:r w:rsidRPr="00EC2772">
              <w:rPr>
                <w:rFonts w:ascii="Courier" w:hAnsi="Courier"/>
                <w:sz w:val="20"/>
              </w:rPr>
              <w:t xml:space="preserve"> );</w:t>
            </w:r>
          </w:p>
          <w:p w14:paraId="798E444A" w14:textId="77777777" w:rsidR="00986A9F" w:rsidRPr="00986A9F" w:rsidRDefault="00986A9F" w:rsidP="0042143F">
            <w:pPr>
              <w:spacing w:after="0"/>
            </w:pPr>
          </w:p>
        </w:tc>
      </w:tr>
    </w:tbl>
    <w:p w14:paraId="3813FFEB" w14:textId="77777777" w:rsidR="00986A9F" w:rsidRDefault="00986A9F" w:rsidP="00B44FFE"/>
    <w:p w14:paraId="724D9CC1" w14:textId="77777777" w:rsidR="00EC2772" w:rsidRDefault="00EC2772" w:rsidP="00B44FFE">
      <w:r>
        <w:t>Or, a simplified way:</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00" w:firstRow="0" w:lastRow="0" w:firstColumn="0" w:lastColumn="0" w:noHBand="0" w:noVBand="0"/>
      </w:tblPr>
      <w:tblGrid>
        <w:gridCol w:w="9338"/>
      </w:tblGrid>
      <w:tr w:rsidR="00EC2772" w:rsidRPr="00EC2772" w14:paraId="6F7A790D" w14:textId="77777777" w:rsidTr="0097679F">
        <w:tc>
          <w:tcPr>
            <w:tcW w:w="0" w:type="auto"/>
            <w:shd w:val="clear" w:color="auto" w:fill="auto"/>
          </w:tcPr>
          <w:p w14:paraId="268395C5" w14:textId="77777777" w:rsidR="0042143F" w:rsidRDefault="0042143F" w:rsidP="0042143F">
            <w:pPr>
              <w:spacing w:after="0"/>
              <w:rPr>
                <w:rFonts w:ascii="Courier" w:hAnsi="Courier"/>
                <w:sz w:val="20"/>
              </w:rPr>
            </w:pPr>
          </w:p>
          <w:p w14:paraId="21157192" w14:textId="77777777" w:rsidR="00EC2772" w:rsidRPr="0042143F" w:rsidRDefault="00EC2772" w:rsidP="0042143F">
            <w:pPr>
              <w:spacing w:after="0"/>
              <w:rPr>
                <w:rFonts w:ascii="Courier" w:hAnsi="Courier"/>
                <w:sz w:val="20"/>
              </w:rPr>
            </w:pPr>
            <w:r w:rsidRPr="0042143F">
              <w:rPr>
                <w:rFonts w:ascii="Courier" w:hAnsi="Courier"/>
                <w:sz w:val="20"/>
              </w:rPr>
              <w:t>// Resolution</w:t>
            </w:r>
          </w:p>
          <w:p w14:paraId="4EB2C10F" w14:textId="2B6EE210" w:rsidR="0042143F" w:rsidRPr="0042143F" w:rsidRDefault="00EC2772" w:rsidP="0042143F">
            <w:pPr>
              <w:spacing w:after="0"/>
              <w:rPr>
                <w:rFonts w:ascii="Courier" w:hAnsi="Courier"/>
                <w:sz w:val="20"/>
              </w:rPr>
            </w:pPr>
            <w:proofErr w:type="spellStart"/>
            <w:r w:rsidRPr="0042143F">
              <w:rPr>
                <w:rFonts w:ascii="Courier" w:hAnsi="Courier"/>
                <w:sz w:val="20"/>
              </w:rPr>
              <w:t>IdentifierValues</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 </w:t>
            </w:r>
            <w:r w:rsidR="007C2782">
              <w:rPr>
                <w:rFonts w:ascii="Courier" w:hAnsi="Courier"/>
                <w:sz w:val="20"/>
              </w:rPr>
              <w:t>new Resolver()</w:t>
            </w:r>
            <w:r w:rsidRPr="0042143F">
              <w:rPr>
                <w:rFonts w:ascii="Courier" w:hAnsi="Courier"/>
                <w:sz w:val="20"/>
              </w:rPr>
              <w:t>.</w:t>
            </w:r>
            <w:proofErr w:type="spellStart"/>
            <w:r w:rsidRPr="0042143F">
              <w:rPr>
                <w:rFonts w:ascii="Courier" w:hAnsi="Courier"/>
                <w:sz w:val="20"/>
              </w:rPr>
              <w:t>resolveHttp</w:t>
            </w:r>
            <w:proofErr w:type="spellEnd"/>
            <w:r w:rsidRPr="0042143F">
              <w:rPr>
                <w:rFonts w:ascii="Courier" w:hAnsi="Courier"/>
                <w:sz w:val="20"/>
              </w:rPr>
              <w:t xml:space="preserve">( </w:t>
            </w:r>
            <w:proofErr w:type="spellStart"/>
            <w:r w:rsidRPr="0042143F">
              <w:rPr>
                <w:rFonts w:ascii="Courier" w:hAnsi="Courier"/>
                <w:sz w:val="20"/>
              </w:rPr>
              <w:t>identifierStr</w:t>
            </w:r>
            <w:proofErr w:type="spellEnd"/>
            <w:r w:rsidRPr="0042143F">
              <w:rPr>
                <w:rFonts w:ascii="Courier" w:hAnsi="Courier"/>
                <w:sz w:val="20"/>
              </w:rPr>
              <w:t xml:space="preserve"> );</w:t>
            </w:r>
          </w:p>
          <w:p w14:paraId="3AA5402E" w14:textId="77777777" w:rsidR="00EC2772" w:rsidRPr="0042143F" w:rsidRDefault="00EC2772" w:rsidP="0042143F">
            <w:pPr>
              <w:spacing w:after="0"/>
              <w:rPr>
                <w:rFonts w:ascii="Courier" w:hAnsi="Courier"/>
                <w:sz w:val="20"/>
              </w:rPr>
            </w:pPr>
          </w:p>
          <w:p w14:paraId="709BF57B" w14:textId="77777777" w:rsidR="00EC2772" w:rsidRPr="0042143F" w:rsidRDefault="00EC2772" w:rsidP="0042143F">
            <w:pPr>
              <w:spacing w:after="0"/>
              <w:rPr>
                <w:rFonts w:ascii="Courier" w:hAnsi="Courier"/>
                <w:sz w:val="20"/>
              </w:rPr>
            </w:pPr>
            <w:r w:rsidRPr="0042143F">
              <w:rPr>
                <w:rFonts w:ascii="Courier" w:hAnsi="Courier"/>
                <w:sz w:val="20"/>
              </w:rPr>
              <w:t>//</w:t>
            </w:r>
            <w:r w:rsidR="0042143F">
              <w:rPr>
                <w:rFonts w:ascii="Courier" w:hAnsi="Courier"/>
                <w:sz w:val="20"/>
              </w:rPr>
              <w:t xml:space="preserve"> </w:t>
            </w:r>
            <w:r w:rsidRPr="0042143F">
              <w:rPr>
                <w:rFonts w:ascii="Courier" w:hAnsi="Courier"/>
                <w:sz w:val="20"/>
              </w:rPr>
              <w:t>Data Retrieval</w:t>
            </w:r>
          </w:p>
          <w:p w14:paraId="2A25688B" w14:textId="77777777" w:rsidR="0042143F" w:rsidRDefault="00EC2772" w:rsidP="0042143F">
            <w:pPr>
              <w:spacing w:after="0"/>
              <w:rPr>
                <w:rFonts w:ascii="Courier" w:hAnsi="Courier"/>
                <w:sz w:val="20"/>
              </w:rPr>
            </w:pPr>
            <w:proofErr w:type="spellStart"/>
            <w:r w:rsidRPr="0042143F">
              <w:rPr>
                <w:rFonts w:ascii="Courier" w:hAnsi="Courier"/>
                <w:sz w:val="20"/>
              </w:rPr>
              <w:t>CQLQueryResults</w:t>
            </w:r>
            <w:proofErr w:type="spellEnd"/>
            <w:r w:rsidRPr="0042143F">
              <w:rPr>
                <w:rFonts w:ascii="Courier" w:hAnsi="Courier"/>
                <w:sz w:val="20"/>
              </w:rPr>
              <w:t xml:space="preserve"> results = </w:t>
            </w:r>
          </w:p>
          <w:p w14:paraId="782875E2" w14:textId="77777777" w:rsidR="0042143F" w:rsidRDefault="00EC2772" w:rsidP="0042143F">
            <w:pPr>
              <w:spacing w:after="0"/>
              <w:ind w:left="360"/>
              <w:rPr>
                <w:rFonts w:ascii="Courier" w:hAnsi="Courier"/>
                <w:sz w:val="20"/>
              </w:rPr>
            </w:pPr>
            <w:r w:rsidRPr="0042143F">
              <w:rPr>
                <w:rFonts w:ascii="Courier" w:hAnsi="Courier"/>
                <w:sz w:val="20"/>
              </w:rPr>
              <w:t>(</w:t>
            </w:r>
            <w:proofErr w:type="spellStart"/>
            <w:r w:rsidRPr="0042143F">
              <w:rPr>
                <w:rFonts w:ascii="Courier" w:hAnsi="Courier"/>
                <w:sz w:val="20"/>
              </w:rPr>
              <w:t>CQLQueryResults</w:t>
            </w:r>
            <w:proofErr w:type="spellEnd"/>
            <w:r w:rsidRPr="0042143F">
              <w:rPr>
                <w:rFonts w:ascii="Courier" w:hAnsi="Courier"/>
                <w:sz w:val="20"/>
              </w:rPr>
              <w:t xml:space="preserve">) new </w:t>
            </w:r>
            <w:proofErr w:type="spellStart"/>
            <w:r w:rsidRPr="0042143F">
              <w:rPr>
                <w:rFonts w:ascii="Courier" w:hAnsi="Courier"/>
                <w:sz w:val="20"/>
              </w:rPr>
              <w:t>RetrieverService</w:t>
            </w:r>
            <w:proofErr w:type="spellEnd"/>
            <w:r w:rsidRPr="0042143F">
              <w:rPr>
                <w:rFonts w:ascii="Courier" w:hAnsi="Courier"/>
                <w:sz w:val="20"/>
              </w:rPr>
              <w:t>().retrieve( “</w:t>
            </w:r>
            <w:proofErr w:type="spellStart"/>
            <w:r w:rsidRPr="0042143F">
              <w:rPr>
                <w:rFonts w:ascii="Courier" w:hAnsi="Courier"/>
                <w:sz w:val="20"/>
              </w:rPr>
              <w:t>CQLRetriever</w:t>
            </w:r>
            <w:proofErr w:type="spellEnd"/>
            <w:r w:rsidRPr="0042143F">
              <w:rPr>
                <w:rFonts w:ascii="Courier" w:hAnsi="Courier"/>
                <w:sz w:val="20"/>
              </w:rPr>
              <w:t xml:space="preserve">”, </w:t>
            </w:r>
            <w:proofErr w:type="spellStart"/>
            <w:r w:rsidRPr="0042143F">
              <w:rPr>
                <w:rFonts w:ascii="Courier" w:hAnsi="Courier"/>
                <w:sz w:val="20"/>
              </w:rPr>
              <w:t>ivs</w:t>
            </w:r>
            <w:proofErr w:type="spellEnd"/>
            <w:r w:rsidRPr="0042143F">
              <w:rPr>
                <w:rFonts w:ascii="Courier" w:hAnsi="Courier"/>
                <w:sz w:val="20"/>
              </w:rPr>
              <w:t xml:space="preserve"> );</w:t>
            </w:r>
          </w:p>
          <w:p w14:paraId="433F53B1" w14:textId="77777777" w:rsidR="00EC2772" w:rsidRPr="00EC2772" w:rsidRDefault="00EC2772" w:rsidP="0042143F">
            <w:pPr>
              <w:spacing w:after="0"/>
              <w:ind w:left="360"/>
            </w:pPr>
          </w:p>
        </w:tc>
      </w:tr>
    </w:tbl>
    <w:p w14:paraId="4882DA10" w14:textId="77777777" w:rsidR="00EC2772" w:rsidRDefault="00EC2772" w:rsidP="00B44FFE"/>
    <w:p w14:paraId="5EF478B1" w14:textId="77777777" w:rsidR="001B7540" w:rsidRDefault="0042143F" w:rsidP="00B44FFE">
      <w:r>
        <w:t xml:space="preserve">In both cases, the first step is to resolve the identifier. That is, retrieve the identifier </w:t>
      </w:r>
      <w:r w:rsidR="001B7540">
        <w:t>values (metadata)</w:t>
      </w:r>
      <w:r>
        <w:t xml:space="preserve">. </w:t>
      </w:r>
    </w:p>
    <w:p w14:paraId="63C7192E" w14:textId="3A1B6A9C" w:rsidR="001B7540" w:rsidRDefault="001B7540" w:rsidP="00B44FFE">
      <w:r>
        <w:t xml:space="preserve">The second overall step is to instantiate a </w:t>
      </w:r>
      <w:r w:rsidRPr="000E3BCD">
        <w:rPr>
          <w:i/>
        </w:rPr>
        <w:t>Retriever</w:t>
      </w:r>
      <w:r>
        <w:t xml:space="preserve"> object from the </w:t>
      </w:r>
      <w:proofErr w:type="spellStart"/>
      <w:r w:rsidRPr="003F517C">
        <w:rPr>
          <w:i/>
        </w:rPr>
        <w:t>RetrieverFactory</w:t>
      </w:r>
      <w:proofErr w:type="spellEnd"/>
      <w:r>
        <w:t xml:space="preserve">. The </w:t>
      </w:r>
      <w:proofErr w:type="spellStart"/>
      <w:r w:rsidRPr="003F517C">
        <w:rPr>
          <w:i/>
        </w:rPr>
        <w:t>RetrieverService</w:t>
      </w:r>
      <w:proofErr w:type="spellEnd"/>
      <w:r>
        <w:t xml:space="preserve"> class loads a factory using the de</w:t>
      </w:r>
      <w:r w:rsidR="007C2782">
        <w:t xml:space="preserve">fault spring configuration file </w:t>
      </w:r>
      <w:r w:rsidR="007C2782" w:rsidRPr="007C2782">
        <w:rPr>
          <w:i/>
        </w:rPr>
        <w:t>identifiers-client-context.xml</w:t>
      </w:r>
      <w:r>
        <w:t xml:space="preserve">. Other </w:t>
      </w:r>
      <w:r w:rsidR="003F517C">
        <w:t xml:space="preserve">spring </w:t>
      </w:r>
      <w:r>
        <w:t xml:space="preserve">files can be used by using the specialized </w:t>
      </w:r>
      <w:proofErr w:type="spellStart"/>
      <w:r w:rsidRPr="003F517C">
        <w:rPr>
          <w:i/>
        </w:rPr>
        <w:t>RetrieverService</w:t>
      </w:r>
      <w:proofErr w:type="spellEnd"/>
      <w:r>
        <w:t xml:space="preserve"> constructor.</w:t>
      </w:r>
    </w:p>
    <w:p w14:paraId="1F0E5DBA" w14:textId="77777777" w:rsidR="00702929" w:rsidRDefault="00702929" w:rsidP="00B44FFE"/>
    <w:p w14:paraId="050A2479" w14:textId="77777777" w:rsidR="007C6DB6" w:rsidRDefault="00052356" w:rsidP="007C6DB6">
      <w:pPr>
        <w:pStyle w:val="Heading2"/>
      </w:pPr>
      <w:bookmarkStart w:id="106" w:name="_Toc110304747"/>
      <w:bookmarkStart w:id="107" w:name="_Toc248224306"/>
      <w:r>
        <w:t>Identifiers</w:t>
      </w:r>
      <w:r w:rsidR="007C6DB6">
        <w:t>-</w:t>
      </w:r>
      <w:proofErr w:type="spellStart"/>
      <w:r w:rsidR="007C6DB6">
        <w:t>NamingAuthority</w:t>
      </w:r>
      <w:proofErr w:type="spellEnd"/>
      <w:r w:rsidR="007C6DB6">
        <w:t>-</w:t>
      </w:r>
      <w:proofErr w:type="spellStart"/>
      <w:r w:rsidR="007C6DB6">
        <w:t>GridSvc</w:t>
      </w:r>
      <w:bookmarkEnd w:id="106"/>
      <w:bookmarkEnd w:id="107"/>
      <w:proofErr w:type="spellEnd"/>
    </w:p>
    <w:p w14:paraId="7125F68B" w14:textId="77777777" w:rsidR="00574637" w:rsidRDefault="0069001C" w:rsidP="00B44FFE">
      <w:r>
        <w:t xml:space="preserve">The framework implements a standard analytical grid service that runs the naming authority implementation described above. </w:t>
      </w:r>
      <w:r w:rsidR="00574637">
        <w:t>Even though deployment of this grid service is not required by the framework, it adds value to the naming authority web application:</w:t>
      </w:r>
    </w:p>
    <w:p w14:paraId="5870225D" w14:textId="3F4C927C" w:rsidR="007A06BF" w:rsidRDefault="00574637" w:rsidP="00574637">
      <w:pPr>
        <w:pStyle w:val="ListParagraph"/>
        <w:numPr>
          <w:ilvl w:val="0"/>
          <w:numId w:val="31"/>
        </w:numPr>
      </w:pPr>
      <w:r>
        <w:t>It provides the “</w:t>
      </w:r>
      <w:r w:rsidR="00223059">
        <w:t>update</w:t>
      </w:r>
      <w:r>
        <w:t>” interface necessary to manage/administer identifiers.</w:t>
      </w:r>
    </w:p>
    <w:p w14:paraId="60E32AF7" w14:textId="77777777" w:rsidR="00574637" w:rsidRDefault="007A06BF" w:rsidP="00574637">
      <w:pPr>
        <w:pStyle w:val="ListParagraph"/>
        <w:numPr>
          <w:ilvl w:val="0"/>
          <w:numId w:val="31"/>
        </w:numPr>
      </w:pPr>
      <w:r>
        <w:lastRenderedPageBreak/>
        <w:t>It provides a fined-grained read interface (TBD).</w:t>
      </w:r>
    </w:p>
    <w:p w14:paraId="05F43620" w14:textId="77777777" w:rsidR="007A06BF" w:rsidRDefault="00574637" w:rsidP="00B44FFE">
      <w:pPr>
        <w:pStyle w:val="ListParagraph"/>
        <w:numPr>
          <w:ilvl w:val="0"/>
          <w:numId w:val="31"/>
        </w:numPr>
      </w:pPr>
      <w:r>
        <w:t>It implements security/authorization requirements (TBD).</w:t>
      </w:r>
    </w:p>
    <w:p w14:paraId="04CD2ECA" w14:textId="77777777" w:rsidR="0069001C" w:rsidRDefault="0069001C" w:rsidP="007A06BF">
      <w:pPr>
        <w:pStyle w:val="ListParagraph"/>
        <w:ind w:left="360"/>
      </w:pPr>
    </w:p>
    <w:p w14:paraId="4E88A198" w14:textId="77777777" w:rsidR="0069001C" w:rsidRDefault="0069001C" w:rsidP="0069001C">
      <w:pPr>
        <w:pStyle w:val="Heading3"/>
      </w:pPr>
      <w:bookmarkStart w:id="108" w:name="_Toc248224307"/>
      <w:r>
        <w:t>Deployment</w:t>
      </w:r>
      <w:bookmarkEnd w:id="108"/>
    </w:p>
    <w:p w14:paraId="6AAC367B" w14:textId="66D58254" w:rsidR="007A06BF" w:rsidRPr="007A06BF" w:rsidRDefault="0069001C" w:rsidP="0069001C">
      <w:pPr>
        <w:pStyle w:val="ListParagraph"/>
        <w:numPr>
          <w:ilvl w:val="0"/>
          <w:numId w:val="30"/>
        </w:numPr>
      </w:pPr>
      <w:r>
        <w:t>Configure the naming authority by editing</w:t>
      </w:r>
      <w:r w:rsidR="007A06BF">
        <w:t xml:space="preserve"> </w:t>
      </w:r>
      <w:r w:rsidR="007A06BF">
        <w:rPr>
          <w:i/>
        </w:rPr>
        <w:t>caGrid/projects/identifiers-namingauthority</w:t>
      </w:r>
      <w:r w:rsidR="00223059">
        <w:rPr>
          <w:i/>
        </w:rPr>
        <w:t>-gridsvc</w:t>
      </w:r>
      <w:r w:rsidR="007A06BF">
        <w:rPr>
          <w:i/>
        </w:rPr>
        <w:t>/</w:t>
      </w:r>
      <w:r w:rsidR="00223059">
        <w:rPr>
          <w:i/>
        </w:rPr>
        <w:t>etc</w:t>
      </w:r>
      <w:r w:rsidR="007A06BF">
        <w:rPr>
          <w:i/>
        </w:rPr>
        <w:t>/</w:t>
      </w:r>
      <w:r w:rsidR="00223059">
        <w:rPr>
          <w:i/>
        </w:rPr>
        <w:t>na.properties</w:t>
      </w:r>
    </w:p>
    <w:p w14:paraId="1090AC13" w14:textId="007013BE" w:rsidR="0069001C" w:rsidRPr="001649E9" w:rsidRDefault="00223059" w:rsidP="00223059">
      <w:pPr>
        <w:pStyle w:val="ListParagraph"/>
        <w:ind w:left="360"/>
      </w:pPr>
      <w:r>
        <w:t xml:space="preserve"> </w:t>
      </w:r>
    </w:p>
    <w:p w14:paraId="1926041C" w14:textId="5EC2191F" w:rsidR="0069001C" w:rsidRPr="0069001C" w:rsidRDefault="007A06BF" w:rsidP="0069001C">
      <w:pPr>
        <w:pStyle w:val="ListParagraph"/>
        <w:numPr>
          <w:ilvl w:val="0"/>
          <w:numId w:val="30"/>
        </w:numPr>
        <w:rPr>
          <w:rFonts w:ascii="Courier" w:hAnsi="Courier"/>
          <w:sz w:val="20"/>
        </w:rPr>
      </w:pPr>
      <w:r>
        <w:rPr>
          <w:rFonts w:ascii="Courier" w:hAnsi="Courier"/>
          <w:sz w:val="20"/>
        </w:rPr>
        <w:t xml:space="preserve">cd </w:t>
      </w:r>
      <w:r w:rsidR="00223059">
        <w:rPr>
          <w:rFonts w:ascii="Courier" w:hAnsi="Courier"/>
          <w:sz w:val="20"/>
        </w:rPr>
        <w:t>[PROJECT_HOME]</w:t>
      </w:r>
      <w:r>
        <w:rPr>
          <w:rFonts w:ascii="Courier" w:hAnsi="Courier"/>
          <w:sz w:val="20"/>
        </w:rPr>
        <w:t>/projects/identifiers-</w:t>
      </w:r>
      <w:proofErr w:type="spellStart"/>
      <w:r>
        <w:rPr>
          <w:rFonts w:ascii="Courier" w:hAnsi="Courier"/>
          <w:sz w:val="20"/>
        </w:rPr>
        <w:t>namingauthority</w:t>
      </w:r>
      <w:proofErr w:type="spellEnd"/>
      <w:r>
        <w:rPr>
          <w:rFonts w:ascii="Courier" w:hAnsi="Courier"/>
          <w:sz w:val="20"/>
        </w:rPr>
        <w:t>-</w:t>
      </w:r>
      <w:proofErr w:type="spellStart"/>
      <w:r>
        <w:rPr>
          <w:rFonts w:ascii="Courier" w:hAnsi="Courier"/>
          <w:sz w:val="20"/>
        </w:rPr>
        <w:t>gridsvc</w:t>
      </w:r>
      <w:proofErr w:type="spellEnd"/>
    </w:p>
    <w:p w14:paraId="62786A48" w14:textId="77777777" w:rsidR="0069001C" w:rsidRDefault="0069001C" w:rsidP="0069001C">
      <w:pPr>
        <w:pStyle w:val="ListParagraph"/>
        <w:ind w:left="360"/>
      </w:pPr>
    </w:p>
    <w:p w14:paraId="40922A44" w14:textId="77777777" w:rsidR="0069001C" w:rsidRDefault="0069001C" w:rsidP="0069001C">
      <w:pPr>
        <w:pStyle w:val="ListParagraph"/>
        <w:numPr>
          <w:ilvl w:val="0"/>
          <w:numId w:val="30"/>
        </w:numPr>
        <w:rPr>
          <w:rFonts w:ascii="Courier" w:hAnsi="Courier"/>
          <w:sz w:val="20"/>
        </w:rPr>
      </w:pPr>
      <w:r w:rsidRPr="0069001C">
        <w:rPr>
          <w:rFonts w:ascii="Courier" w:hAnsi="Courier"/>
          <w:sz w:val="20"/>
        </w:rPr>
        <w:t xml:space="preserve">ant </w:t>
      </w:r>
      <w:proofErr w:type="spellStart"/>
      <w:r w:rsidRPr="0069001C">
        <w:rPr>
          <w:rFonts w:ascii="Courier" w:hAnsi="Courier"/>
          <w:sz w:val="20"/>
        </w:rPr>
        <w:t>deployTomcat</w:t>
      </w:r>
      <w:proofErr w:type="spellEnd"/>
    </w:p>
    <w:p w14:paraId="426C51F0" w14:textId="77777777" w:rsidR="0069001C" w:rsidRPr="0069001C" w:rsidRDefault="0069001C" w:rsidP="0069001C">
      <w:pPr>
        <w:rPr>
          <w:rFonts w:ascii="Courier" w:hAnsi="Courier"/>
          <w:sz w:val="20"/>
        </w:rPr>
      </w:pPr>
    </w:p>
    <w:p w14:paraId="0107B218" w14:textId="77777777" w:rsidR="0069001C" w:rsidRDefault="0069001C" w:rsidP="00E259AE">
      <w:pPr>
        <w:pStyle w:val="Heading3"/>
      </w:pPr>
      <w:bookmarkStart w:id="109" w:name="_Toc248224308"/>
      <w:r>
        <w:t>API</w:t>
      </w:r>
      <w:bookmarkEnd w:id="109"/>
    </w:p>
    <w:p w14:paraId="1F480110" w14:textId="77777777" w:rsidR="00E259AE" w:rsidRDefault="0069001C" w:rsidP="00B44FFE">
      <w:r>
        <w:t xml:space="preserve">The grid service currently supports two </w:t>
      </w:r>
      <w:r w:rsidR="00E259AE">
        <w:t>operations</w:t>
      </w:r>
      <w:r>
        <w:t>:</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5857"/>
      </w:tblGrid>
      <w:tr w:rsidR="00E259AE" w14:paraId="4E14C420" w14:textId="77777777" w:rsidTr="00683392">
        <w:tc>
          <w:tcPr>
            <w:tcW w:w="0" w:type="auto"/>
          </w:tcPr>
          <w:p w14:paraId="285D7B16" w14:textId="3C7D4608" w:rsidR="00E259AE" w:rsidRPr="00E259AE" w:rsidRDefault="00223059" w:rsidP="00E259AE">
            <w:pPr>
              <w:rPr>
                <w:rFonts w:ascii="Courier" w:hAnsi="Courier"/>
                <w:sz w:val="20"/>
              </w:rPr>
            </w:pPr>
            <w:r>
              <w:rPr>
                <w:rFonts w:ascii="Courier" w:hAnsi="Courier"/>
                <w:sz w:val="20"/>
              </w:rPr>
              <w:t>URI</w:t>
            </w:r>
            <w:r w:rsidR="00E259AE" w:rsidRPr="00E259AE">
              <w:rPr>
                <w:rFonts w:ascii="Courier" w:hAnsi="Courier"/>
                <w:sz w:val="20"/>
              </w:rPr>
              <w:t xml:space="preserve"> </w:t>
            </w:r>
            <w:proofErr w:type="spellStart"/>
            <w:r w:rsidR="00E259AE" w:rsidRPr="00E259AE">
              <w:rPr>
                <w:rFonts w:ascii="Courier" w:hAnsi="Courier"/>
                <w:sz w:val="20"/>
              </w:rPr>
              <w:t>createIdentifier</w:t>
            </w:r>
            <w:proofErr w:type="spellEnd"/>
            <w:r w:rsidR="00E259AE" w:rsidRPr="00E259AE">
              <w:rPr>
                <w:rFonts w:ascii="Courier" w:hAnsi="Courier"/>
                <w:sz w:val="20"/>
              </w:rPr>
              <w:t>(</w:t>
            </w:r>
            <w:proofErr w:type="spellStart"/>
            <w:r>
              <w:rPr>
                <w:rFonts w:ascii="Courier" w:hAnsi="Courier"/>
                <w:sz w:val="20"/>
              </w:rPr>
              <w:t>IdentifierValues</w:t>
            </w:r>
            <w:proofErr w:type="spellEnd"/>
            <w:r w:rsidR="00E259AE" w:rsidRPr="00E259AE">
              <w:rPr>
                <w:rFonts w:ascii="Courier" w:hAnsi="Courier"/>
                <w:sz w:val="20"/>
              </w:rPr>
              <w:t>);</w:t>
            </w:r>
          </w:p>
          <w:p w14:paraId="2547C9C8" w14:textId="25927CE3" w:rsidR="00E259AE" w:rsidRPr="00E259AE" w:rsidRDefault="0097679F" w:rsidP="0097679F">
            <w:pPr>
              <w:rPr>
                <w:rFonts w:ascii="Courier" w:hAnsi="Courier"/>
                <w:sz w:val="20"/>
              </w:rPr>
            </w:pPr>
            <w:proofErr w:type="spellStart"/>
            <w:r>
              <w:rPr>
                <w:rFonts w:ascii="Courier" w:hAnsi="Courier"/>
                <w:sz w:val="20"/>
              </w:rPr>
              <w:t>IdentifierValues</w:t>
            </w:r>
            <w:proofErr w:type="spellEnd"/>
            <w:r w:rsidR="00E259AE">
              <w:rPr>
                <w:rFonts w:ascii="Courier" w:hAnsi="Courier"/>
                <w:sz w:val="20"/>
              </w:rPr>
              <w:t xml:space="preserve"> </w:t>
            </w:r>
            <w:proofErr w:type="spellStart"/>
            <w:r w:rsidR="00E259AE">
              <w:rPr>
                <w:rFonts w:ascii="Courier" w:hAnsi="Courier"/>
                <w:sz w:val="20"/>
              </w:rPr>
              <w:t>getTypeValues</w:t>
            </w:r>
            <w:proofErr w:type="spellEnd"/>
            <w:r w:rsidR="00E259AE">
              <w:rPr>
                <w:rFonts w:ascii="Courier" w:hAnsi="Courier"/>
                <w:sz w:val="20"/>
              </w:rPr>
              <w:t>(</w:t>
            </w:r>
            <w:r>
              <w:rPr>
                <w:rFonts w:ascii="Courier" w:hAnsi="Courier"/>
                <w:sz w:val="20"/>
              </w:rPr>
              <w:t>URI</w:t>
            </w:r>
            <w:r w:rsidR="00E259AE" w:rsidRPr="00E259AE">
              <w:rPr>
                <w:rFonts w:ascii="Courier" w:hAnsi="Courier"/>
                <w:sz w:val="20"/>
              </w:rPr>
              <w:t xml:space="preserve"> identifier)</w:t>
            </w:r>
            <w:r w:rsidR="00E259AE">
              <w:rPr>
                <w:rFonts w:ascii="Courier" w:hAnsi="Courier"/>
                <w:sz w:val="20"/>
              </w:rPr>
              <w:t>;</w:t>
            </w:r>
          </w:p>
        </w:tc>
      </w:tr>
      <w:bookmarkEnd w:id="16"/>
      <w:bookmarkEnd w:id="17"/>
    </w:tbl>
    <w:p w14:paraId="0DB4E63E" w14:textId="77777777" w:rsidR="004D7179" w:rsidRDefault="004D7179" w:rsidP="00B44FFE"/>
    <w:p w14:paraId="137E7D6C" w14:textId="77777777" w:rsidR="00683392" w:rsidRDefault="00683392" w:rsidP="00B44FFE"/>
    <w:p w14:paraId="6FF195E3" w14:textId="77777777" w:rsidR="004D7179" w:rsidRDefault="004D7179" w:rsidP="004D7179">
      <w:pPr>
        <w:pStyle w:val="Heading1"/>
      </w:pPr>
      <w:bookmarkStart w:id="110" w:name="_Toc248224309"/>
      <w:r>
        <w:t>Extending the Framework</w:t>
      </w:r>
      <w:bookmarkEnd w:id="110"/>
    </w:p>
    <w:p w14:paraId="22101C9A" w14:textId="77777777" w:rsidR="004D7179" w:rsidRDefault="00E60120" w:rsidP="004D7179">
      <w:pPr>
        <w:pStyle w:val="Heading2"/>
      </w:pPr>
      <w:bookmarkStart w:id="111" w:name="_Toc248224310"/>
      <w:r>
        <w:t>Other</w:t>
      </w:r>
      <w:r w:rsidR="004D7179">
        <w:t xml:space="preserve"> Naming Authority Implementations</w:t>
      </w:r>
      <w:bookmarkEnd w:id="111"/>
    </w:p>
    <w:p w14:paraId="1ECAA768" w14:textId="440CA321" w:rsidR="005F7F85" w:rsidRDefault="005F7F85" w:rsidP="00683392">
      <w:r>
        <w:t>The default naming authority implementation provided by the framework (</w:t>
      </w:r>
      <w:proofErr w:type="spellStart"/>
      <w:r w:rsidRPr="005F7F85">
        <w:rPr>
          <w:i/>
        </w:rPr>
        <w:t>org.cagrid.identifiers.namingauthority.impl.NamingAuthority</w:t>
      </w:r>
      <w:proofErr w:type="spellEnd"/>
      <w:r>
        <w:t>) may not exactly match all use cases and deployment scenarios required by identifiers adopters. Therefore, the framework could be configured to use a different n</w:t>
      </w:r>
      <w:r w:rsidR="00683392">
        <w:t>aming authority implementation.</w:t>
      </w:r>
    </w:p>
    <w:p w14:paraId="5F8510A7" w14:textId="33DB0C1F" w:rsidR="005F7F85" w:rsidRDefault="005F7F85" w:rsidP="00B44FFE">
      <w:r>
        <w:t xml:space="preserve">This </w:t>
      </w:r>
      <w:proofErr w:type="spellStart"/>
      <w:r w:rsidR="0097679F">
        <w:t>springframework</w:t>
      </w:r>
      <w:proofErr w:type="spellEnd"/>
      <w:r w:rsidR="0097679F">
        <w:t xml:space="preserve"> </w:t>
      </w:r>
      <w:r>
        <w:t>resource</w:t>
      </w:r>
      <w:r w:rsidR="00683392">
        <w:t xml:space="preserve"> </w:t>
      </w:r>
      <w:r w:rsidR="00683392" w:rsidRPr="00683392">
        <w:rPr>
          <w:i/>
        </w:rPr>
        <w:t>applicationContext-na.xml</w:t>
      </w:r>
      <w:r>
        <w:rPr>
          <w:rStyle w:val="FootnoteReference"/>
        </w:rPr>
        <w:footnoteReference w:id="3"/>
      </w:r>
      <w:r>
        <w:t xml:space="preserve"> sets up the desired naming authority implementation. The default configuration is shown below.</w:t>
      </w: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4"/>
      </w:tblGrid>
      <w:tr w:rsidR="005F7F85" w14:paraId="43114996" w14:textId="77777777" w:rsidTr="00683392">
        <w:tc>
          <w:tcPr>
            <w:tcW w:w="0" w:type="auto"/>
          </w:tcPr>
          <w:p w14:paraId="769E5021" w14:textId="77777777" w:rsidR="00683392" w:rsidRP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 id="</w:t>
            </w:r>
            <w:proofErr w:type="spellStart"/>
            <w:r w:rsidRPr="00683392">
              <w:rPr>
                <w:rFonts w:ascii="Courier" w:hAnsi="Courier" w:cs="Monaco"/>
                <w:b/>
                <w:sz w:val="18"/>
                <w:szCs w:val="18"/>
              </w:rPr>
              <w:t>NamingAuthority</w:t>
            </w:r>
            <w:proofErr w:type="spellEnd"/>
            <w:r w:rsidRPr="00683392">
              <w:rPr>
                <w:rFonts w:ascii="Courier" w:hAnsi="Courier" w:cs="Monaco"/>
                <w:sz w:val="18"/>
                <w:szCs w:val="18"/>
              </w:rPr>
              <w:t>"</w:t>
            </w:r>
          </w:p>
          <w:p w14:paraId="51D32648" w14:textId="4B07C465" w:rsidR="0097679F" w:rsidRPr="00683392" w:rsidRDefault="00683392"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w:t>
            </w:r>
            <w:r w:rsidR="0097679F" w:rsidRPr="00683392">
              <w:rPr>
                <w:rFonts w:ascii="Courier" w:hAnsi="Courier" w:cs="Monaco"/>
                <w:sz w:val="18"/>
                <w:szCs w:val="18"/>
              </w:rPr>
              <w:t>class="org.cagrid.identifiers.namingauthority.impl.</w:t>
            </w:r>
            <w:r w:rsidR="0097679F" w:rsidRPr="00683392">
              <w:rPr>
                <w:rFonts w:ascii="Courier" w:hAnsi="Courier" w:cs="Monaco"/>
                <w:b/>
                <w:sz w:val="18"/>
                <w:szCs w:val="18"/>
              </w:rPr>
              <w:t>NamingAuthorityImpl</w:t>
            </w:r>
            <w:r w:rsidR="0097679F" w:rsidRPr="00683392">
              <w:rPr>
                <w:rFonts w:ascii="Courier" w:hAnsi="Courier" w:cs="Monaco"/>
                <w:sz w:val="18"/>
                <w:szCs w:val="18"/>
              </w:rPr>
              <w:t>"&gt;</w:t>
            </w:r>
          </w:p>
          <w:p w14:paraId="2C70748B" w14:textId="34672984"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name="configuration"&gt;</w:t>
            </w:r>
          </w:p>
          <w:p w14:paraId="642BED2F" w14:textId="77777777" w:rsid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&lt;bean</w:t>
            </w:r>
          </w:p>
          <w:p w14:paraId="7133D0E9" w14:textId="503B8333"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class="org.cagrid.identifiers.namingauthority.impl.</w:t>
            </w:r>
            <w:r w:rsidR="0097679F" w:rsidRPr="00683392">
              <w:rPr>
                <w:rFonts w:ascii="Courier" w:hAnsi="Courier" w:cs="Monaco"/>
                <w:b/>
                <w:sz w:val="18"/>
                <w:szCs w:val="18"/>
              </w:rPr>
              <w:t>NamingAuthorityConfigImpl</w:t>
            </w:r>
            <w:r w:rsidR="0097679F" w:rsidRPr="00683392">
              <w:rPr>
                <w:rFonts w:ascii="Courier" w:hAnsi="Courier" w:cs="Monaco"/>
                <w:sz w:val="18"/>
                <w:szCs w:val="18"/>
              </w:rPr>
              <w:t>"&gt;</w:t>
            </w:r>
          </w:p>
          <w:p w14:paraId="6BE2615E" w14:textId="24880CB2"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name="prefix" value="${</w:t>
            </w:r>
            <w:proofErr w:type="spellStart"/>
            <w:r w:rsidR="0097679F" w:rsidRPr="00683392">
              <w:rPr>
                <w:rFonts w:ascii="Courier" w:hAnsi="Courier" w:cs="Monaco"/>
                <w:sz w:val="18"/>
                <w:szCs w:val="18"/>
              </w:rPr>
              <w:t>cagrid.na.prefix</w:t>
            </w:r>
            <w:proofErr w:type="spellEnd"/>
            <w:r w:rsidR="0097679F" w:rsidRPr="00683392">
              <w:rPr>
                <w:rFonts w:ascii="Courier" w:hAnsi="Courier" w:cs="Monaco"/>
                <w:sz w:val="18"/>
                <w:szCs w:val="18"/>
              </w:rPr>
              <w:t>}" /&gt;</w:t>
            </w:r>
          </w:p>
          <w:p w14:paraId="66BE548C" w14:textId="5AB7AC4A"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 name="</w:t>
            </w:r>
            <w:proofErr w:type="spellStart"/>
            <w:r w:rsidR="0097679F" w:rsidRPr="00683392">
              <w:rPr>
                <w:rFonts w:ascii="Courier" w:hAnsi="Courier" w:cs="Monaco"/>
                <w:sz w:val="18"/>
                <w:szCs w:val="18"/>
              </w:rPr>
              <w:t>gridSvcUrl</w:t>
            </w:r>
            <w:proofErr w:type="spellEnd"/>
            <w:r w:rsidR="0097679F" w:rsidRPr="00683392">
              <w:rPr>
                <w:rFonts w:ascii="Courier" w:hAnsi="Courier" w:cs="Monaco"/>
                <w:sz w:val="18"/>
                <w:szCs w:val="18"/>
              </w:rPr>
              <w:t>" value="${cagrid.na.grid.url}" /&gt;</w:t>
            </w:r>
          </w:p>
          <w:p w14:paraId="2EBE7360" w14:textId="55ACEC2E" w:rsidR="0097679F"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&lt;/bean&gt;</w:t>
            </w:r>
          </w:p>
          <w:p w14:paraId="5B5CEEA8" w14:textId="070F0C9F"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&lt;/property&gt;</w:t>
            </w:r>
          </w:p>
          <w:p w14:paraId="173C997F" w14:textId="77777777" w:rsidR="0097679F" w:rsidRPr="00683392" w:rsidRDefault="0097679F" w:rsidP="0097679F">
            <w:pPr>
              <w:autoSpaceDE w:val="0"/>
              <w:autoSpaceDN w:val="0"/>
              <w:spacing w:after="0" w:line="240" w:lineRule="auto"/>
              <w:textAlignment w:val="auto"/>
              <w:rPr>
                <w:rFonts w:ascii="Courier" w:hAnsi="Courier" w:cs="Monaco"/>
                <w:sz w:val="18"/>
                <w:szCs w:val="18"/>
              </w:rPr>
            </w:pPr>
          </w:p>
          <w:p w14:paraId="0AD95749" w14:textId="6763E1AA" w:rsidR="0097679F" w:rsidRP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&lt;property name="</w:t>
            </w:r>
            <w:proofErr w:type="spellStart"/>
            <w:r w:rsidRPr="00683392">
              <w:rPr>
                <w:rFonts w:ascii="Courier" w:hAnsi="Courier" w:cs="Monaco"/>
                <w:sz w:val="18"/>
                <w:szCs w:val="18"/>
              </w:rPr>
              <w:t>identifierGenerator</w:t>
            </w:r>
            <w:proofErr w:type="spellEnd"/>
            <w:r w:rsidRPr="00683392">
              <w:rPr>
                <w:rFonts w:ascii="Courier" w:hAnsi="Courier" w:cs="Monaco"/>
                <w:sz w:val="18"/>
                <w:szCs w:val="18"/>
              </w:rPr>
              <w:t>"&gt;</w:t>
            </w:r>
          </w:p>
          <w:p w14:paraId="165C513E" w14:textId="77777777" w:rsidR="00683392" w:rsidRDefault="0097679F" w:rsidP="0097679F">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w:t>
            </w:r>
            <w:r w:rsidR="00683392">
              <w:rPr>
                <w:rFonts w:ascii="Courier" w:hAnsi="Courier" w:cs="Monaco"/>
                <w:sz w:val="18"/>
                <w:szCs w:val="18"/>
              </w:rPr>
              <w:t xml:space="preserve">   </w:t>
            </w:r>
            <w:r w:rsidRPr="00683392">
              <w:rPr>
                <w:rFonts w:ascii="Courier" w:hAnsi="Courier" w:cs="Monaco"/>
                <w:sz w:val="18"/>
                <w:szCs w:val="18"/>
              </w:rPr>
              <w:t xml:space="preserve">&lt;bean </w:t>
            </w:r>
          </w:p>
          <w:p w14:paraId="4EF63D32" w14:textId="6EA564B4"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class="org.cagrid.identifiers.namingauthority.impl.IdentifierGeneratorImpl" /&gt;</w:t>
            </w:r>
          </w:p>
          <w:p w14:paraId="57969169" w14:textId="7B99D10E" w:rsidR="0097679F" w:rsidRPr="00683392" w:rsidRDefault="00683392" w:rsidP="0097679F">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0097679F" w:rsidRPr="00683392">
              <w:rPr>
                <w:rFonts w:ascii="Courier" w:hAnsi="Courier" w:cs="Monaco"/>
                <w:sz w:val="18"/>
                <w:szCs w:val="18"/>
              </w:rPr>
              <w:t>&lt;/property&gt;</w:t>
            </w:r>
          </w:p>
          <w:p w14:paraId="465558B6" w14:textId="77777777" w:rsidR="0097679F" w:rsidRPr="00683392" w:rsidRDefault="0097679F" w:rsidP="0097679F">
            <w:pPr>
              <w:autoSpaceDE w:val="0"/>
              <w:autoSpaceDN w:val="0"/>
              <w:spacing w:after="0" w:line="240" w:lineRule="auto"/>
              <w:textAlignment w:val="auto"/>
              <w:rPr>
                <w:rFonts w:ascii="Courier" w:hAnsi="Courier" w:cs="Monaco"/>
                <w:sz w:val="18"/>
                <w:szCs w:val="18"/>
              </w:rPr>
            </w:pPr>
          </w:p>
          <w:p w14:paraId="151B6E46" w14:textId="77777777" w:rsidR="00683392" w:rsidRDefault="0097679F" w:rsidP="00774148">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 xml:space="preserve">   &lt;property name="</w:t>
            </w:r>
            <w:proofErr w:type="spellStart"/>
            <w:r w:rsidRPr="00683392">
              <w:rPr>
                <w:rFonts w:ascii="Courier" w:hAnsi="Courier" w:cs="Monaco"/>
                <w:sz w:val="18"/>
                <w:szCs w:val="18"/>
              </w:rPr>
              <w:t>identi</w:t>
            </w:r>
            <w:r w:rsidR="00683392">
              <w:rPr>
                <w:rFonts w:ascii="Courier" w:hAnsi="Courier" w:cs="Monaco"/>
                <w:sz w:val="18"/>
                <w:szCs w:val="18"/>
              </w:rPr>
              <w:t>fierDao</w:t>
            </w:r>
            <w:proofErr w:type="spellEnd"/>
            <w:r w:rsidR="00683392">
              <w:rPr>
                <w:rFonts w:ascii="Courier" w:hAnsi="Courier" w:cs="Monaco"/>
                <w:sz w:val="18"/>
                <w:szCs w:val="18"/>
              </w:rPr>
              <w:t>" ref="</w:t>
            </w:r>
            <w:proofErr w:type="spellStart"/>
            <w:r w:rsidR="00683392">
              <w:rPr>
                <w:rFonts w:ascii="Courier" w:hAnsi="Courier" w:cs="Monaco"/>
                <w:sz w:val="18"/>
                <w:szCs w:val="18"/>
              </w:rPr>
              <w:t>identifierDao</w:t>
            </w:r>
            <w:proofErr w:type="spellEnd"/>
            <w:r w:rsidR="00683392">
              <w:rPr>
                <w:rFonts w:ascii="Courier" w:hAnsi="Courier" w:cs="Monaco"/>
                <w:sz w:val="18"/>
                <w:szCs w:val="18"/>
              </w:rPr>
              <w:t>" /&gt;</w:t>
            </w:r>
          </w:p>
          <w:p w14:paraId="02243BA8" w14:textId="3F860FDD" w:rsidR="005F7F85" w:rsidRPr="00683392" w:rsidRDefault="0097679F" w:rsidP="00774148">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&lt;/bean&gt;</w:t>
            </w:r>
          </w:p>
        </w:tc>
      </w:tr>
    </w:tbl>
    <w:p w14:paraId="0940EA1F" w14:textId="77777777" w:rsidR="005F7F85" w:rsidRDefault="005F7F85" w:rsidP="005F7F85"/>
    <w:p w14:paraId="1A625D96" w14:textId="77777777" w:rsidR="005F7F85" w:rsidRDefault="00DB1403" w:rsidP="005F7F85">
      <w:r>
        <w:t>Providing a different naming authority implementation involves the following general steps:</w:t>
      </w:r>
    </w:p>
    <w:p w14:paraId="541790FF" w14:textId="6941EF3E" w:rsidR="00B63426" w:rsidRDefault="00683392" w:rsidP="00683392">
      <w:pPr>
        <w:pStyle w:val="ListParagraph"/>
        <w:numPr>
          <w:ilvl w:val="0"/>
          <w:numId w:val="33"/>
        </w:numPr>
      </w:pPr>
      <w:r>
        <w:t xml:space="preserve">Implement either </w:t>
      </w:r>
      <w:r w:rsidRPr="00683392">
        <w:t xml:space="preserve">the </w:t>
      </w:r>
      <w:proofErr w:type="spellStart"/>
      <w:r w:rsidR="00B63426" w:rsidRPr="00683392">
        <w:rPr>
          <w:i/>
        </w:rPr>
        <w:t>NamingAuthority</w:t>
      </w:r>
      <w:proofErr w:type="spellEnd"/>
      <w:r>
        <w:rPr>
          <w:rFonts w:ascii="Courier" w:hAnsi="Courier"/>
          <w:sz w:val="20"/>
        </w:rPr>
        <w:t xml:space="preserve"> </w:t>
      </w:r>
      <w:r w:rsidRPr="00683392">
        <w:t xml:space="preserve">or the </w:t>
      </w:r>
      <w:proofErr w:type="spellStart"/>
      <w:r w:rsidRPr="00683392">
        <w:rPr>
          <w:i/>
        </w:rPr>
        <w:t>MaintainerNamingAuthority</w:t>
      </w:r>
      <w:proofErr w:type="spellEnd"/>
      <w:r w:rsidRPr="00683392">
        <w:t xml:space="preserve"> interface.</w:t>
      </w:r>
    </w:p>
    <w:p w14:paraId="27226606" w14:textId="1D1E4FF2" w:rsidR="00B63426" w:rsidRDefault="00B63426" w:rsidP="00DB1403">
      <w:pPr>
        <w:pStyle w:val="ListParagraph"/>
        <w:numPr>
          <w:ilvl w:val="0"/>
          <w:numId w:val="33"/>
        </w:numPr>
      </w:pPr>
      <w:r>
        <w:t xml:space="preserve">Configure </w:t>
      </w:r>
      <w:r w:rsidR="00683392">
        <w:rPr>
          <w:i/>
        </w:rPr>
        <w:t>applicationContext-</w:t>
      </w:r>
      <w:proofErr w:type="gramStart"/>
      <w:r w:rsidR="00683392">
        <w:rPr>
          <w:i/>
        </w:rPr>
        <w:t>na.xml</w:t>
      </w:r>
      <w:r>
        <w:t xml:space="preserve"> </w:t>
      </w:r>
      <w:r w:rsidR="00683392">
        <w:t xml:space="preserve"> to</w:t>
      </w:r>
      <w:proofErr w:type="gramEnd"/>
      <w:r w:rsidR="00683392">
        <w:t xml:space="preserve"> point to the newly created beans and initialize them accordingly.</w:t>
      </w:r>
    </w:p>
    <w:p w14:paraId="3FCA9EEB" w14:textId="77777777" w:rsidR="005F7F85" w:rsidRDefault="005F7F85" w:rsidP="00C95160">
      <w:pPr>
        <w:pStyle w:val="ListParagraph"/>
        <w:ind w:left="1440"/>
      </w:pPr>
    </w:p>
    <w:p w14:paraId="5B3F6FCA" w14:textId="77777777" w:rsidR="00C95160" w:rsidRDefault="00C95160" w:rsidP="00C95160">
      <w:pPr>
        <w:pStyle w:val="Heading3"/>
      </w:pPr>
      <w:bookmarkStart w:id="112" w:name="_Toc248224311"/>
      <w:r>
        <w:t>Use Case</w:t>
      </w:r>
      <w:bookmarkEnd w:id="112"/>
    </w:p>
    <w:p w14:paraId="2BB09118" w14:textId="77777777" w:rsidR="00C95160" w:rsidRDefault="005F7F85" w:rsidP="00B44FFE">
      <w:r>
        <w:t>A</w:t>
      </w:r>
      <w:r w:rsidR="00C95160">
        <w:t>n organization wishes to deploy an identifiers framework instance with the following characteristics:</w:t>
      </w:r>
    </w:p>
    <w:p w14:paraId="2FBB1119" w14:textId="77777777" w:rsidR="0030484C" w:rsidRDefault="00764EB9" w:rsidP="00764EB9">
      <w:pPr>
        <w:pStyle w:val="ListParagraph"/>
        <w:numPr>
          <w:ilvl w:val="0"/>
          <w:numId w:val="34"/>
        </w:numPr>
      </w:pPr>
      <w:r>
        <w:t>Naming author</w:t>
      </w:r>
      <w:r w:rsidR="0030484C">
        <w:t>ity does not generate identifiers</w:t>
      </w:r>
    </w:p>
    <w:p w14:paraId="368BBB95" w14:textId="77777777" w:rsidR="0030484C" w:rsidRDefault="0030484C" w:rsidP="00764EB9">
      <w:pPr>
        <w:pStyle w:val="ListParagraph"/>
        <w:numPr>
          <w:ilvl w:val="0"/>
          <w:numId w:val="34"/>
        </w:numPr>
      </w:pPr>
      <w:r>
        <w:t>Naming authority “forwards” identifier resolution requests to a remote system</w:t>
      </w:r>
    </w:p>
    <w:p w14:paraId="29A81241" w14:textId="77777777" w:rsidR="00B7316A" w:rsidRDefault="00B7316A" w:rsidP="00B7316A">
      <w:pPr>
        <w:pStyle w:val="ListParagraph"/>
        <w:numPr>
          <w:ilvl w:val="0"/>
          <w:numId w:val="34"/>
        </w:numPr>
      </w:pPr>
      <w:r>
        <w:t>Remote system uses the identifier to lookup its associated metadata and returns it to the naming authority</w:t>
      </w:r>
    </w:p>
    <w:p w14:paraId="2FD11A43" w14:textId="77777777" w:rsidR="00B7316A" w:rsidRDefault="00B7316A" w:rsidP="00B7316A">
      <w:pPr>
        <w:pStyle w:val="ListParagraph"/>
        <w:numPr>
          <w:ilvl w:val="0"/>
          <w:numId w:val="34"/>
        </w:numPr>
      </w:pPr>
      <w:r>
        <w:t>Naming authority stores neither identifiers nor metadata</w:t>
      </w:r>
    </w:p>
    <w:p w14:paraId="6D636F66" w14:textId="77777777" w:rsidR="0030484C" w:rsidRDefault="008514FF" w:rsidP="008514FF">
      <w:pPr>
        <w:pStyle w:val="Heading4"/>
      </w:pPr>
      <w:bookmarkStart w:id="113" w:name="_Toc248224312"/>
      <w:r>
        <w:t>Naming Authority Implementation</w:t>
      </w:r>
      <w:bookmarkEnd w:id="113"/>
    </w:p>
    <w:p w14:paraId="1AB586FB" w14:textId="77777777" w:rsidR="008514FF" w:rsidRDefault="008514FF" w:rsidP="008514FF"/>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none" w:sz="0" w:space="0" w:color="auto"/>
        </w:tblBorders>
        <w:tblLook w:val="0000" w:firstRow="0" w:lastRow="0" w:firstColumn="0" w:lastColumn="0" w:noHBand="0" w:noVBand="0"/>
      </w:tblPr>
      <w:tblGrid>
        <w:gridCol w:w="7238"/>
      </w:tblGrid>
      <w:tr w:rsidR="008514FF" w:rsidRPr="00EC2772" w14:paraId="5BF5A67A" w14:textId="77777777" w:rsidTr="00287C54">
        <w:tc>
          <w:tcPr>
            <w:tcW w:w="0" w:type="auto"/>
            <w:shd w:val="clear" w:color="auto" w:fill="auto"/>
          </w:tcPr>
          <w:p w14:paraId="41080674" w14:textId="77777777" w:rsidR="009C6342" w:rsidRPr="00287C54" w:rsidRDefault="008514FF" w:rsidP="0042143F">
            <w:pPr>
              <w:spacing w:after="0"/>
              <w:rPr>
                <w:rFonts w:ascii="Courier" w:hAnsi="Courier"/>
                <w:sz w:val="18"/>
                <w:szCs w:val="18"/>
              </w:rPr>
            </w:pPr>
            <w:r w:rsidRPr="00287C54">
              <w:rPr>
                <w:rFonts w:ascii="Courier" w:hAnsi="Courier"/>
                <w:sz w:val="18"/>
                <w:szCs w:val="18"/>
              </w:rPr>
              <w:t xml:space="preserve">import </w:t>
            </w:r>
            <w:proofErr w:type="spellStart"/>
            <w:r w:rsidRPr="00287C54">
              <w:rPr>
                <w:rFonts w:ascii="Courier" w:hAnsi="Courier"/>
                <w:sz w:val="18"/>
                <w:szCs w:val="18"/>
              </w:rPr>
              <w:t>org.cagrid.identifiers.namingauthority.NamingAuthority</w:t>
            </w:r>
            <w:proofErr w:type="spellEnd"/>
            <w:r w:rsidRPr="00287C54">
              <w:rPr>
                <w:rFonts w:ascii="Courier" w:hAnsi="Courier"/>
                <w:sz w:val="18"/>
                <w:szCs w:val="18"/>
              </w:rPr>
              <w:t>;</w:t>
            </w:r>
          </w:p>
          <w:p w14:paraId="6BEC5D9D" w14:textId="77777777" w:rsidR="009C6342" w:rsidRPr="00287C54" w:rsidRDefault="009C6342" w:rsidP="0042143F">
            <w:pPr>
              <w:spacing w:after="0"/>
              <w:rPr>
                <w:rFonts w:ascii="Courier" w:hAnsi="Courier"/>
                <w:sz w:val="18"/>
                <w:szCs w:val="18"/>
              </w:rPr>
            </w:pPr>
            <w:r w:rsidRPr="00287C54">
              <w:rPr>
                <w:rFonts w:ascii="Courier" w:hAnsi="Courier"/>
                <w:sz w:val="18"/>
                <w:szCs w:val="18"/>
              </w:rPr>
              <w:t xml:space="preserve">import </w:t>
            </w:r>
            <w:proofErr w:type="spellStart"/>
            <w:r w:rsidRPr="00287C54">
              <w:rPr>
                <w:rFonts w:ascii="Courier" w:hAnsi="Courier"/>
                <w:sz w:val="18"/>
                <w:szCs w:val="18"/>
              </w:rPr>
              <w:t>org.cagrid.identifiers.namingauthority.IdentifierValues</w:t>
            </w:r>
            <w:proofErr w:type="spellEnd"/>
            <w:r w:rsidRPr="00287C54">
              <w:rPr>
                <w:rFonts w:ascii="Courier" w:hAnsi="Courier"/>
                <w:sz w:val="18"/>
                <w:szCs w:val="18"/>
              </w:rPr>
              <w:t>;</w:t>
            </w:r>
          </w:p>
          <w:p w14:paraId="0294D211" w14:textId="77777777" w:rsidR="008514FF" w:rsidRPr="00287C54" w:rsidRDefault="008514FF" w:rsidP="0042143F">
            <w:pPr>
              <w:spacing w:after="0"/>
              <w:rPr>
                <w:rFonts w:ascii="Courier" w:hAnsi="Courier"/>
                <w:sz w:val="18"/>
                <w:szCs w:val="18"/>
              </w:rPr>
            </w:pPr>
          </w:p>
          <w:p w14:paraId="224B93EB" w14:textId="5AB6932C" w:rsidR="00667E7D" w:rsidRPr="00287C54" w:rsidRDefault="008514FF" w:rsidP="0042143F">
            <w:pPr>
              <w:spacing w:after="0"/>
              <w:rPr>
                <w:rFonts w:ascii="Courier" w:hAnsi="Courier"/>
                <w:sz w:val="18"/>
                <w:szCs w:val="18"/>
              </w:rPr>
            </w:pPr>
            <w:r w:rsidRPr="00287C54">
              <w:rPr>
                <w:rFonts w:ascii="Courier" w:hAnsi="Courier"/>
                <w:sz w:val="18"/>
                <w:szCs w:val="18"/>
              </w:rPr>
              <w:t xml:space="preserve">public class </w:t>
            </w:r>
            <w:proofErr w:type="spellStart"/>
            <w:r w:rsidRPr="00287C54">
              <w:rPr>
                <w:rFonts w:ascii="Courier" w:hAnsi="Courier"/>
                <w:b/>
                <w:sz w:val="18"/>
                <w:szCs w:val="18"/>
              </w:rPr>
              <w:t>CustomNamingAuthority</w:t>
            </w:r>
            <w:proofErr w:type="spellEnd"/>
            <w:r w:rsidRPr="00287C54">
              <w:rPr>
                <w:rFonts w:ascii="Courier" w:hAnsi="Courier"/>
                <w:sz w:val="18"/>
                <w:szCs w:val="18"/>
              </w:rPr>
              <w:t xml:space="preserve"> </w:t>
            </w:r>
            <w:r w:rsidR="00287C54" w:rsidRPr="00287C54">
              <w:rPr>
                <w:rFonts w:ascii="Courier" w:hAnsi="Courier"/>
                <w:sz w:val="18"/>
                <w:szCs w:val="18"/>
              </w:rPr>
              <w:t>implements</w:t>
            </w:r>
            <w:r w:rsidRPr="00287C54">
              <w:rPr>
                <w:rFonts w:ascii="Courier" w:hAnsi="Courier"/>
                <w:sz w:val="18"/>
                <w:szCs w:val="18"/>
              </w:rPr>
              <w:t xml:space="preserve"> </w:t>
            </w:r>
            <w:proofErr w:type="spellStart"/>
            <w:r w:rsidRPr="00287C54">
              <w:rPr>
                <w:rFonts w:ascii="Courier" w:hAnsi="Courier"/>
                <w:b/>
                <w:sz w:val="18"/>
                <w:szCs w:val="18"/>
              </w:rPr>
              <w:t>NamingAuthority</w:t>
            </w:r>
            <w:proofErr w:type="spellEnd"/>
            <w:r w:rsidRPr="00287C54">
              <w:rPr>
                <w:rFonts w:ascii="Courier" w:hAnsi="Courier"/>
                <w:sz w:val="18"/>
                <w:szCs w:val="18"/>
              </w:rPr>
              <w:t xml:space="preserve"> {</w:t>
            </w:r>
          </w:p>
          <w:p w14:paraId="48766BA0" w14:textId="77777777" w:rsidR="00667E7D" w:rsidRPr="00287C54" w:rsidRDefault="00667E7D" w:rsidP="0042143F">
            <w:pPr>
              <w:spacing w:after="0"/>
              <w:rPr>
                <w:rFonts w:ascii="Courier" w:hAnsi="Courier"/>
                <w:sz w:val="18"/>
                <w:szCs w:val="18"/>
              </w:rPr>
            </w:pPr>
          </w:p>
          <w:p w14:paraId="020BAE06" w14:textId="77777777" w:rsidR="00667E7D" w:rsidRPr="00287C54" w:rsidRDefault="00667E7D" w:rsidP="0042143F">
            <w:pPr>
              <w:spacing w:after="0"/>
              <w:rPr>
                <w:rFonts w:ascii="Courier" w:hAnsi="Courier"/>
                <w:sz w:val="18"/>
                <w:szCs w:val="18"/>
              </w:rPr>
            </w:pPr>
            <w:r w:rsidRPr="00287C54">
              <w:rPr>
                <w:rFonts w:ascii="Courier" w:hAnsi="Courier"/>
                <w:sz w:val="18"/>
                <w:szCs w:val="18"/>
              </w:rPr>
              <w:t xml:space="preserve">   private String </w:t>
            </w:r>
            <w:proofErr w:type="spellStart"/>
            <w:r w:rsidRPr="00287C54">
              <w:rPr>
                <w:rFonts w:ascii="Courier" w:hAnsi="Courier"/>
                <w:sz w:val="18"/>
                <w:szCs w:val="18"/>
              </w:rPr>
              <w:t>remoteSystemURL</w:t>
            </w:r>
            <w:proofErr w:type="spellEnd"/>
            <w:r w:rsidRPr="00287C54">
              <w:rPr>
                <w:rFonts w:ascii="Courier" w:hAnsi="Courier"/>
                <w:sz w:val="18"/>
                <w:szCs w:val="18"/>
              </w:rPr>
              <w:t>;</w:t>
            </w:r>
          </w:p>
          <w:p w14:paraId="151FC7F1" w14:textId="77777777" w:rsidR="00667E7D" w:rsidRPr="00287C54" w:rsidRDefault="00667E7D" w:rsidP="0042143F">
            <w:pPr>
              <w:spacing w:after="0"/>
              <w:rPr>
                <w:rFonts w:ascii="Courier" w:hAnsi="Courier"/>
                <w:sz w:val="18"/>
                <w:szCs w:val="18"/>
              </w:rPr>
            </w:pPr>
          </w:p>
          <w:p w14:paraId="4896A427" w14:textId="0C8A76B1" w:rsidR="00667E7D" w:rsidRPr="00287C54" w:rsidRDefault="00667E7D" w:rsidP="0042143F">
            <w:pPr>
              <w:spacing w:after="0"/>
              <w:rPr>
                <w:rFonts w:ascii="Courier" w:hAnsi="Courier"/>
                <w:sz w:val="18"/>
                <w:szCs w:val="18"/>
              </w:rPr>
            </w:pPr>
            <w:r w:rsidRPr="00287C54">
              <w:rPr>
                <w:rFonts w:ascii="Courier" w:hAnsi="Courier"/>
                <w:sz w:val="18"/>
                <w:szCs w:val="18"/>
              </w:rPr>
              <w:t xml:space="preserve">   String </w:t>
            </w:r>
            <w:proofErr w:type="spellStart"/>
            <w:proofErr w:type="gramStart"/>
            <w:r w:rsidRPr="00287C54">
              <w:rPr>
                <w:rFonts w:ascii="Courier" w:hAnsi="Courier"/>
                <w:i/>
                <w:sz w:val="18"/>
                <w:szCs w:val="18"/>
              </w:rPr>
              <w:t>getRemoteSystemURL</w:t>
            </w:r>
            <w:proofErr w:type="spellEnd"/>
            <w:r w:rsidRPr="00287C54">
              <w:rPr>
                <w:rFonts w:ascii="Courier" w:hAnsi="Courier"/>
                <w:sz w:val="18"/>
                <w:szCs w:val="18"/>
              </w:rPr>
              <w:t>(</w:t>
            </w:r>
            <w:proofErr w:type="gramEnd"/>
            <w:r w:rsidRPr="00287C54">
              <w:rPr>
                <w:rFonts w:ascii="Courier" w:hAnsi="Courier"/>
                <w:sz w:val="18"/>
                <w:szCs w:val="18"/>
              </w:rPr>
              <w:t>){</w:t>
            </w:r>
            <w:r w:rsidR="00287C54" w:rsidRPr="00287C54">
              <w:rPr>
                <w:rFonts w:ascii="Courier" w:hAnsi="Courier"/>
                <w:sz w:val="18"/>
                <w:szCs w:val="18"/>
              </w:rPr>
              <w:t xml:space="preserve">…}; </w:t>
            </w:r>
          </w:p>
          <w:p w14:paraId="56244050" w14:textId="467834FA" w:rsidR="00667E7D" w:rsidRPr="00287C54" w:rsidRDefault="00667E7D" w:rsidP="0042143F">
            <w:pPr>
              <w:spacing w:after="0"/>
              <w:rPr>
                <w:rFonts w:ascii="Courier" w:hAnsi="Courier"/>
                <w:sz w:val="18"/>
                <w:szCs w:val="18"/>
              </w:rPr>
            </w:pPr>
            <w:r w:rsidRPr="00287C54">
              <w:rPr>
                <w:rFonts w:ascii="Courier" w:hAnsi="Courier"/>
                <w:sz w:val="18"/>
                <w:szCs w:val="18"/>
              </w:rPr>
              <w:t xml:space="preserve">   </w:t>
            </w:r>
            <w:proofErr w:type="gramStart"/>
            <w:r w:rsidRPr="00287C54">
              <w:rPr>
                <w:rFonts w:ascii="Courier" w:hAnsi="Courier"/>
                <w:sz w:val="18"/>
                <w:szCs w:val="18"/>
              </w:rPr>
              <w:t>void</w:t>
            </w:r>
            <w:proofErr w:type="gramEnd"/>
            <w:r w:rsidRPr="00287C54">
              <w:rPr>
                <w:rFonts w:ascii="Courier" w:hAnsi="Courier"/>
                <w:sz w:val="18"/>
                <w:szCs w:val="18"/>
              </w:rPr>
              <w:t xml:space="preserve"> </w:t>
            </w:r>
            <w:proofErr w:type="spellStart"/>
            <w:r w:rsidRPr="00287C54">
              <w:rPr>
                <w:rFonts w:ascii="Courier" w:hAnsi="Courier"/>
                <w:i/>
                <w:sz w:val="18"/>
                <w:szCs w:val="18"/>
              </w:rPr>
              <w:t>setRemoteSystemURL</w:t>
            </w:r>
            <w:proofErr w:type="spellEnd"/>
            <w:r w:rsidRPr="00287C54">
              <w:rPr>
                <w:rFonts w:ascii="Courier" w:hAnsi="Courier"/>
                <w:sz w:val="18"/>
                <w:szCs w:val="18"/>
              </w:rPr>
              <w:t xml:space="preserve">( String </w:t>
            </w:r>
            <w:proofErr w:type="spellStart"/>
            <w:r w:rsidRPr="00287C54">
              <w:rPr>
                <w:rFonts w:ascii="Courier" w:hAnsi="Courier"/>
                <w:sz w:val="18"/>
                <w:szCs w:val="18"/>
              </w:rPr>
              <w:t>url</w:t>
            </w:r>
            <w:proofErr w:type="spellEnd"/>
            <w:r w:rsidRPr="00287C54">
              <w:rPr>
                <w:rFonts w:ascii="Courier" w:hAnsi="Courier"/>
                <w:sz w:val="18"/>
                <w:szCs w:val="18"/>
              </w:rPr>
              <w:t xml:space="preserve"> ) {</w:t>
            </w:r>
            <w:r w:rsidR="00287C54" w:rsidRPr="00287C54">
              <w:rPr>
                <w:rFonts w:ascii="Courier" w:hAnsi="Courier"/>
                <w:sz w:val="18"/>
                <w:szCs w:val="18"/>
              </w:rPr>
              <w:t>…};</w:t>
            </w:r>
          </w:p>
          <w:p w14:paraId="2C925A3B" w14:textId="41075B9C" w:rsidR="008514FF" w:rsidRPr="00287C54" w:rsidRDefault="00667E7D" w:rsidP="00287C54">
            <w:pPr>
              <w:spacing w:after="0"/>
              <w:rPr>
                <w:rFonts w:ascii="Courier" w:hAnsi="Courier"/>
                <w:sz w:val="18"/>
                <w:szCs w:val="18"/>
              </w:rPr>
            </w:pPr>
            <w:r w:rsidRPr="00287C54">
              <w:rPr>
                <w:rFonts w:ascii="Courier" w:hAnsi="Courier"/>
                <w:sz w:val="18"/>
                <w:szCs w:val="18"/>
              </w:rPr>
              <w:t xml:space="preserve">  </w:t>
            </w:r>
            <w:r w:rsidR="00287C54" w:rsidRPr="00287C54">
              <w:rPr>
                <w:rFonts w:ascii="Courier" w:hAnsi="Courier"/>
                <w:sz w:val="18"/>
                <w:szCs w:val="18"/>
              </w:rPr>
              <w:t xml:space="preserve"> </w:t>
            </w:r>
          </w:p>
          <w:p w14:paraId="7BE97B30" w14:textId="5DE5257E"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public </w:t>
            </w:r>
            <w:proofErr w:type="spellStart"/>
            <w:r w:rsidRPr="00287C54">
              <w:rPr>
                <w:rFonts w:ascii="Courier" w:hAnsi="Courier" w:cs="Monaco"/>
                <w:sz w:val="18"/>
                <w:szCs w:val="18"/>
              </w:rPr>
              <w:t>IdentifierValues</w:t>
            </w:r>
            <w:proofErr w:type="spellEnd"/>
            <w:r w:rsidRPr="00287C54">
              <w:rPr>
                <w:rFonts w:ascii="Courier" w:hAnsi="Courier" w:cs="Monaco"/>
                <w:sz w:val="18"/>
                <w:szCs w:val="18"/>
              </w:rPr>
              <w:t xml:space="preserve"> </w:t>
            </w:r>
            <w:proofErr w:type="spellStart"/>
            <w:r w:rsidRPr="00287C54">
              <w:rPr>
                <w:rFonts w:ascii="Courier" w:hAnsi="Courier" w:cs="Monaco"/>
                <w:b/>
                <w:i/>
                <w:sz w:val="18"/>
                <w:szCs w:val="18"/>
              </w:rPr>
              <w:t>resolveIdentifier</w:t>
            </w:r>
            <w:proofErr w:type="spellEnd"/>
            <w:r w:rsidRPr="00287C54">
              <w:rPr>
                <w:rFonts w:ascii="Courier" w:hAnsi="Courier" w:cs="Monaco"/>
                <w:sz w:val="18"/>
                <w:szCs w:val="18"/>
              </w:rPr>
              <w:t>(</w:t>
            </w:r>
            <w:r w:rsidR="00287C54">
              <w:rPr>
                <w:rFonts w:ascii="Courier" w:hAnsi="Courier" w:cs="Monaco"/>
                <w:sz w:val="18"/>
                <w:szCs w:val="18"/>
              </w:rPr>
              <w:t>URI</w:t>
            </w:r>
            <w:r w:rsidRPr="00287C54">
              <w:rPr>
                <w:rFonts w:ascii="Courier" w:hAnsi="Courier" w:cs="Monaco"/>
                <w:sz w:val="18"/>
                <w:szCs w:val="18"/>
              </w:rPr>
              <w:t xml:space="preserve"> identifier) {</w:t>
            </w:r>
          </w:p>
          <w:p w14:paraId="4727D387" w14:textId="77777777"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p>
          <w:p w14:paraId="5DEABBE1" w14:textId="77777777" w:rsidR="00667E7D"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proofErr w:type="spellStart"/>
            <w:r w:rsidRPr="00287C54">
              <w:rPr>
                <w:rFonts w:ascii="Courier" w:hAnsi="Courier" w:cs="Monaco"/>
                <w:sz w:val="18"/>
                <w:szCs w:val="18"/>
              </w:rPr>
              <w:t>IdentifierValuesImpl</w:t>
            </w:r>
            <w:proofErr w:type="spellEnd"/>
            <w:r w:rsidRPr="00287C54">
              <w:rPr>
                <w:rFonts w:ascii="Courier" w:hAnsi="Courier" w:cs="Monaco"/>
                <w:sz w:val="18"/>
                <w:szCs w:val="18"/>
              </w:rPr>
              <w:t xml:space="preserve"> </w:t>
            </w:r>
            <w:proofErr w:type="spellStart"/>
            <w:r w:rsidRPr="00287C54">
              <w:rPr>
                <w:rFonts w:ascii="Courier" w:hAnsi="Courier" w:cs="Monaco"/>
                <w:sz w:val="18"/>
                <w:szCs w:val="18"/>
              </w:rPr>
              <w:t>ivs</w:t>
            </w:r>
            <w:proofErr w:type="spellEnd"/>
            <w:r w:rsidRPr="00287C54">
              <w:rPr>
                <w:rFonts w:ascii="Courier" w:hAnsi="Courier" w:cs="Monaco"/>
                <w:sz w:val="18"/>
                <w:szCs w:val="18"/>
              </w:rPr>
              <w:t xml:space="preserve"> = new </w:t>
            </w:r>
            <w:proofErr w:type="spellStart"/>
            <w:r w:rsidRPr="00287C54">
              <w:rPr>
                <w:rFonts w:ascii="Courier" w:hAnsi="Courier" w:cs="Monaco"/>
                <w:sz w:val="18"/>
                <w:szCs w:val="18"/>
              </w:rPr>
              <w:t>IdentifierValuesImpl</w:t>
            </w:r>
            <w:proofErr w:type="spellEnd"/>
            <w:r w:rsidRPr="00287C54">
              <w:rPr>
                <w:rFonts w:ascii="Courier" w:hAnsi="Courier" w:cs="Monaco"/>
                <w:sz w:val="18"/>
                <w:szCs w:val="18"/>
              </w:rPr>
              <w:t>();</w:t>
            </w:r>
          </w:p>
          <w:p w14:paraId="11369EC7" w14:textId="77777777" w:rsidR="009C6342"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String </w:t>
            </w:r>
            <w:proofErr w:type="spellStart"/>
            <w:r w:rsidRPr="00287C54">
              <w:rPr>
                <w:rFonts w:ascii="Courier" w:hAnsi="Courier" w:cs="Monaco"/>
                <w:sz w:val="18"/>
                <w:szCs w:val="18"/>
              </w:rPr>
              <w:t>identifierStr</w:t>
            </w:r>
            <w:proofErr w:type="spellEnd"/>
            <w:r w:rsidRPr="00287C54">
              <w:rPr>
                <w:rFonts w:ascii="Courier" w:hAnsi="Courier" w:cs="Monaco"/>
                <w:sz w:val="18"/>
                <w:szCs w:val="18"/>
              </w:rPr>
              <w:t xml:space="preserve"> = (String)identifier;</w:t>
            </w:r>
          </w:p>
          <w:p w14:paraId="7775EB51" w14:textId="77777777" w:rsidR="009C6342" w:rsidRPr="00287C54" w:rsidRDefault="009C6342" w:rsidP="008514FF">
            <w:pPr>
              <w:spacing w:after="0"/>
              <w:rPr>
                <w:rFonts w:ascii="Courier" w:hAnsi="Courier" w:cs="Monaco"/>
                <w:sz w:val="18"/>
                <w:szCs w:val="18"/>
              </w:rPr>
            </w:pPr>
          </w:p>
          <w:p w14:paraId="01D17705" w14:textId="77777777"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p>
          <w:p w14:paraId="5BCFA034" w14:textId="1C26B064"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 </w:t>
            </w:r>
            <w:r w:rsidR="00667E7D" w:rsidRPr="00287C54">
              <w:rPr>
                <w:rFonts w:ascii="Courier" w:hAnsi="Courier" w:cs="Monaco"/>
                <w:sz w:val="18"/>
                <w:szCs w:val="18"/>
              </w:rPr>
              <w:t xml:space="preserve">Insert </w:t>
            </w:r>
            <w:r w:rsidR="00774148" w:rsidRPr="00287C54">
              <w:rPr>
                <w:rFonts w:ascii="Courier" w:hAnsi="Courier" w:cs="Monaco"/>
                <w:sz w:val="18"/>
                <w:szCs w:val="18"/>
              </w:rPr>
              <w:t>code</w:t>
            </w:r>
            <w:r w:rsidR="00667E7D" w:rsidRPr="00287C54">
              <w:rPr>
                <w:rFonts w:ascii="Courier" w:hAnsi="Courier" w:cs="Monaco"/>
                <w:sz w:val="18"/>
                <w:szCs w:val="18"/>
              </w:rPr>
              <w:t xml:space="preserve"> here to ob</w:t>
            </w:r>
            <w:r w:rsidR="00774148" w:rsidRPr="00287C54">
              <w:rPr>
                <w:rFonts w:ascii="Courier" w:hAnsi="Courier" w:cs="Monaco"/>
                <w:sz w:val="18"/>
                <w:szCs w:val="18"/>
              </w:rPr>
              <w:t xml:space="preserve">tain metadata from </w:t>
            </w:r>
            <w:proofErr w:type="spellStart"/>
            <w:r w:rsidR="00774148" w:rsidRPr="00287C54">
              <w:rPr>
                <w:rFonts w:ascii="Courier" w:hAnsi="Courier" w:cs="Monaco"/>
                <w:sz w:val="18"/>
                <w:szCs w:val="18"/>
              </w:rPr>
              <w:t>remoteSys</w:t>
            </w:r>
            <w:r w:rsidR="00287C54">
              <w:rPr>
                <w:rFonts w:ascii="Courier" w:hAnsi="Courier" w:cs="Monaco"/>
                <w:sz w:val="18"/>
                <w:szCs w:val="18"/>
              </w:rPr>
              <w:t>temURL</w:t>
            </w:r>
            <w:proofErr w:type="spellEnd"/>
          </w:p>
          <w:p w14:paraId="4741DD3C" w14:textId="77777777"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r w:rsidR="00667E7D" w:rsidRPr="00287C54">
              <w:rPr>
                <w:rFonts w:ascii="Courier" w:hAnsi="Courier" w:cs="Monaco"/>
                <w:sz w:val="18"/>
                <w:szCs w:val="18"/>
              </w:rPr>
              <w:t xml:space="preserve"> </w:t>
            </w:r>
          </w:p>
          <w:p w14:paraId="44D11852" w14:textId="77777777" w:rsidR="00667E7D"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w:t>
            </w:r>
            <w:r w:rsidR="00667E7D" w:rsidRPr="00287C54">
              <w:rPr>
                <w:rFonts w:ascii="Courier" w:hAnsi="Courier" w:cs="Monaco"/>
                <w:sz w:val="18"/>
                <w:szCs w:val="18"/>
              </w:rPr>
              <w:t xml:space="preserve"> Populate </w:t>
            </w:r>
            <w:proofErr w:type="spellStart"/>
            <w:r w:rsidR="00667E7D" w:rsidRPr="00287C54">
              <w:rPr>
                <w:rFonts w:ascii="Courier" w:hAnsi="Courier" w:cs="Monaco"/>
                <w:sz w:val="18"/>
                <w:szCs w:val="18"/>
              </w:rPr>
              <w:t>ivs</w:t>
            </w:r>
            <w:proofErr w:type="spellEnd"/>
            <w:r w:rsidR="00667E7D" w:rsidRPr="00287C54">
              <w:rPr>
                <w:rFonts w:ascii="Courier" w:hAnsi="Courier" w:cs="Monaco"/>
                <w:sz w:val="18"/>
                <w:szCs w:val="18"/>
              </w:rPr>
              <w:t xml:space="preserve"> with relevant metadata</w:t>
            </w:r>
            <w:r w:rsidR="00774148" w:rsidRPr="00287C54">
              <w:rPr>
                <w:rFonts w:ascii="Courier" w:hAnsi="Courier" w:cs="Monaco"/>
                <w:sz w:val="18"/>
                <w:szCs w:val="18"/>
              </w:rPr>
              <w:t>, for example:</w:t>
            </w:r>
          </w:p>
          <w:p w14:paraId="249ECD3E" w14:textId="77777777" w:rsidR="00667E7D" w:rsidRPr="00287C54" w:rsidRDefault="00667E7D" w:rsidP="008514FF">
            <w:pPr>
              <w:spacing w:after="0"/>
              <w:rPr>
                <w:rFonts w:ascii="Courier" w:hAnsi="Courier" w:cs="Monaco"/>
                <w:sz w:val="18"/>
                <w:szCs w:val="18"/>
              </w:rPr>
            </w:pPr>
            <w:r w:rsidRPr="00287C54">
              <w:rPr>
                <w:rFonts w:ascii="Courier" w:hAnsi="Courier" w:cs="Monaco"/>
                <w:sz w:val="18"/>
                <w:szCs w:val="18"/>
              </w:rPr>
              <w:lastRenderedPageBreak/>
              <w:t xml:space="preserve">      //   </w:t>
            </w:r>
            <w:proofErr w:type="spellStart"/>
            <w:r w:rsidRPr="00287C54">
              <w:rPr>
                <w:rFonts w:ascii="Courier" w:hAnsi="Courier" w:cs="Monaco"/>
                <w:sz w:val="18"/>
                <w:szCs w:val="18"/>
              </w:rPr>
              <w:t>ivs.add</w:t>
            </w:r>
            <w:proofErr w:type="spellEnd"/>
            <w:r w:rsidRPr="00287C54">
              <w:rPr>
                <w:rFonts w:ascii="Courier" w:hAnsi="Courier" w:cs="Monaco"/>
                <w:sz w:val="18"/>
                <w:szCs w:val="18"/>
              </w:rPr>
              <w:t>(“URL”, “http://lexevs.nci.org/C009822”);</w:t>
            </w:r>
          </w:p>
          <w:p w14:paraId="7B3499FD" w14:textId="77777777" w:rsidR="00667E7D"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   </w:t>
            </w:r>
            <w:proofErr w:type="spellStart"/>
            <w:r w:rsidRPr="00287C54">
              <w:rPr>
                <w:rFonts w:ascii="Courier" w:hAnsi="Courier" w:cs="Monaco"/>
                <w:sz w:val="18"/>
                <w:szCs w:val="18"/>
              </w:rPr>
              <w:t>ivs.add</w:t>
            </w:r>
            <w:proofErr w:type="spellEnd"/>
            <w:r w:rsidRPr="00287C54">
              <w:rPr>
                <w:rFonts w:ascii="Courier" w:hAnsi="Courier" w:cs="Monaco"/>
                <w:sz w:val="18"/>
                <w:szCs w:val="18"/>
              </w:rPr>
              <w:t>(“CODE”, “C009822”);</w:t>
            </w:r>
          </w:p>
          <w:p w14:paraId="2C047047" w14:textId="77777777" w:rsidR="009C6342" w:rsidRPr="00287C54" w:rsidRDefault="00667E7D" w:rsidP="008514FF">
            <w:pPr>
              <w:spacing w:after="0"/>
              <w:rPr>
                <w:rFonts w:ascii="Courier" w:hAnsi="Courier" w:cs="Monaco"/>
                <w:sz w:val="18"/>
                <w:szCs w:val="18"/>
              </w:rPr>
            </w:pPr>
            <w:r w:rsidRPr="00287C54">
              <w:rPr>
                <w:rFonts w:ascii="Courier" w:hAnsi="Courier" w:cs="Monaco"/>
                <w:sz w:val="18"/>
                <w:szCs w:val="18"/>
              </w:rPr>
              <w:t xml:space="preserve">      //</w:t>
            </w:r>
          </w:p>
          <w:p w14:paraId="415426E4" w14:textId="77777777" w:rsidR="009C6342" w:rsidRPr="00287C54" w:rsidRDefault="009C6342" w:rsidP="008514FF">
            <w:pPr>
              <w:spacing w:after="0"/>
              <w:rPr>
                <w:rFonts w:ascii="Courier" w:hAnsi="Courier" w:cs="Monaco"/>
                <w:sz w:val="18"/>
                <w:szCs w:val="18"/>
              </w:rPr>
            </w:pPr>
          </w:p>
          <w:p w14:paraId="5464BD29" w14:textId="77777777" w:rsidR="009C6342" w:rsidRPr="00287C54" w:rsidRDefault="009C6342" w:rsidP="008514FF">
            <w:pPr>
              <w:spacing w:after="0"/>
              <w:rPr>
                <w:rFonts w:ascii="Courier" w:hAnsi="Courier" w:cs="Monaco"/>
                <w:sz w:val="18"/>
                <w:szCs w:val="18"/>
              </w:rPr>
            </w:pPr>
            <w:r w:rsidRPr="00287C54">
              <w:rPr>
                <w:rFonts w:ascii="Courier" w:hAnsi="Courier" w:cs="Monaco"/>
                <w:sz w:val="18"/>
                <w:szCs w:val="18"/>
              </w:rPr>
              <w:t xml:space="preserve">      return </w:t>
            </w:r>
            <w:proofErr w:type="spellStart"/>
            <w:r w:rsidRPr="00287C54">
              <w:rPr>
                <w:rFonts w:ascii="Courier" w:hAnsi="Courier" w:cs="Monaco"/>
                <w:sz w:val="18"/>
                <w:szCs w:val="18"/>
              </w:rPr>
              <w:t>ivs</w:t>
            </w:r>
            <w:proofErr w:type="spellEnd"/>
            <w:r w:rsidRPr="00287C54">
              <w:rPr>
                <w:rFonts w:ascii="Courier" w:hAnsi="Courier" w:cs="Monaco"/>
                <w:sz w:val="18"/>
                <w:szCs w:val="18"/>
              </w:rPr>
              <w:t>;</w:t>
            </w:r>
          </w:p>
          <w:p w14:paraId="37B9C0E9" w14:textId="77777777" w:rsidR="008514FF" w:rsidRPr="00287C54" w:rsidRDefault="009C6342" w:rsidP="008514FF">
            <w:pPr>
              <w:spacing w:after="0"/>
              <w:rPr>
                <w:rFonts w:ascii="Courier" w:hAnsi="Courier"/>
                <w:sz w:val="18"/>
                <w:szCs w:val="18"/>
              </w:rPr>
            </w:pPr>
            <w:r w:rsidRPr="00287C54">
              <w:rPr>
                <w:rFonts w:ascii="Courier" w:hAnsi="Courier"/>
                <w:sz w:val="18"/>
                <w:szCs w:val="18"/>
              </w:rPr>
              <w:t xml:space="preserve">   }</w:t>
            </w:r>
          </w:p>
          <w:p w14:paraId="351E06BF" w14:textId="525252F3" w:rsidR="008514FF" w:rsidRPr="00287C54" w:rsidRDefault="00287C54" w:rsidP="00287C54">
            <w:pPr>
              <w:spacing w:after="0"/>
              <w:rPr>
                <w:rFonts w:ascii="Courier" w:hAnsi="Courier"/>
                <w:sz w:val="20"/>
              </w:rPr>
            </w:pPr>
            <w:r w:rsidRPr="00287C54">
              <w:rPr>
                <w:rFonts w:ascii="Courier" w:hAnsi="Courier"/>
                <w:sz w:val="18"/>
                <w:szCs w:val="18"/>
              </w:rPr>
              <w:t>}</w:t>
            </w:r>
          </w:p>
        </w:tc>
      </w:tr>
    </w:tbl>
    <w:p w14:paraId="7A006F08" w14:textId="77777777" w:rsidR="008514FF" w:rsidRDefault="008514FF" w:rsidP="008514FF"/>
    <w:p w14:paraId="7DB08881" w14:textId="60C2F41D" w:rsidR="00774148" w:rsidRDefault="00287C54" w:rsidP="00774148">
      <w:pPr>
        <w:pStyle w:val="Heading4"/>
      </w:pPr>
      <w:bookmarkStart w:id="114" w:name="_Toc248224313"/>
      <w:proofErr w:type="gramStart"/>
      <w:r>
        <w:t>applicationContext-na</w:t>
      </w:r>
      <w:r w:rsidR="00774148">
        <w:t>.xml</w:t>
      </w:r>
      <w:bookmarkEnd w:id="114"/>
      <w:proofErr w:type="gramEnd"/>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9614"/>
      </w:tblGrid>
      <w:tr w:rsidR="00774148" w14:paraId="04591104" w14:textId="77777777" w:rsidTr="00602ACB">
        <w:tc>
          <w:tcPr>
            <w:tcW w:w="0" w:type="auto"/>
          </w:tcPr>
          <w:p w14:paraId="00002FB3" w14:textId="7A906853" w:rsidR="00287C54" w:rsidRPr="00683392" w:rsidRDefault="00287C54" w:rsidP="00287C54">
            <w:pPr>
              <w:autoSpaceDE w:val="0"/>
              <w:autoSpaceDN w:val="0"/>
              <w:spacing w:after="0" w:line="240" w:lineRule="auto"/>
              <w:textAlignment w:val="auto"/>
              <w:rPr>
                <w:rFonts w:ascii="Courier" w:hAnsi="Courier" w:cs="Monaco"/>
                <w:sz w:val="18"/>
                <w:szCs w:val="18"/>
              </w:rPr>
            </w:pPr>
            <w:r w:rsidRPr="00683392">
              <w:rPr>
                <w:rFonts w:ascii="Courier" w:hAnsi="Courier" w:cs="Monaco"/>
                <w:sz w:val="18"/>
                <w:szCs w:val="18"/>
              </w:rPr>
              <w:t>&lt;bean id="</w:t>
            </w:r>
            <w:proofErr w:type="spellStart"/>
            <w:r w:rsidRPr="00683392">
              <w:rPr>
                <w:rFonts w:ascii="Courier" w:hAnsi="Courier" w:cs="Monaco"/>
                <w:b/>
                <w:sz w:val="18"/>
                <w:szCs w:val="18"/>
              </w:rPr>
              <w:t>NamingAuthority</w:t>
            </w:r>
            <w:proofErr w:type="spellEnd"/>
            <w:r w:rsidRPr="00683392">
              <w:rPr>
                <w:rFonts w:ascii="Courier" w:hAnsi="Courier" w:cs="Monaco"/>
                <w:sz w:val="18"/>
                <w:szCs w:val="18"/>
              </w:rPr>
              <w:t>"</w:t>
            </w:r>
            <w:r>
              <w:rPr>
                <w:rFonts w:ascii="Courier" w:hAnsi="Courier" w:cs="Monaco"/>
                <w:sz w:val="18"/>
                <w:szCs w:val="18"/>
              </w:rPr>
              <w:t xml:space="preserve"> class="</w:t>
            </w:r>
            <w:proofErr w:type="spellStart"/>
            <w:r>
              <w:rPr>
                <w:rFonts w:ascii="Courier" w:hAnsi="Courier" w:cs="Monaco"/>
                <w:b/>
                <w:sz w:val="18"/>
                <w:szCs w:val="18"/>
              </w:rPr>
              <w:t>CustomN</w:t>
            </w:r>
            <w:r w:rsidRPr="00683392">
              <w:rPr>
                <w:rFonts w:ascii="Courier" w:hAnsi="Courier" w:cs="Monaco"/>
                <w:b/>
                <w:sz w:val="18"/>
                <w:szCs w:val="18"/>
              </w:rPr>
              <w:t>amingAuthorityImpl</w:t>
            </w:r>
            <w:proofErr w:type="spellEnd"/>
            <w:r w:rsidRPr="00683392">
              <w:rPr>
                <w:rFonts w:ascii="Courier" w:hAnsi="Courier" w:cs="Monaco"/>
                <w:sz w:val="18"/>
                <w:szCs w:val="18"/>
              </w:rPr>
              <w:t>"&gt;</w:t>
            </w:r>
          </w:p>
          <w:p w14:paraId="22328F2A" w14:textId="77777777"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name="configuration"&gt;</w:t>
            </w:r>
          </w:p>
          <w:p w14:paraId="08AB0D63" w14:textId="77777777"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&lt;bean</w:t>
            </w:r>
          </w:p>
          <w:p w14:paraId="252D4909" w14:textId="77777777"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class="org.cagrid.identifiers.namingauthority.impl.</w:t>
            </w:r>
            <w:r w:rsidRPr="00683392">
              <w:rPr>
                <w:rFonts w:ascii="Courier" w:hAnsi="Courier" w:cs="Monaco"/>
                <w:b/>
                <w:sz w:val="18"/>
                <w:szCs w:val="18"/>
              </w:rPr>
              <w:t>NamingAuthorityConfigImpl</w:t>
            </w:r>
            <w:r w:rsidRPr="00683392">
              <w:rPr>
                <w:rFonts w:ascii="Courier" w:hAnsi="Courier" w:cs="Monaco"/>
                <w:sz w:val="18"/>
                <w:szCs w:val="18"/>
              </w:rPr>
              <w:t>"&gt;</w:t>
            </w:r>
          </w:p>
          <w:p w14:paraId="5557AF57" w14:textId="77777777"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name="prefix" value="${</w:t>
            </w:r>
            <w:proofErr w:type="spellStart"/>
            <w:r w:rsidRPr="00683392">
              <w:rPr>
                <w:rFonts w:ascii="Courier" w:hAnsi="Courier" w:cs="Monaco"/>
                <w:sz w:val="18"/>
                <w:szCs w:val="18"/>
              </w:rPr>
              <w:t>cagrid.na.prefix</w:t>
            </w:r>
            <w:proofErr w:type="spellEnd"/>
            <w:r w:rsidRPr="00683392">
              <w:rPr>
                <w:rFonts w:ascii="Courier" w:hAnsi="Courier" w:cs="Monaco"/>
                <w:sz w:val="18"/>
                <w:szCs w:val="18"/>
              </w:rPr>
              <w:t>}" /&gt;</w:t>
            </w:r>
          </w:p>
          <w:p w14:paraId="1FEE8AFA" w14:textId="77777777"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 name="</w:t>
            </w:r>
            <w:proofErr w:type="spellStart"/>
            <w:r w:rsidRPr="00683392">
              <w:rPr>
                <w:rFonts w:ascii="Courier" w:hAnsi="Courier" w:cs="Monaco"/>
                <w:sz w:val="18"/>
                <w:szCs w:val="18"/>
              </w:rPr>
              <w:t>gridSvcUrl</w:t>
            </w:r>
            <w:proofErr w:type="spellEnd"/>
            <w:r w:rsidRPr="00683392">
              <w:rPr>
                <w:rFonts w:ascii="Courier" w:hAnsi="Courier" w:cs="Monaco"/>
                <w:sz w:val="18"/>
                <w:szCs w:val="18"/>
              </w:rPr>
              <w:t>" value="${cagrid.na.grid.url}" /&gt;</w:t>
            </w:r>
          </w:p>
          <w:p w14:paraId="1D5661A7" w14:textId="77777777" w:rsidR="00287C54"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&lt;/bean&gt;</w:t>
            </w:r>
          </w:p>
          <w:p w14:paraId="15ED0C6D" w14:textId="77777777" w:rsidR="00287C54" w:rsidRPr="00683392" w:rsidRDefault="00287C54" w:rsidP="00287C54">
            <w:pPr>
              <w:autoSpaceDE w:val="0"/>
              <w:autoSpaceDN w:val="0"/>
              <w:spacing w:after="0" w:line="240" w:lineRule="auto"/>
              <w:textAlignment w:val="auto"/>
              <w:rPr>
                <w:rFonts w:ascii="Courier" w:hAnsi="Courier" w:cs="Monaco"/>
                <w:sz w:val="18"/>
                <w:szCs w:val="18"/>
              </w:rPr>
            </w:pPr>
            <w:r>
              <w:rPr>
                <w:rFonts w:ascii="Courier" w:hAnsi="Courier" w:cs="Monaco"/>
                <w:sz w:val="18"/>
                <w:szCs w:val="18"/>
              </w:rPr>
              <w:t xml:space="preserve">   </w:t>
            </w:r>
            <w:r w:rsidRPr="00683392">
              <w:rPr>
                <w:rFonts w:ascii="Courier" w:hAnsi="Courier" w:cs="Monaco"/>
                <w:sz w:val="18"/>
                <w:szCs w:val="18"/>
              </w:rPr>
              <w:t>&lt;/property&gt;</w:t>
            </w:r>
          </w:p>
          <w:p w14:paraId="3F5A4014" w14:textId="19D1A97C" w:rsidR="00287C54" w:rsidRPr="00121D21" w:rsidRDefault="00287C54" w:rsidP="00287C54">
            <w:pPr>
              <w:rPr>
                <w:rFonts w:ascii="Courier" w:hAnsi="Courier" w:cs="Monaco"/>
                <w:sz w:val="20"/>
              </w:rPr>
            </w:pPr>
            <w:r w:rsidRPr="00683392">
              <w:rPr>
                <w:rFonts w:ascii="Courier" w:hAnsi="Courier" w:cs="Monaco"/>
                <w:sz w:val="18"/>
                <w:szCs w:val="18"/>
              </w:rPr>
              <w:t>&lt;/bean&gt;</w:t>
            </w:r>
          </w:p>
        </w:tc>
      </w:tr>
    </w:tbl>
    <w:p w14:paraId="67EE8072" w14:textId="77777777" w:rsidR="00774148" w:rsidRDefault="00774148" w:rsidP="00774148"/>
    <w:p w14:paraId="43C285E2" w14:textId="72976711" w:rsidR="000C17C6" w:rsidRDefault="00774148" w:rsidP="000C17C6">
      <w:pPr>
        <w:pStyle w:val="Heading2"/>
      </w:pPr>
      <w:bookmarkStart w:id="115" w:name="_Toc248224314"/>
      <w:r>
        <w:t xml:space="preserve">Extending the Client Toolkit by Adding </w:t>
      </w:r>
      <w:r w:rsidR="00602ACB">
        <w:t xml:space="preserve">Retrieval </w:t>
      </w:r>
      <w:r>
        <w:t>Profiles</w:t>
      </w:r>
      <w:bookmarkEnd w:id="115"/>
    </w:p>
    <w:p w14:paraId="1896FB3B" w14:textId="77777777" w:rsidR="000C17C6" w:rsidRDefault="000C17C6" w:rsidP="000C17C6">
      <w:pPr>
        <w:pStyle w:val="BodyText"/>
      </w:pPr>
    </w:p>
    <w:p w14:paraId="7330CEE3" w14:textId="48BB8821" w:rsidR="000C17C6" w:rsidRDefault="000C17C6" w:rsidP="000C17C6">
      <w:r>
        <w:t>The framework’s client toolkit (</w:t>
      </w:r>
      <w:r w:rsidRPr="00192EDD">
        <w:rPr>
          <w:i/>
        </w:rPr>
        <w:t>identifiers-client</w:t>
      </w:r>
      <w:r>
        <w:t xml:space="preserve"> project) includes a retrieval profile (</w:t>
      </w:r>
      <w:proofErr w:type="spellStart"/>
      <w:r w:rsidRPr="000C17C6">
        <w:rPr>
          <w:i/>
        </w:rPr>
        <w:t>CQLRetriever</w:t>
      </w:r>
      <w:proofErr w:type="spellEnd"/>
      <w:r>
        <w:t xml:space="preserve">) that shows how identifier metadata would be used to retrieve the referenced data object from </w:t>
      </w:r>
      <w:r w:rsidR="00E61C9C">
        <w:t xml:space="preserve">a </w:t>
      </w:r>
      <w:proofErr w:type="spellStart"/>
      <w:r>
        <w:t>caGrid</w:t>
      </w:r>
      <w:proofErr w:type="spellEnd"/>
      <w:r>
        <w:t xml:space="preserve"> data service using CQL.</w:t>
      </w:r>
    </w:p>
    <w:p w14:paraId="327DCD1B" w14:textId="600C3B06" w:rsidR="00C03060" w:rsidRDefault="000C17C6" w:rsidP="000C17C6">
      <w:r>
        <w:t xml:space="preserve">In order to enable processing of different types of metadata and </w:t>
      </w:r>
      <w:r w:rsidR="00167717">
        <w:t>enable data retrieval from the corresponding</w:t>
      </w:r>
      <w:r>
        <w:t xml:space="preserve"> </w:t>
      </w:r>
      <w:r w:rsidR="00167717">
        <w:t>d</w:t>
      </w:r>
      <w:r>
        <w:t>ata sources</w:t>
      </w:r>
      <w:r w:rsidR="00167717">
        <w:t xml:space="preserve">, </w:t>
      </w:r>
      <w:r w:rsidR="00C03060">
        <w:t>new profiles can be defined. This involves the following general steps:</w:t>
      </w:r>
    </w:p>
    <w:p w14:paraId="1F325B34" w14:textId="4E407BCA" w:rsidR="00256A07" w:rsidRDefault="00C03060" w:rsidP="00C03060">
      <w:pPr>
        <w:pStyle w:val="ListParagraph"/>
        <w:numPr>
          <w:ilvl w:val="0"/>
          <w:numId w:val="35"/>
        </w:numPr>
      </w:pPr>
      <w:r>
        <w:t xml:space="preserve">Implement the new data retrieval class by </w:t>
      </w:r>
      <w:r w:rsidR="00E61C9C">
        <w:t xml:space="preserve">implementing the </w:t>
      </w:r>
      <w:r w:rsidR="00E61C9C" w:rsidRPr="00E61C9C">
        <w:rPr>
          <w:i/>
        </w:rPr>
        <w:t>Retriever</w:t>
      </w:r>
      <w:r w:rsidR="00E61C9C">
        <w:t xml:space="preserve"> interface or </w:t>
      </w:r>
      <w:r>
        <w:t>extending (sub-classing)</w:t>
      </w:r>
      <w:r w:rsidR="00256A07">
        <w:t xml:space="preserve"> the </w:t>
      </w:r>
      <w:proofErr w:type="spellStart"/>
      <w:r w:rsidR="00E61C9C" w:rsidRPr="00E61C9C">
        <w:rPr>
          <w:i/>
        </w:rPr>
        <w:t>RetrieverImpl</w:t>
      </w:r>
      <w:proofErr w:type="spellEnd"/>
      <w:r w:rsidR="00E61C9C">
        <w:t xml:space="preserve"> </w:t>
      </w:r>
      <w:r w:rsidR="00256A07">
        <w:t>abstract class</w:t>
      </w:r>
      <w:r w:rsidR="00E61C9C">
        <w:t>.</w:t>
      </w:r>
    </w:p>
    <w:p w14:paraId="0F74643E" w14:textId="77777777" w:rsidR="00271EF1" w:rsidRDefault="0031322A" w:rsidP="00271EF1">
      <w:pPr>
        <w:pStyle w:val="ListParagraph"/>
        <w:numPr>
          <w:ilvl w:val="0"/>
          <w:numId w:val="35"/>
        </w:numPr>
      </w:pPr>
      <w:r>
        <w:t xml:space="preserve">Add the new implementation to </w:t>
      </w:r>
      <w:r w:rsidRPr="004B03CF">
        <w:rPr>
          <w:i/>
        </w:rPr>
        <w:t>identifiers-</w:t>
      </w:r>
      <w:r w:rsidR="004B03CF" w:rsidRPr="004B03CF">
        <w:rPr>
          <w:i/>
        </w:rPr>
        <w:t>client</w:t>
      </w:r>
      <w:r w:rsidRPr="004B03CF">
        <w:rPr>
          <w:i/>
        </w:rPr>
        <w:t>-context.xml</w:t>
      </w:r>
      <w:r>
        <w:rPr>
          <w:rStyle w:val="FootnoteReference"/>
        </w:rPr>
        <w:footnoteReference w:id="4"/>
      </w:r>
      <w:r w:rsidR="004B03CF">
        <w:rPr>
          <w:i/>
        </w:rPr>
        <w:t xml:space="preserve">. </w:t>
      </w:r>
      <w:r w:rsidR="00BE2FB6">
        <w:t>F</w:t>
      </w:r>
      <w:r w:rsidR="004B03CF">
        <w:t>or example:</w:t>
      </w:r>
    </w:p>
    <w:p w14:paraId="7F365B83" w14:textId="77777777" w:rsidR="004B03CF" w:rsidRPr="001649E9" w:rsidRDefault="004B03CF" w:rsidP="00271EF1">
      <w:pPr>
        <w:pStyle w:val="ListParagraph"/>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0A0" w:firstRow="1" w:lastRow="0" w:firstColumn="1" w:lastColumn="0" w:noHBand="0" w:noVBand="0"/>
      </w:tblPr>
      <w:tblGrid>
        <w:gridCol w:w="8138"/>
      </w:tblGrid>
      <w:tr w:rsidR="004B03CF" w14:paraId="6728238B" w14:textId="77777777" w:rsidTr="00121D1B">
        <w:tc>
          <w:tcPr>
            <w:tcW w:w="0" w:type="auto"/>
          </w:tcPr>
          <w:p w14:paraId="6361AB3F" w14:textId="77777777" w:rsidR="00BE2FB6" w:rsidRDefault="00BE2FB6" w:rsidP="00BE2FB6">
            <w:pPr>
              <w:autoSpaceDE w:val="0"/>
              <w:autoSpaceDN w:val="0"/>
              <w:spacing w:after="0" w:line="240" w:lineRule="auto"/>
              <w:textAlignment w:val="auto"/>
              <w:rPr>
                <w:rFonts w:ascii="Courier" w:hAnsi="Courier" w:cs="Monaco"/>
                <w:sz w:val="20"/>
              </w:rPr>
            </w:pPr>
          </w:p>
          <w:p w14:paraId="34F37710" w14:textId="77777777" w:rsidR="00BE2FB6" w:rsidRPr="00E61C9C" w:rsidRDefault="004B03CF"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 id="</w:t>
            </w:r>
            <w:proofErr w:type="spellStart"/>
            <w:r w:rsidR="00BE2FB6" w:rsidRPr="00E61C9C">
              <w:rPr>
                <w:rFonts w:ascii="Courier" w:hAnsi="Courier" w:cs="Monaco"/>
                <w:b/>
                <w:sz w:val="18"/>
                <w:szCs w:val="18"/>
              </w:rPr>
              <w:t>LexEVSRetriever</w:t>
            </w:r>
            <w:proofErr w:type="spellEnd"/>
            <w:r w:rsidR="00BE2FB6" w:rsidRPr="00E61C9C">
              <w:rPr>
                <w:rFonts w:ascii="Courier" w:hAnsi="Courier" w:cs="Monaco"/>
                <w:sz w:val="18"/>
                <w:szCs w:val="18"/>
              </w:rPr>
              <w:t xml:space="preserve"> </w:t>
            </w:r>
            <w:r w:rsidRPr="00E61C9C">
              <w:rPr>
                <w:rFonts w:ascii="Courier" w:hAnsi="Courier" w:cs="Monaco"/>
                <w:sz w:val="18"/>
                <w:szCs w:val="18"/>
              </w:rPr>
              <w:t>"</w:t>
            </w:r>
            <w:r w:rsidR="00BE2FB6" w:rsidRPr="00E61C9C">
              <w:rPr>
                <w:rFonts w:ascii="Courier" w:hAnsi="Courier" w:cs="Monaco"/>
                <w:sz w:val="18"/>
                <w:szCs w:val="18"/>
              </w:rPr>
              <w:t xml:space="preserve"> </w:t>
            </w:r>
            <w:r w:rsidRPr="00E61C9C">
              <w:rPr>
                <w:rFonts w:ascii="Courier" w:hAnsi="Courier" w:cs="Monaco"/>
                <w:sz w:val="18"/>
                <w:szCs w:val="18"/>
              </w:rPr>
              <w:t>class="</w:t>
            </w:r>
            <w:proofErr w:type="spellStart"/>
            <w:r w:rsidR="00BE2FB6" w:rsidRPr="00E61C9C">
              <w:rPr>
                <w:rFonts w:ascii="Courier" w:hAnsi="Courier" w:cs="Monaco"/>
                <w:b/>
                <w:sz w:val="18"/>
                <w:szCs w:val="18"/>
              </w:rPr>
              <w:t>org.nci.LexEVSRetriever</w:t>
            </w:r>
            <w:proofErr w:type="spellEnd"/>
            <w:r w:rsidRPr="00E61C9C">
              <w:rPr>
                <w:rFonts w:ascii="Courier" w:hAnsi="Courier" w:cs="Monaco"/>
                <w:sz w:val="18"/>
                <w:szCs w:val="18"/>
              </w:rPr>
              <w:t>"&gt;</w:t>
            </w:r>
          </w:p>
          <w:p w14:paraId="7B2B7F38" w14:textId="1AD78426" w:rsidR="004B03CF" w:rsidRPr="00E61C9C" w:rsidRDefault="00BE2FB6"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r w:rsidR="004B03CF" w:rsidRPr="00E61C9C">
              <w:rPr>
                <w:rFonts w:ascii="Courier" w:hAnsi="Courier" w:cs="Monaco"/>
                <w:sz w:val="18"/>
                <w:szCs w:val="18"/>
              </w:rPr>
              <w:t>&lt;property name="</w:t>
            </w:r>
            <w:proofErr w:type="spellStart"/>
            <w:r w:rsidR="00E61C9C" w:rsidRPr="00E61C9C">
              <w:rPr>
                <w:rFonts w:ascii="Courier" w:hAnsi="Courier" w:cs="Monaco"/>
                <w:sz w:val="18"/>
                <w:szCs w:val="18"/>
              </w:rPr>
              <w:t>requiredKeys</w:t>
            </w:r>
            <w:proofErr w:type="spellEnd"/>
            <w:r w:rsidR="004B03CF" w:rsidRPr="00E61C9C">
              <w:rPr>
                <w:rFonts w:ascii="Courier" w:hAnsi="Courier" w:cs="Monaco"/>
                <w:sz w:val="18"/>
                <w:szCs w:val="18"/>
              </w:rPr>
              <w:t>"&gt;</w:t>
            </w:r>
          </w:p>
          <w:p w14:paraId="4EBC8273"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00BE2FB6" w:rsidRPr="00E61C9C">
              <w:rPr>
                <w:rFonts w:ascii="Courier" w:hAnsi="Courier" w:cs="Monaco"/>
                <w:sz w:val="18"/>
                <w:szCs w:val="18"/>
              </w:rPr>
              <w:t xml:space="preserve">   </w:t>
            </w:r>
            <w:r w:rsidRPr="00E61C9C">
              <w:rPr>
                <w:rFonts w:ascii="Courier" w:hAnsi="Courier" w:cs="Monaco"/>
                <w:sz w:val="18"/>
                <w:szCs w:val="18"/>
              </w:rPr>
              <w:t>&lt;</w:t>
            </w:r>
            <w:proofErr w:type="spellStart"/>
            <w:r w:rsidRPr="00E61C9C">
              <w:rPr>
                <w:rFonts w:ascii="Courier" w:hAnsi="Courier" w:cs="Monaco"/>
                <w:sz w:val="18"/>
                <w:szCs w:val="18"/>
              </w:rPr>
              <w:t>util:list</w:t>
            </w:r>
            <w:proofErr w:type="spellEnd"/>
            <w:r w:rsidRPr="00E61C9C">
              <w:rPr>
                <w:rFonts w:ascii="Courier" w:hAnsi="Courier" w:cs="Monaco"/>
                <w:sz w:val="18"/>
                <w:szCs w:val="18"/>
              </w:rPr>
              <w:t>&gt;</w:t>
            </w:r>
          </w:p>
          <w:p w14:paraId="30E56067"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Pr="00E61C9C">
              <w:rPr>
                <w:rFonts w:ascii="Courier" w:hAnsi="Courier" w:cs="Monaco"/>
                <w:sz w:val="18"/>
                <w:szCs w:val="18"/>
              </w:rPr>
              <w:tab/>
            </w:r>
            <w:r w:rsidR="00BE2FB6" w:rsidRPr="00E61C9C">
              <w:rPr>
                <w:rFonts w:ascii="Courier" w:hAnsi="Courier" w:cs="Monaco"/>
                <w:sz w:val="18"/>
                <w:szCs w:val="18"/>
              </w:rPr>
              <w:t xml:space="preserve">   </w:t>
            </w:r>
            <w:r w:rsidRPr="00E61C9C">
              <w:rPr>
                <w:rFonts w:ascii="Courier" w:hAnsi="Courier" w:cs="Monaco"/>
                <w:sz w:val="18"/>
                <w:szCs w:val="18"/>
              </w:rPr>
              <w:t>&lt;value&gt;</w:t>
            </w:r>
            <w:r w:rsidRPr="00E61C9C">
              <w:rPr>
                <w:rFonts w:ascii="Courier" w:hAnsi="Courier" w:cs="Monaco"/>
                <w:b/>
                <w:sz w:val="18"/>
                <w:szCs w:val="18"/>
              </w:rPr>
              <w:t>C</w:t>
            </w:r>
            <w:r w:rsidR="00BE2FB6" w:rsidRPr="00E61C9C">
              <w:rPr>
                <w:rFonts w:ascii="Courier" w:hAnsi="Courier" w:cs="Monaco"/>
                <w:b/>
                <w:sz w:val="18"/>
                <w:szCs w:val="18"/>
              </w:rPr>
              <w:t>ODE</w:t>
            </w:r>
            <w:r w:rsidRPr="00E61C9C">
              <w:rPr>
                <w:rFonts w:ascii="Courier" w:hAnsi="Courier" w:cs="Monaco"/>
                <w:sz w:val="18"/>
                <w:szCs w:val="18"/>
              </w:rPr>
              <w:t>&lt;/value&gt;</w:t>
            </w:r>
          </w:p>
          <w:p w14:paraId="6AB01519" w14:textId="77777777" w:rsidR="004B03CF"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r w:rsidR="004B03CF" w:rsidRPr="00E61C9C">
              <w:rPr>
                <w:rFonts w:ascii="Courier" w:hAnsi="Courier" w:cs="Monaco"/>
                <w:sz w:val="18"/>
                <w:szCs w:val="18"/>
              </w:rPr>
              <w:t>&lt;value&gt;</w:t>
            </w:r>
            <w:r w:rsidRPr="00E61C9C">
              <w:rPr>
                <w:rFonts w:ascii="Courier" w:hAnsi="Courier" w:cs="Monaco"/>
                <w:b/>
                <w:sz w:val="18"/>
                <w:szCs w:val="18"/>
              </w:rPr>
              <w:t>URL</w:t>
            </w:r>
            <w:r w:rsidR="004B03CF" w:rsidRPr="00E61C9C">
              <w:rPr>
                <w:rFonts w:ascii="Courier" w:hAnsi="Courier" w:cs="Monaco"/>
                <w:sz w:val="18"/>
                <w:szCs w:val="18"/>
              </w:rPr>
              <w:t>&lt;/value&gt;</w:t>
            </w:r>
          </w:p>
          <w:p w14:paraId="00265D71" w14:textId="77777777" w:rsidR="004B03CF" w:rsidRPr="00E61C9C" w:rsidRDefault="00BE2FB6"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ab/>
            </w:r>
            <w:r w:rsidRPr="00E61C9C">
              <w:rPr>
                <w:rFonts w:ascii="Courier" w:hAnsi="Courier" w:cs="Monaco"/>
                <w:sz w:val="18"/>
                <w:szCs w:val="18"/>
              </w:rPr>
              <w:tab/>
            </w:r>
            <w:r w:rsidR="004B03CF" w:rsidRPr="00E61C9C">
              <w:rPr>
                <w:rFonts w:ascii="Courier" w:hAnsi="Courier" w:cs="Monaco"/>
                <w:sz w:val="18"/>
                <w:szCs w:val="18"/>
              </w:rPr>
              <w:t>&lt;/</w:t>
            </w:r>
            <w:proofErr w:type="spellStart"/>
            <w:r w:rsidR="004B03CF" w:rsidRPr="00E61C9C">
              <w:rPr>
                <w:rFonts w:ascii="Courier" w:hAnsi="Courier" w:cs="Monaco"/>
                <w:sz w:val="18"/>
                <w:szCs w:val="18"/>
              </w:rPr>
              <w:t>util:list</w:t>
            </w:r>
            <w:proofErr w:type="spellEnd"/>
            <w:r w:rsidR="004B03CF" w:rsidRPr="00E61C9C">
              <w:rPr>
                <w:rFonts w:ascii="Courier" w:hAnsi="Courier" w:cs="Monaco"/>
                <w:sz w:val="18"/>
                <w:szCs w:val="18"/>
              </w:rPr>
              <w:t>&gt;</w:t>
            </w:r>
          </w:p>
          <w:p w14:paraId="5ADB671B" w14:textId="77777777" w:rsidR="004B03CF" w:rsidRPr="00E61C9C" w:rsidRDefault="004B03CF" w:rsidP="007870FC">
            <w:pPr>
              <w:autoSpaceDE w:val="0"/>
              <w:autoSpaceDN w:val="0"/>
              <w:spacing w:after="0" w:line="240" w:lineRule="auto"/>
              <w:ind w:left="360"/>
              <w:textAlignment w:val="auto"/>
              <w:rPr>
                <w:rFonts w:ascii="Courier" w:hAnsi="Courier" w:cs="Monaco"/>
                <w:sz w:val="18"/>
                <w:szCs w:val="18"/>
              </w:rPr>
            </w:pPr>
            <w:r w:rsidRPr="00E61C9C">
              <w:rPr>
                <w:rFonts w:ascii="Courier" w:hAnsi="Courier" w:cs="Monaco"/>
                <w:sz w:val="18"/>
                <w:szCs w:val="18"/>
              </w:rPr>
              <w:t>&lt;/property&gt;</w:t>
            </w:r>
          </w:p>
          <w:p w14:paraId="2E0F5359"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&lt;/bean&gt;</w:t>
            </w:r>
          </w:p>
          <w:p w14:paraId="1CFD4BB6"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p>
          <w:p w14:paraId="3C4E3872"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&lt;bean id="</w:t>
            </w:r>
            <w:proofErr w:type="spellStart"/>
            <w:r w:rsidRPr="00E61C9C">
              <w:rPr>
                <w:rFonts w:ascii="Courier" w:hAnsi="Courier" w:cs="Monaco"/>
                <w:sz w:val="18"/>
                <w:szCs w:val="18"/>
              </w:rPr>
              <w:t>RetrieverFactory</w:t>
            </w:r>
            <w:proofErr w:type="spellEnd"/>
            <w:r w:rsidRPr="00E61C9C">
              <w:rPr>
                <w:rFonts w:ascii="Courier" w:hAnsi="Courier" w:cs="Monaco"/>
                <w:sz w:val="18"/>
                <w:szCs w:val="18"/>
              </w:rPr>
              <w:t>"</w:t>
            </w:r>
          </w:p>
          <w:p w14:paraId="1FD83127" w14:textId="77777777" w:rsidR="004B03CF" w:rsidRPr="00E61C9C" w:rsidRDefault="004B03CF" w:rsidP="00121D21">
            <w:pPr>
              <w:autoSpaceDE w:val="0"/>
              <w:autoSpaceDN w:val="0"/>
              <w:spacing w:after="0" w:line="240" w:lineRule="auto"/>
              <w:ind w:left="360"/>
              <w:textAlignment w:val="auto"/>
              <w:rPr>
                <w:rFonts w:ascii="Courier" w:hAnsi="Courier" w:cs="Monaco"/>
                <w:sz w:val="18"/>
                <w:szCs w:val="18"/>
              </w:rPr>
            </w:pPr>
            <w:r w:rsidRPr="00E61C9C">
              <w:rPr>
                <w:rFonts w:ascii="Courier" w:hAnsi="Courier" w:cs="Monaco"/>
                <w:sz w:val="18"/>
                <w:szCs w:val="18"/>
              </w:rPr>
              <w:t>class="org.cagrid.identifiers.retriever.impl.DefaultRetrieverFactory"&gt;</w:t>
            </w:r>
          </w:p>
          <w:p w14:paraId="43E26070" w14:textId="77777777" w:rsidR="004B03CF" w:rsidRPr="00E61C9C" w:rsidRDefault="004B03CF" w:rsidP="00121D21">
            <w:pPr>
              <w:autoSpaceDE w:val="0"/>
              <w:autoSpaceDN w:val="0"/>
              <w:spacing w:after="0" w:line="240" w:lineRule="auto"/>
              <w:ind w:left="720"/>
              <w:textAlignment w:val="auto"/>
              <w:rPr>
                <w:rFonts w:ascii="Courier" w:hAnsi="Courier" w:cs="Monaco"/>
                <w:sz w:val="18"/>
                <w:szCs w:val="18"/>
              </w:rPr>
            </w:pPr>
            <w:r w:rsidRPr="00E61C9C">
              <w:rPr>
                <w:rFonts w:ascii="Courier" w:hAnsi="Courier" w:cs="Monaco"/>
                <w:sz w:val="18"/>
                <w:szCs w:val="18"/>
              </w:rPr>
              <w:lastRenderedPageBreak/>
              <w:t>&lt;constructor-</w:t>
            </w:r>
            <w:proofErr w:type="spellStart"/>
            <w:r w:rsidRPr="00E61C9C">
              <w:rPr>
                <w:rFonts w:ascii="Courier" w:hAnsi="Courier" w:cs="Monaco"/>
                <w:sz w:val="18"/>
                <w:szCs w:val="18"/>
              </w:rPr>
              <w:t>arg</w:t>
            </w:r>
            <w:proofErr w:type="spellEnd"/>
            <w:r w:rsidRPr="00E61C9C">
              <w:rPr>
                <w:rFonts w:ascii="Courier" w:hAnsi="Courier" w:cs="Monaco"/>
                <w:sz w:val="18"/>
                <w:szCs w:val="18"/>
              </w:rPr>
              <w:t>&gt;</w:t>
            </w:r>
          </w:p>
          <w:p w14:paraId="5E9A7629" w14:textId="77777777" w:rsidR="00BE2FB6" w:rsidRPr="00E61C9C" w:rsidRDefault="004B03CF" w:rsidP="00121D21">
            <w:pPr>
              <w:autoSpaceDE w:val="0"/>
              <w:autoSpaceDN w:val="0"/>
              <w:spacing w:after="0" w:line="240" w:lineRule="auto"/>
              <w:ind w:left="1080"/>
              <w:textAlignment w:val="auto"/>
              <w:rPr>
                <w:rFonts w:ascii="Courier" w:hAnsi="Courier" w:cs="Monaco"/>
                <w:sz w:val="18"/>
                <w:szCs w:val="18"/>
              </w:rPr>
            </w:pPr>
            <w:r w:rsidRPr="00E61C9C">
              <w:rPr>
                <w:rFonts w:ascii="Courier" w:hAnsi="Courier" w:cs="Monaco"/>
                <w:sz w:val="18"/>
                <w:szCs w:val="18"/>
              </w:rPr>
              <w:t>&lt;</w:t>
            </w:r>
            <w:proofErr w:type="spellStart"/>
            <w:r w:rsidRPr="00E61C9C">
              <w:rPr>
                <w:rFonts w:ascii="Courier" w:hAnsi="Courier" w:cs="Monaco"/>
                <w:sz w:val="18"/>
                <w:szCs w:val="18"/>
              </w:rPr>
              <w:t>util:map</w:t>
            </w:r>
            <w:proofErr w:type="spellEnd"/>
            <w:r w:rsidRPr="00E61C9C">
              <w:rPr>
                <w:rFonts w:ascii="Courier" w:hAnsi="Courier" w:cs="Monaco"/>
                <w:sz w:val="18"/>
                <w:szCs w:val="18"/>
              </w:rPr>
              <w:t>&gt;</w:t>
            </w:r>
          </w:p>
          <w:p w14:paraId="66B3FC0D" w14:textId="77777777" w:rsidR="00BE2FB6" w:rsidRPr="00E61C9C" w:rsidRDefault="00BE2FB6" w:rsidP="00BE2FB6">
            <w:pPr>
              <w:autoSpaceDE w:val="0"/>
              <w:autoSpaceDN w:val="0"/>
              <w:spacing w:after="0" w:line="240" w:lineRule="auto"/>
              <w:ind w:left="1440"/>
              <w:textAlignment w:val="auto"/>
              <w:rPr>
                <w:rFonts w:ascii="Courier" w:hAnsi="Courier" w:cs="Monaco"/>
                <w:sz w:val="18"/>
                <w:szCs w:val="18"/>
              </w:rPr>
            </w:pPr>
            <w:r w:rsidRPr="00E61C9C">
              <w:rPr>
                <w:rFonts w:ascii="Courier" w:hAnsi="Courier" w:cs="Monaco"/>
                <w:sz w:val="18"/>
                <w:szCs w:val="18"/>
              </w:rPr>
              <w:t>&lt;entry key="</w:t>
            </w:r>
            <w:proofErr w:type="spellStart"/>
            <w:r w:rsidRPr="00E61C9C">
              <w:rPr>
                <w:rFonts w:ascii="Courier" w:hAnsi="Courier" w:cs="Monaco"/>
                <w:b/>
                <w:sz w:val="18"/>
                <w:szCs w:val="18"/>
              </w:rPr>
              <w:t>LexEVSRetriever</w:t>
            </w:r>
            <w:proofErr w:type="spellEnd"/>
            <w:r w:rsidRPr="00E61C9C">
              <w:rPr>
                <w:rFonts w:ascii="Courier" w:hAnsi="Courier" w:cs="Monaco"/>
                <w:sz w:val="18"/>
                <w:szCs w:val="18"/>
              </w:rPr>
              <w:t>"&gt;</w:t>
            </w:r>
          </w:p>
          <w:p w14:paraId="21D973EA" w14:textId="77777777"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&lt;ref local="</w:t>
            </w:r>
            <w:r w:rsidRPr="00E61C9C">
              <w:rPr>
                <w:rFonts w:ascii="Courier" w:hAnsi="Courier" w:cs="Monaco"/>
                <w:b/>
                <w:sz w:val="18"/>
                <w:szCs w:val="18"/>
              </w:rPr>
              <w:t xml:space="preserve"> </w:t>
            </w:r>
            <w:proofErr w:type="spellStart"/>
            <w:r w:rsidRPr="00E61C9C">
              <w:rPr>
                <w:rFonts w:ascii="Courier" w:hAnsi="Courier" w:cs="Monaco"/>
                <w:b/>
                <w:sz w:val="18"/>
                <w:szCs w:val="18"/>
              </w:rPr>
              <w:t>LexEVSRetriever</w:t>
            </w:r>
            <w:proofErr w:type="spellEnd"/>
            <w:r w:rsidRPr="00E61C9C">
              <w:rPr>
                <w:rFonts w:ascii="Courier" w:hAnsi="Courier" w:cs="Monaco"/>
                <w:sz w:val="18"/>
                <w:szCs w:val="18"/>
              </w:rPr>
              <w:t xml:space="preserve"> "/&gt;</w:t>
            </w:r>
          </w:p>
          <w:p w14:paraId="2E408EC8" w14:textId="77777777"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&lt;/entry&gt;</w:t>
            </w:r>
          </w:p>
          <w:p w14:paraId="7DB26006" w14:textId="77777777" w:rsidR="00BE2FB6" w:rsidRPr="00E61C9C" w:rsidRDefault="00BE2FB6" w:rsidP="00BE2FB6">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w:t>
            </w:r>
          </w:p>
          <w:p w14:paraId="3F1AD06C" w14:textId="77777777" w:rsidR="004B03CF" w:rsidRPr="00E61C9C" w:rsidRDefault="004B03CF" w:rsidP="00121D21">
            <w:pPr>
              <w:autoSpaceDE w:val="0"/>
              <w:autoSpaceDN w:val="0"/>
              <w:spacing w:after="0" w:line="240" w:lineRule="auto"/>
              <w:ind w:left="1440"/>
              <w:textAlignment w:val="auto"/>
              <w:rPr>
                <w:rFonts w:ascii="Courier" w:hAnsi="Courier" w:cs="Monaco"/>
                <w:sz w:val="18"/>
                <w:szCs w:val="18"/>
              </w:rPr>
            </w:pPr>
            <w:r w:rsidRPr="00E61C9C">
              <w:rPr>
                <w:rFonts w:ascii="Courier" w:hAnsi="Courier" w:cs="Monaco"/>
                <w:sz w:val="18"/>
                <w:szCs w:val="18"/>
              </w:rPr>
              <w:t>&lt;entry key="</w:t>
            </w:r>
            <w:proofErr w:type="spellStart"/>
            <w:r w:rsidRPr="00E61C9C">
              <w:rPr>
                <w:rFonts w:ascii="Courier" w:hAnsi="Courier" w:cs="Monaco"/>
                <w:sz w:val="18"/>
                <w:szCs w:val="18"/>
              </w:rPr>
              <w:t>CQLRetriever</w:t>
            </w:r>
            <w:proofErr w:type="spellEnd"/>
            <w:r w:rsidRPr="00E61C9C">
              <w:rPr>
                <w:rFonts w:ascii="Courier" w:hAnsi="Courier" w:cs="Monaco"/>
                <w:sz w:val="18"/>
                <w:szCs w:val="18"/>
              </w:rPr>
              <w:t>"&gt;</w:t>
            </w:r>
          </w:p>
          <w:p w14:paraId="02BA9E06"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&lt;ref local="</w:t>
            </w:r>
            <w:proofErr w:type="spellStart"/>
            <w:r w:rsidRPr="00E61C9C">
              <w:rPr>
                <w:rFonts w:ascii="Courier" w:hAnsi="Courier" w:cs="Monaco"/>
                <w:sz w:val="18"/>
                <w:szCs w:val="18"/>
              </w:rPr>
              <w:t>CQLRetriever</w:t>
            </w:r>
            <w:proofErr w:type="spellEnd"/>
            <w:r w:rsidRPr="00E61C9C">
              <w:rPr>
                <w:rFonts w:ascii="Courier" w:hAnsi="Courier" w:cs="Monaco"/>
                <w:sz w:val="18"/>
                <w:szCs w:val="18"/>
              </w:rPr>
              <w:t>"/&gt;</w:t>
            </w:r>
          </w:p>
          <w:p w14:paraId="4C4CF70A"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&lt;/entry&gt;</w:t>
            </w:r>
          </w:p>
          <w:p w14:paraId="3FAE1094" w14:textId="77777777" w:rsidR="004B03CF" w:rsidRPr="00E61C9C" w:rsidRDefault="004B03CF" w:rsidP="006C6798">
            <w:pPr>
              <w:autoSpaceDE w:val="0"/>
              <w:autoSpaceDN w:val="0"/>
              <w:spacing w:after="0" w:line="240" w:lineRule="auto"/>
              <w:textAlignment w:val="auto"/>
              <w:rPr>
                <w:rFonts w:ascii="Courier" w:hAnsi="Courier" w:cs="Monaco"/>
                <w:sz w:val="18"/>
                <w:szCs w:val="18"/>
              </w:rPr>
            </w:pPr>
            <w:r w:rsidRPr="00E61C9C">
              <w:rPr>
                <w:rFonts w:ascii="Courier" w:hAnsi="Courier" w:cs="Monaco"/>
                <w:sz w:val="18"/>
                <w:szCs w:val="18"/>
              </w:rPr>
              <w:t xml:space="preserve">         &lt;/</w:t>
            </w:r>
            <w:proofErr w:type="spellStart"/>
            <w:r w:rsidRPr="00E61C9C">
              <w:rPr>
                <w:rFonts w:ascii="Courier" w:hAnsi="Courier" w:cs="Monaco"/>
                <w:sz w:val="18"/>
                <w:szCs w:val="18"/>
              </w:rPr>
              <w:t>util:map</w:t>
            </w:r>
            <w:proofErr w:type="spellEnd"/>
            <w:r w:rsidRPr="00E61C9C">
              <w:rPr>
                <w:rFonts w:ascii="Courier" w:hAnsi="Courier" w:cs="Monaco"/>
                <w:sz w:val="18"/>
                <w:szCs w:val="18"/>
              </w:rPr>
              <w:t>&gt;</w:t>
            </w:r>
          </w:p>
          <w:p w14:paraId="13BED55C" w14:textId="77777777" w:rsidR="004B03CF" w:rsidRPr="00E61C9C" w:rsidRDefault="004B03CF" w:rsidP="00121D21">
            <w:pPr>
              <w:autoSpaceDE w:val="0"/>
              <w:autoSpaceDN w:val="0"/>
              <w:spacing w:after="0" w:line="240" w:lineRule="auto"/>
              <w:ind w:left="720"/>
              <w:textAlignment w:val="auto"/>
              <w:rPr>
                <w:rFonts w:ascii="Courier" w:hAnsi="Courier" w:cs="Monaco"/>
                <w:sz w:val="18"/>
                <w:szCs w:val="18"/>
              </w:rPr>
            </w:pPr>
            <w:r w:rsidRPr="00E61C9C">
              <w:rPr>
                <w:rFonts w:ascii="Courier" w:hAnsi="Courier" w:cs="Monaco"/>
                <w:sz w:val="18"/>
                <w:szCs w:val="18"/>
              </w:rPr>
              <w:t>&lt;/constructor-</w:t>
            </w:r>
            <w:proofErr w:type="spellStart"/>
            <w:r w:rsidRPr="00E61C9C">
              <w:rPr>
                <w:rFonts w:ascii="Courier" w:hAnsi="Courier" w:cs="Monaco"/>
                <w:sz w:val="18"/>
                <w:szCs w:val="18"/>
              </w:rPr>
              <w:t>arg</w:t>
            </w:r>
            <w:proofErr w:type="spellEnd"/>
            <w:r w:rsidRPr="00E61C9C">
              <w:rPr>
                <w:rFonts w:ascii="Courier" w:hAnsi="Courier" w:cs="Monaco"/>
                <w:sz w:val="18"/>
                <w:szCs w:val="18"/>
              </w:rPr>
              <w:t>&gt;</w:t>
            </w:r>
          </w:p>
          <w:p w14:paraId="333DDBDB" w14:textId="12318F59" w:rsidR="004B03CF" w:rsidRPr="00E61C9C" w:rsidRDefault="004B03CF" w:rsidP="006C6798">
            <w:pPr>
              <w:rPr>
                <w:rFonts w:ascii="Courier" w:hAnsi="Courier" w:cs="Monaco"/>
                <w:sz w:val="18"/>
                <w:szCs w:val="18"/>
              </w:rPr>
            </w:pPr>
            <w:r w:rsidRPr="00E61C9C">
              <w:rPr>
                <w:rFonts w:ascii="Courier" w:hAnsi="Courier" w:cs="Monaco"/>
                <w:sz w:val="18"/>
                <w:szCs w:val="18"/>
              </w:rPr>
              <w:t>&lt;/bean&gt;</w:t>
            </w:r>
          </w:p>
        </w:tc>
      </w:tr>
    </w:tbl>
    <w:p w14:paraId="09E8742D" w14:textId="77777777" w:rsidR="00BE2FB6" w:rsidRDefault="00BE2FB6" w:rsidP="00BE2FB6"/>
    <w:p w14:paraId="31CA6E6E" w14:textId="274007D3" w:rsidR="00CA7810" w:rsidRDefault="00486BF6" w:rsidP="008514FF">
      <w:r>
        <w:t xml:space="preserve">Notice that a list of required metadata </w:t>
      </w:r>
      <w:r w:rsidR="00E61C9C">
        <w:t>keys</w:t>
      </w:r>
      <w:r>
        <w:t xml:space="preserve"> can be configured by using the </w:t>
      </w:r>
      <w:proofErr w:type="spellStart"/>
      <w:r w:rsidR="00E61C9C">
        <w:rPr>
          <w:i/>
        </w:rPr>
        <w:t>requiredKeys</w:t>
      </w:r>
      <w:proofErr w:type="spellEnd"/>
      <w:r>
        <w:t xml:space="preserve"> property. Even though the toolkit does not enforce this, the implementation class (e.g. </w:t>
      </w:r>
      <w:proofErr w:type="spellStart"/>
      <w:r w:rsidRPr="00486BF6">
        <w:rPr>
          <w:i/>
        </w:rPr>
        <w:t>LexEVSRetriever</w:t>
      </w:r>
      <w:proofErr w:type="spellEnd"/>
      <w:r>
        <w:t xml:space="preserve">) can make use of it by calling the parent method </w:t>
      </w:r>
      <w:proofErr w:type="spellStart"/>
      <w:proofErr w:type="gramStart"/>
      <w:r w:rsidRPr="00486BF6">
        <w:rPr>
          <w:i/>
        </w:rPr>
        <w:t>validateTypes</w:t>
      </w:r>
      <w:proofErr w:type="spellEnd"/>
      <w:r>
        <w:t>(</w:t>
      </w:r>
      <w:proofErr w:type="gramEnd"/>
      <w:r>
        <w:t xml:space="preserve">) from the implemented </w:t>
      </w:r>
      <w:r w:rsidRPr="00486BF6">
        <w:rPr>
          <w:i/>
        </w:rPr>
        <w:t>retrieve</w:t>
      </w:r>
      <w:r>
        <w:t>() method</w:t>
      </w:r>
      <w:r w:rsidR="00E61C9C">
        <w:rPr>
          <w:rStyle w:val="FootnoteReference"/>
        </w:rPr>
        <w:footnoteReference w:id="5"/>
      </w:r>
      <w:r>
        <w:t xml:space="preserve">. </w:t>
      </w:r>
      <w:proofErr w:type="spellStart"/>
      <w:proofErr w:type="gramStart"/>
      <w:r w:rsidRPr="00486BF6">
        <w:rPr>
          <w:i/>
        </w:rPr>
        <w:t>ValidateTypes</w:t>
      </w:r>
      <w:proofErr w:type="spellEnd"/>
      <w:r>
        <w:t>(</w:t>
      </w:r>
      <w:proofErr w:type="gramEnd"/>
      <w:r>
        <w:t xml:space="preserve">) throws an exception if the metadata does not have at least one value for all of the required </w:t>
      </w:r>
      <w:r w:rsidR="00A30115">
        <w:t>keys</w:t>
      </w:r>
      <w:r>
        <w:t>.</w:t>
      </w:r>
    </w:p>
    <w:p w14:paraId="3DFB36F8" w14:textId="77777777" w:rsidR="00486BF6" w:rsidRDefault="00486BF6" w:rsidP="008514FF"/>
    <w:p w14:paraId="6978AD18" w14:textId="77777777" w:rsidR="00CA7810" w:rsidRDefault="00CA7810" w:rsidP="00CA7810">
      <w:pPr>
        <w:pStyle w:val="Heading1"/>
      </w:pPr>
      <w:bookmarkStart w:id="116" w:name="_Toc248224315"/>
      <w:r>
        <w:t>Resolution over SSL</w:t>
      </w:r>
      <w:bookmarkEnd w:id="116"/>
    </w:p>
    <w:p w14:paraId="55956C3A" w14:textId="77777777" w:rsidR="004863AA" w:rsidRDefault="00CA7810" w:rsidP="00CA7810">
      <w:r>
        <w:t xml:space="preserve">The identifiers framework supports resolution over an encrypted channel. That is, resolution of identifiers that use https (e.g. </w:t>
      </w:r>
      <w:r w:rsidRPr="00CA7810">
        <w:rPr>
          <w:i/>
        </w:rPr>
        <w:t>https</w:t>
      </w:r>
      <w:r>
        <w:rPr>
          <w:i/>
        </w:rPr>
        <w:t>:</w:t>
      </w:r>
      <w:r w:rsidRPr="00CA7810">
        <w:rPr>
          <w:i/>
        </w:rPr>
        <w:t>//namingauthority.cagrid.org/8586-3434-3444</w:t>
      </w:r>
      <w:r>
        <w:t>). The client toolkit (</w:t>
      </w:r>
      <w:r w:rsidRPr="00CA7810">
        <w:rPr>
          <w:i/>
        </w:rPr>
        <w:t>identifiers-client</w:t>
      </w:r>
      <w:r>
        <w:t xml:space="preserve">) uses </w:t>
      </w:r>
      <w:hyperlink r:id="rId26" w:history="1">
        <w:r w:rsidRPr="004863AA">
          <w:rPr>
            <w:rStyle w:val="Hyperlink"/>
          </w:rPr>
          <w:t xml:space="preserve">Apache </w:t>
        </w:r>
        <w:proofErr w:type="spellStart"/>
        <w:r w:rsidR="004863AA" w:rsidRPr="004863AA">
          <w:rPr>
            <w:rStyle w:val="Hyperlink"/>
          </w:rPr>
          <w:t>HttpClient</w:t>
        </w:r>
        <w:proofErr w:type="spellEnd"/>
      </w:hyperlink>
      <w:r w:rsidR="00EB3CBD">
        <w:rPr>
          <w:rStyle w:val="FootnoteReference"/>
        </w:rPr>
        <w:footnoteReference w:id="6"/>
      </w:r>
      <w:r>
        <w:t>, which fully leverage</w:t>
      </w:r>
      <w:r w:rsidR="004863AA">
        <w:t>s</w:t>
      </w:r>
      <w:r>
        <w:t xml:space="preserve"> the </w:t>
      </w:r>
      <w:hyperlink r:id="rId27" w:history="1">
        <w:r w:rsidR="004863AA">
          <w:rPr>
            <w:rStyle w:val="Hyperlink"/>
          </w:rPr>
          <w:t>Java Secure Socket Extension (JSSE)</w:t>
        </w:r>
      </w:hyperlink>
      <w:r w:rsidR="00EB3CBD">
        <w:rPr>
          <w:rStyle w:val="FootnoteReference"/>
        </w:rPr>
        <w:footnoteReference w:id="7"/>
      </w:r>
      <w:r>
        <w:t xml:space="preserve">. Hence, the only requirement to enable SSL is to configure JSSE </w:t>
      </w:r>
      <w:r w:rsidR="004863AA">
        <w:t>properly</w:t>
      </w:r>
      <w:r>
        <w:t>.</w:t>
      </w:r>
    </w:p>
    <w:p w14:paraId="6065C63C" w14:textId="77777777" w:rsidR="004863AA" w:rsidRDefault="004863AA" w:rsidP="004863AA">
      <w:pPr>
        <w:pStyle w:val="Heading2"/>
      </w:pPr>
      <w:bookmarkStart w:id="117" w:name="_Toc248224316"/>
      <w:r>
        <w:t>Securing the Naming Authority</w:t>
      </w:r>
      <w:bookmarkEnd w:id="117"/>
    </w:p>
    <w:p w14:paraId="3B72CB7B" w14:textId="77777777" w:rsidR="00FF5D4E" w:rsidRDefault="004863AA" w:rsidP="00CA7810">
      <w:r>
        <w:t xml:space="preserve">This involves securing the corresponding application container (i.e. Tomcat). </w:t>
      </w:r>
      <w:r w:rsidR="00EB3CBD">
        <w:t xml:space="preserve">This document will not cover how to install certificates and configure Tomcat to use SSL. This is information is readily available from Apache </w:t>
      </w:r>
      <w:hyperlink r:id="rId28" w:history="1">
        <w:r w:rsidR="00EB3CBD" w:rsidRPr="00EB3CBD">
          <w:rPr>
            <w:rStyle w:val="Hyperlink"/>
          </w:rPr>
          <w:t>documentation</w:t>
        </w:r>
      </w:hyperlink>
      <w:r w:rsidR="00EB3CBD">
        <w:rPr>
          <w:rStyle w:val="FootnoteReference"/>
        </w:rPr>
        <w:footnoteReference w:id="8"/>
      </w:r>
      <w:r w:rsidR="00EB3CBD">
        <w:t xml:space="preserve"> and the web. The </w:t>
      </w:r>
      <w:hyperlink r:id="rId29" w:history="1">
        <w:proofErr w:type="spellStart"/>
        <w:r w:rsidR="00EB3CBD" w:rsidRPr="00D141A2">
          <w:rPr>
            <w:rStyle w:val="Hyperlink"/>
          </w:rPr>
          <w:t>caGrid</w:t>
        </w:r>
        <w:proofErr w:type="spellEnd"/>
        <w:r w:rsidR="00EB3CBD" w:rsidRPr="00D141A2">
          <w:rPr>
            <w:rStyle w:val="Hyperlink"/>
          </w:rPr>
          <w:t xml:space="preserve"> installer</w:t>
        </w:r>
      </w:hyperlink>
      <w:r w:rsidR="00D141A2">
        <w:rPr>
          <w:rStyle w:val="FootnoteReference"/>
        </w:rPr>
        <w:footnoteReference w:id="9"/>
      </w:r>
      <w:r w:rsidR="00EB3CBD">
        <w:t xml:space="preserve"> is also capable of installing and </w:t>
      </w:r>
      <w:hyperlink r:id="rId30" w:history="1">
        <w:r w:rsidR="00EB3CBD" w:rsidRPr="00EB3CBD">
          <w:rPr>
            <w:rStyle w:val="Hyperlink"/>
          </w:rPr>
          <w:t>configuring</w:t>
        </w:r>
      </w:hyperlink>
      <w:r w:rsidR="00EB3CBD">
        <w:rPr>
          <w:rStyle w:val="FootnoteReference"/>
        </w:rPr>
        <w:footnoteReference w:id="10"/>
      </w:r>
      <w:r w:rsidR="00EB3CBD">
        <w:t xml:space="preserve"> a secure container by requesting host certificates from </w:t>
      </w:r>
      <w:hyperlink r:id="rId31" w:history="1">
        <w:r w:rsidR="00EB3CBD" w:rsidRPr="00D141A2">
          <w:rPr>
            <w:rStyle w:val="Hyperlink"/>
          </w:rPr>
          <w:t>Dorian</w:t>
        </w:r>
      </w:hyperlink>
      <w:r w:rsidR="00D141A2">
        <w:rPr>
          <w:rStyle w:val="FootnoteReference"/>
        </w:rPr>
        <w:footnoteReference w:id="11"/>
      </w:r>
      <w:r w:rsidR="00EB3CBD">
        <w:t>.</w:t>
      </w:r>
    </w:p>
    <w:p w14:paraId="3DF505CD" w14:textId="77777777" w:rsidR="00FF5D4E" w:rsidRDefault="00B86EB8" w:rsidP="00FF5D4E">
      <w:r>
        <w:t>Optionally</w:t>
      </w:r>
      <w:r>
        <w:rPr>
          <w:rStyle w:val="FootnoteReference"/>
        </w:rPr>
        <w:footnoteReference w:id="12"/>
      </w:r>
      <w:r>
        <w:t>, i</w:t>
      </w:r>
      <w:r w:rsidR="00FF5D4E">
        <w:t xml:space="preserve">n order to force the container to use SSL, uncomment the following block in </w:t>
      </w:r>
      <w:r w:rsidR="00FF5D4E" w:rsidRPr="00FF5D4E">
        <w:rPr>
          <w:i/>
        </w:rPr>
        <w:lastRenderedPageBreak/>
        <w:t>&lt;PROJECT_HOME&gt;/</w:t>
      </w:r>
      <w:proofErr w:type="spellStart"/>
      <w:r w:rsidR="00FF5D4E" w:rsidRPr="00FF5D4E">
        <w:rPr>
          <w:i/>
        </w:rPr>
        <w:t>WebContent</w:t>
      </w:r>
      <w:proofErr w:type="spellEnd"/>
      <w:r w:rsidR="00FF5D4E" w:rsidRPr="00FF5D4E">
        <w:rPr>
          <w:i/>
        </w:rPr>
        <w:t>/WEB-INF/web.xml</w:t>
      </w:r>
      <w:r>
        <w:t xml:space="preserve">, and re-deploy to Tomcat. </w:t>
      </w:r>
    </w:p>
    <w:p w14:paraId="7BEC5453" w14:textId="77777777" w:rsidR="00FF5D4E" w:rsidRPr="001649E9" w:rsidRDefault="00FF5D4E" w:rsidP="00FF5D4E"/>
    <w:tbl>
      <w:tblPr>
        <w:tblStyle w:val="TableGrid"/>
        <w:tblW w:w="5000" w:type="pct"/>
        <w:tblInd w:w="360" w:type="dxa"/>
        <w:tblLook w:val="00A0" w:firstRow="1" w:lastRow="0" w:firstColumn="1" w:lastColumn="0" w:noHBand="0" w:noVBand="0"/>
      </w:tblPr>
      <w:tblGrid>
        <w:gridCol w:w="9936"/>
      </w:tblGrid>
      <w:tr w:rsidR="00FF5D4E" w14:paraId="174CA945" w14:textId="77777777">
        <w:tc>
          <w:tcPr>
            <w:tcW w:w="9936" w:type="dxa"/>
          </w:tcPr>
          <w:p w14:paraId="346BDF9A" w14:textId="77777777" w:rsidR="00DF4EF4" w:rsidRDefault="00DF4EF4" w:rsidP="00DF4EF4">
            <w:pPr>
              <w:spacing w:after="0" w:line="0" w:lineRule="atLeast"/>
              <w:rPr>
                <w:rFonts w:ascii="Courier" w:hAnsi="Courier"/>
                <w:sz w:val="20"/>
              </w:rPr>
            </w:pPr>
            <w:r w:rsidRPr="00DF4EF4">
              <w:rPr>
                <w:rFonts w:ascii="Courier" w:hAnsi="Courier"/>
                <w:sz w:val="20"/>
              </w:rPr>
              <w:t>&lt;!-- Uncomment</w:t>
            </w:r>
            <w:r w:rsidR="00B86EB8">
              <w:rPr>
                <w:rFonts w:ascii="Courier" w:hAnsi="Courier"/>
                <w:sz w:val="20"/>
              </w:rPr>
              <w:t xml:space="preserve"> this to force the container to </w:t>
            </w:r>
            <w:r w:rsidRPr="00DF4EF4">
              <w:rPr>
                <w:rFonts w:ascii="Courier" w:hAnsi="Courier"/>
                <w:sz w:val="20"/>
              </w:rPr>
              <w:t>SSL</w:t>
            </w:r>
          </w:p>
          <w:p w14:paraId="296DDC8E" w14:textId="77777777" w:rsidR="00DF4EF4" w:rsidRDefault="00DF4EF4" w:rsidP="00DF4EF4">
            <w:pPr>
              <w:spacing w:after="0" w:line="0" w:lineRule="atLeast"/>
              <w:rPr>
                <w:rFonts w:ascii="Courier" w:hAnsi="Courier"/>
                <w:sz w:val="20"/>
              </w:rPr>
            </w:pPr>
            <w:r>
              <w:rPr>
                <w:rFonts w:ascii="Courier" w:hAnsi="Courier"/>
                <w:sz w:val="20"/>
              </w:rPr>
              <w:t>&lt;security-constraint&gt;</w:t>
            </w:r>
          </w:p>
          <w:p w14:paraId="76B3039B" w14:textId="77777777"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&lt;web-resource-collection&gt;</w:t>
            </w:r>
          </w:p>
          <w:p w14:paraId="4C9E5136" w14:textId="77777777" w:rsid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&lt;web-resource-name&gt;HTTPS Only Naming Authority&lt;/web-resource-name&gt;</w:t>
            </w:r>
          </w:p>
          <w:p w14:paraId="709E60DA" w14:textId="77777777"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t>
            </w:r>
            <w:proofErr w:type="spellStart"/>
            <w:r w:rsidRPr="00DF4EF4">
              <w:rPr>
                <w:rFonts w:ascii="Courier" w:hAnsi="Courier"/>
                <w:sz w:val="20"/>
              </w:rPr>
              <w:t>url</w:t>
            </w:r>
            <w:proofErr w:type="spellEnd"/>
            <w:r w:rsidRPr="00DF4EF4">
              <w:rPr>
                <w:rFonts w:ascii="Courier" w:hAnsi="Courier"/>
                <w:sz w:val="20"/>
              </w:rPr>
              <w:t>-pattern&gt;/</w:t>
            </w:r>
            <w:proofErr w:type="spellStart"/>
            <w:r w:rsidRPr="00DF4EF4">
              <w:rPr>
                <w:rFonts w:ascii="Courier" w:hAnsi="Courier"/>
                <w:sz w:val="20"/>
              </w:rPr>
              <w:t>NamingAuthorityService</w:t>
            </w:r>
            <w:proofErr w:type="spellEnd"/>
            <w:r w:rsidRPr="00DF4EF4">
              <w:rPr>
                <w:rFonts w:ascii="Courier" w:hAnsi="Courier"/>
                <w:sz w:val="20"/>
              </w:rPr>
              <w:t>/*&lt;/</w:t>
            </w:r>
            <w:proofErr w:type="spellStart"/>
            <w:r w:rsidRPr="00DF4EF4">
              <w:rPr>
                <w:rFonts w:ascii="Courier" w:hAnsi="Courier"/>
                <w:sz w:val="20"/>
              </w:rPr>
              <w:t>url</w:t>
            </w:r>
            <w:proofErr w:type="spellEnd"/>
            <w:r w:rsidRPr="00DF4EF4">
              <w:rPr>
                <w:rFonts w:ascii="Courier" w:hAnsi="Courier"/>
                <w:sz w:val="20"/>
              </w:rPr>
              <w:t>-pattern&gt;</w:t>
            </w:r>
          </w:p>
          <w:p w14:paraId="06F67C0B" w14:textId="77777777"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&lt;http-method&gt;GET&lt;/http-method&gt;</w:t>
            </w:r>
          </w:p>
          <w:p w14:paraId="3901543D" w14:textId="77777777" w:rsidR="00DF4EF4" w:rsidRPr="00DF4EF4" w:rsidRDefault="00DF4EF4" w:rsidP="00DF4EF4">
            <w:pPr>
              <w:spacing w:after="0" w:line="0" w:lineRule="atLeast"/>
              <w:rPr>
                <w:rFonts w:ascii="Courier" w:hAnsi="Courier"/>
                <w:sz w:val="20"/>
              </w:rPr>
            </w:pPr>
            <w:r w:rsidRPr="00DF4EF4">
              <w:rPr>
                <w:rFonts w:ascii="Courier" w:hAnsi="Courier"/>
                <w:sz w:val="20"/>
              </w:rPr>
              <w:t xml:space="preserve">   </w:t>
            </w:r>
            <w:r>
              <w:rPr>
                <w:rFonts w:ascii="Courier" w:hAnsi="Courier"/>
                <w:sz w:val="20"/>
              </w:rPr>
              <w:t xml:space="preserve">   </w:t>
            </w:r>
            <w:r w:rsidRPr="00DF4EF4">
              <w:rPr>
                <w:rFonts w:ascii="Courier" w:hAnsi="Courier"/>
                <w:sz w:val="20"/>
              </w:rPr>
              <w:t>&lt;http-method&gt;POST&lt;/http-method&gt;</w:t>
            </w:r>
          </w:p>
          <w:p w14:paraId="03098261" w14:textId="77777777"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&lt;/web-resource-collection&gt;</w:t>
            </w:r>
          </w:p>
          <w:p w14:paraId="1EDB6B07" w14:textId="77777777"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&lt;user-data-constraint&gt;</w:t>
            </w:r>
          </w:p>
          <w:p w14:paraId="62A5B054" w14:textId="77777777" w:rsidR="00DF4EF4" w:rsidRPr="00DF4EF4" w:rsidRDefault="00DF4EF4" w:rsidP="00DF4EF4">
            <w:pPr>
              <w:spacing w:after="0" w:line="0" w:lineRule="atLeast"/>
              <w:rPr>
                <w:rFonts w:ascii="Courier" w:hAnsi="Courier"/>
                <w:sz w:val="20"/>
              </w:rPr>
            </w:pPr>
            <w:r>
              <w:rPr>
                <w:rFonts w:ascii="Courier" w:hAnsi="Courier"/>
                <w:sz w:val="20"/>
              </w:rPr>
              <w:t xml:space="preserve">      </w:t>
            </w:r>
            <w:r w:rsidRPr="00DF4EF4">
              <w:rPr>
                <w:rFonts w:ascii="Courier" w:hAnsi="Courier"/>
                <w:sz w:val="20"/>
              </w:rPr>
              <w:t>&lt;transport-guarantee&gt;CONFIDENTIAL&lt;/transport-guarantee&gt;</w:t>
            </w:r>
          </w:p>
          <w:p w14:paraId="096A6D9F" w14:textId="77777777" w:rsidR="00DF4EF4" w:rsidRPr="00DF4EF4" w:rsidRDefault="00DF4EF4" w:rsidP="00DF4EF4">
            <w:pPr>
              <w:spacing w:after="0" w:line="0" w:lineRule="atLeast"/>
              <w:rPr>
                <w:rFonts w:ascii="Courier" w:hAnsi="Courier"/>
                <w:sz w:val="20"/>
              </w:rPr>
            </w:pPr>
            <w:r w:rsidRPr="00DF4EF4">
              <w:rPr>
                <w:rFonts w:ascii="Courier" w:hAnsi="Courier"/>
                <w:sz w:val="20"/>
              </w:rPr>
              <w:t xml:space="preserve">   &lt;/user-data-constraint&gt;</w:t>
            </w:r>
          </w:p>
          <w:p w14:paraId="52FC1DD7" w14:textId="77777777" w:rsidR="00DF4EF4" w:rsidRPr="00DF4EF4" w:rsidRDefault="00DF4EF4" w:rsidP="00DF4EF4">
            <w:pPr>
              <w:spacing w:after="0" w:line="0" w:lineRule="atLeast"/>
              <w:rPr>
                <w:rFonts w:ascii="Courier" w:hAnsi="Courier"/>
                <w:sz w:val="20"/>
              </w:rPr>
            </w:pPr>
            <w:r w:rsidRPr="00DF4EF4">
              <w:rPr>
                <w:rFonts w:ascii="Courier" w:hAnsi="Courier"/>
                <w:sz w:val="20"/>
              </w:rPr>
              <w:t>&lt;/security-constraint&gt;</w:t>
            </w:r>
          </w:p>
          <w:p w14:paraId="2D1199F9" w14:textId="77777777" w:rsidR="00FF5D4E" w:rsidRPr="00DF4EF4" w:rsidRDefault="00DF4EF4" w:rsidP="00DF4EF4">
            <w:pPr>
              <w:spacing w:after="0" w:line="0" w:lineRule="atLeast"/>
            </w:pPr>
            <w:r w:rsidRPr="00DF4EF4">
              <w:rPr>
                <w:rFonts w:ascii="Courier" w:hAnsi="Courier"/>
                <w:sz w:val="20"/>
              </w:rPr>
              <w:t>--&gt;</w:t>
            </w:r>
          </w:p>
        </w:tc>
      </w:tr>
    </w:tbl>
    <w:p w14:paraId="73067E4D" w14:textId="77777777" w:rsidR="00A00152" w:rsidRDefault="00A00152" w:rsidP="00FF5D4E"/>
    <w:p w14:paraId="5B283FB0" w14:textId="77777777" w:rsidR="0077562C" w:rsidRDefault="00A00152" w:rsidP="0077562C">
      <w:r>
        <w:t xml:space="preserve">It is also worth mentioning in this section that it is possible to secure the naming authority with SSL and still be able to resolve identifiers that start with “http://”. </w:t>
      </w:r>
      <w:r w:rsidR="0077562C">
        <w:t>This requires un-commenting the section above to require SSL, as well as configuring Tomcat (</w:t>
      </w:r>
      <w:r w:rsidR="0077562C" w:rsidRPr="0077562C">
        <w:rPr>
          <w:i/>
        </w:rPr>
        <w:t>server.xml</w:t>
      </w:r>
      <w:r w:rsidR="0077562C">
        <w:t>) to redirect the non-SSL port the SSL port.</w:t>
      </w:r>
    </w:p>
    <w:p w14:paraId="32203C8C" w14:textId="77777777" w:rsidR="0077562C" w:rsidRDefault="0077562C" w:rsidP="0077562C"/>
    <w:p w14:paraId="19BF9922" w14:textId="77777777" w:rsidR="0077562C" w:rsidRDefault="0077562C" w:rsidP="0077562C">
      <w:r>
        <w:t>The Non-SSL port (redirects to SSL)</w:t>
      </w:r>
      <w:r w:rsidR="00A154D7">
        <w:t>:</w:t>
      </w:r>
    </w:p>
    <w:tbl>
      <w:tblPr>
        <w:tblStyle w:val="TableGrid"/>
        <w:tblW w:w="5000" w:type="pct"/>
        <w:tblInd w:w="360" w:type="dxa"/>
        <w:tblLook w:val="00A0" w:firstRow="1" w:lastRow="0" w:firstColumn="1" w:lastColumn="0" w:noHBand="0" w:noVBand="0"/>
      </w:tblPr>
      <w:tblGrid>
        <w:gridCol w:w="9936"/>
      </w:tblGrid>
      <w:tr w:rsidR="0077562C" w14:paraId="69B31975" w14:textId="77777777">
        <w:tc>
          <w:tcPr>
            <w:tcW w:w="0" w:type="auto"/>
          </w:tcPr>
          <w:p w14:paraId="666271C2" w14:textId="77777777" w:rsidR="0077562C" w:rsidRPr="0077562C" w:rsidRDefault="0077562C" w:rsidP="006E5906">
            <w:pPr>
              <w:rPr>
                <w:rFonts w:ascii="Courier" w:hAnsi="Courier" w:cs="Monaco"/>
                <w:sz w:val="20"/>
              </w:rPr>
            </w:pPr>
            <w:r w:rsidRPr="0077562C">
              <w:rPr>
                <w:rFonts w:ascii="Courier" w:hAnsi="Courier" w:cs="Monaco"/>
                <w:sz w:val="20"/>
              </w:rPr>
              <w:t xml:space="preserve">&lt;Connector port="8080" </w:t>
            </w:r>
            <w:proofErr w:type="spellStart"/>
            <w:r w:rsidRPr="0077562C">
              <w:rPr>
                <w:rFonts w:ascii="Courier" w:hAnsi="Courier" w:cs="Monaco"/>
                <w:sz w:val="20"/>
              </w:rPr>
              <w:t>redirectPort</w:t>
            </w:r>
            <w:proofErr w:type="spellEnd"/>
            <w:r w:rsidRPr="0077562C">
              <w:rPr>
                <w:rFonts w:ascii="Courier" w:hAnsi="Courier" w:cs="Monaco"/>
                <w:sz w:val="20"/>
              </w:rPr>
              <w:t>="8443"/&gt;</w:t>
            </w:r>
          </w:p>
        </w:tc>
      </w:tr>
    </w:tbl>
    <w:p w14:paraId="16E4929F" w14:textId="77777777" w:rsidR="0077562C" w:rsidRDefault="0077562C" w:rsidP="0077562C"/>
    <w:p w14:paraId="59D98D91" w14:textId="77777777" w:rsidR="0077562C" w:rsidRPr="0077562C" w:rsidRDefault="0077562C" w:rsidP="0077562C">
      <w:r>
        <w:t xml:space="preserve">The </w:t>
      </w:r>
      <w:proofErr w:type="spellStart"/>
      <w:r>
        <w:t>globus</w:t>
      </w:r>
      <w:proofErr w:type="spellEnd"/>
      <w:r>
        <w:t xml:space="preserve"> SSL connector (Note we need to add </w:t>
      </w:r>
      <w:r w:rsidRPr="0077562C">
        <w:rPr>
          <w:i/>
        </w:rPr>
        <w:t>secure=”true”</w:t>
      </w:r>
      <w:r>
        <w:t>)</w:t>
      </w:r>
      <w:r w:rsidR="00A154D7">
        <w:t>:</w:t>
      </w:r>
    </w:p>
    <w:tbl>
      <w:tblPr>
        <w:tblStyle w:val="TableGrid"/>
        <w:tblW w:w="5000" w:type="pct"/>
        <w:tblInd w:w="360" w:type="dxa"/>
        <w:tblLook w:val="00A0" w:firstRow="1" w:lastRow="0" w:firstColumn="1" w:lastColumn="0" w:noHBand="0" w:noVBand="0"/>
      </w:tblPr>
      <w:tblGrid>
        <w:gridCol w:w="9936"/>
      </w:tblGrid>
      <w:tr w:rsidR="0077562C" w14:paraId="288DB856" w14:textId="77777777">
        <w:trPr>
          <w:trHeight w:val="1004"/>
        </w:trPr>
        <w:tc>
          <w:tcPr>
            <w:tcW w:w="9936" w:type="dxa"/>
          </w:tcPr>
          <w:p w14:paraId="0A18C92C" w14:textId="77777777" w:rsidR="0077562C" w:rsidRDefault="0077562C" w:rsidP="0077562C">
            <w:pPr>
              <w:spacing w:after="0"/>
              <w:rPr>
                <w:rFonts w:ascii="Courier" w:hAnsi="Courier" w:cs="Monaco"/>
                <w:sz w:val="20"/>
              </w:rPr>
            </w:pPr>
            <w:r>
              <w:rPr>
                <w:rFonts w:ascii="Courier" w:hAnsi="Courier" w:cs="Monaco"/>
                <w:sz w:val="20"/>
              </w:rPr>
              <w:t xml:space="preserve">&lt;Connector </w:t>
            </w:r>
            <w:r w:rsidRPr="0077562C">
              <w:rPr>
                <w:rFonts w:ascii="Courier" w:hAnsi="Courier" w:cs="Monaco"/>
                <w:b/>
                <w:sz w:val="20"/>
              </w:rPr>
              <w:t>secure="true"</w:t>
            </w:r>
            <w:r w:rsidRPr="0077562C">
              <w:rPr>
                <w:rFonts w:ascii="Courier" w:hAnsi="Courier" w:cs="Monaco"/>
                <w:sz w:val="20"/>
              </w:rPr>
              <w:t xml:space="preserve"> </w:t>
            </w:r>
            <w:proofErr w:type="spellStart"/>
            <w:r w:rsidRPr="0077562C">
              <w:rPr>
                <w:rFonts w:ascii="Courier" w:hAnsi="Courier" w:cs="Monaco"/>
                <w:sz w:val="20"/>
              </w:rPr>
              <w:t>acceptCount</w:t>
            </w:r>
            <w:proofErr w:type="spellEnd"/>
            <w:r w:rsidRPr="0077562C">
              <w:rPr>
                <w:rFonts w:ascii="Courier" w:hAnsi="Courier" w:cs="Monaco"/>
                <w:sz w:val="20"/>
              </w:rPr>
              <w:t xml:space="preserve">="10" </w:t>
            </w:r>
            <w:proofErr w:type="spellStart"/>
            <w:r w:rsidRPr="0077562C">
              <w:rPr>
                <w:rFonts w:ascii="Courier" w:hAnsi="Courier" w:cs="Monaco"/>
                <w:sz w:val="20"/>
              </w:rPr>
              <w:t>autoFlush</w:t>
            </w:r>
            <w:proofErr w:type="spellEnd"/>
            <w:r w:rsidRPr="0077562C">
              <w:rPr>
                <w:rFonts w:ascii="Courier" w:hAnsi="Courier" w:cs="Monaco"/>
                <w:sz w:val="20"/>
              </w:rPr>
              <w:t>="true" cert="</w:t>
            </w:r>
            <w:r>
              <w:rPr>
                <w:rFonts w:ascii="Courier" w:hAnsi="Courier" w:cs="Monaco"/>
                <w:sz w:val="20"/>
              </w:rPr>
              <w:t>host1</w:t>
            </w:r>
            <w:r w:rsidRPr="0077562C">
              <w:rPr>
                <w:rFonts w:ascii="Courier" w:hAnsi="Courier" w:cs="Monaco"/>
                <w:sz w:val="20"/>
              </w:rPr>
              <w:t>-cert.pem"</w:t>
            </w:r>
          </w:p>
          <w:p w14:paraId="73EA5A1F" w14:textId="77777777" w:rsidR="0077562C" w:rsidRDefault="0077562C" w:rsidP="0077562C">
            <w:pPr>
              <w:spacing w:after="0"/>
              <w:rPr>
                <w:rFonts w:ascii="Courier" w:hAnsi="Courier" w:cs="Monaco"/>
                <w:sz w:val="20"/>
              </w:rPr>
            </w:pPr>
            <w:r>
              <w:rPr>
                <w:rFonts w:ascii="Courier" w:hAnsi="Courier" w:cs="Monaco"/>
                <w:sz w:val="20"/>
              </w:rPr>
              <w:t xml:space="preserve">   </w:t>
            </w:r>
            <w:proofErr w:type="spellStart"/>
            <w:r w:rsidRPr="0077562C">
              <w:rPr>
                <w:rFonts w:ascii="Courier" w:hAnsi="Courier" w:cs="Monaco"/>
                <w:sz w:val="20"/>
              </w:rPr>
              <w:t>className</w:t>
            </w:r>
            <w:proofErr w:type="spellEnd"/>
            <w:r w:rsidRPr="0077562C">
              <w:rPr>
                <w:rFonts w:ascii="Courier" w:hAnsi="Courier" w:cs="Monaco"/>
                <w:sz w:val="20"/>
              </w:rPr>
              <w:t>="</w:t>
            </w:r>
            <w:proofErr w:type="spellStart"/>
            <w:r w:rsidRPr="0077562C">
              <w:rPr>
                <w:rFonts w:ascii="Courier" w:hAnsi="Courier" w:cs="Monaco"/>
                <w:sz w:val="20"/>
              </w:rPr>
              <w:t>org.globus.tomcat.coyote.net.HTTPSConnector</w:t>
            </w:r>
            <w:proofErr w:type="spellEnd"/>
            <w:r w:rsidRPr="0077562C">
              <w:rPr>
                <w:rFonts w:ascii="Courier" w:hAnsi="Courier" w:cs="Monaco"/>
                <w:sz w:val="20"/>
              </w:rPr>
              <w:t>" debug="0"</w:t>
            </w:r>
            <w:r>
              <w:rPr>
                <w:rFonts w:ascii="Courier" w:hAnsi="Courier" w:cs="Monaco"/>
                <w:sz w:val="20"/>
              </w:rPr>
              <w:t xml:space="preserve"> </w:t>
            </w:r>
          </w:p>
          <w:p w14:paraId="00905FDC" w14:textId="77777777" w:rsidR="0077562C" w:rsidRDefault="0077562C" w:rsidP="0077562C">
            <w:pPr>
              <w:spacing w:after="0"/>
              <w:rPr>
                <w:rFonts w:ascii="Courier" w:hAnsi="Courier" w:cs="Monaco"/>
                <w:sz w:val="20"/>
              </w:rPr>
            </w:pPr>
            <w:r>
              <w:rPr>
                <w:rFonts w:ascii="Courier" w:hAnsi="Courier" w:cs="Monaco"/>
                <w:sz w:val="20"/>
              </w:rPr>
              <w:t xml:space="preserve">   </w:t>
            </w:r>
            <w:proofErr w:type="spellStart"/>
            <w:r w:rsidRPr="0077562C">
              <w:rPr>
                <w:rFonts w:ascii="Courier" w:hAnsi="Courier" w:cs="Monaco"/>
                <w:sz w:val="20"/>
              </w:rPr>
              <w:t>disableUploadTimeout</w:t>
            </w:r>
            <w:proofErr w:type="spellEnd"/>
            <w:r w:rsidRPr="0077562C">
              <w:rPr>
                <w:rFonts w:ascii="Courier" w:hAnsi="Courier" w:cs="Monaco"/>
                <w:sz w:val="20"/>
              </w:rPr>
              <w:t xml:space="preserve">="true" </w:t>
            </w:r>
            <w:proofErr w:type="spellStart"/>
            <w:r w:rsidRPr="0077562C">
              <w:rPr>
                <w:rFonts w:ascii="Courier" w:hAnsi="Courier" w:cs="Monaco"/>
                <w:sz w:val="20"/>
              </w:rPr>
              <w:t>enableLookups</w:t>
            </w:r>
            <w:proofErr w:type="spellEnd"/>
            <w:r w:rsidRPr="0077562C">
              <w:rPr>
                <w:rFonts w:ascii="Courier" w:hAnsi="Courier" w:cs="Monaco"/>
                <w:sz w:val="20"/>
              </w:rPr>
              <w:t>="true" key="</w:t>
            </w:r>
            <w:r>
              <w:rPr>
                <w:rFonts w:ascii="Courier" w:hAnsi="Courier" w:cs="Monaco"/>
                <w:sz w:val="20"/>
              </w:rPr>
              <w:t>host1</w:t>
            </w:r>
            <w:r w:rsidRPr="0077562C">
              <w:rPr>
                <w:rFonts w:ascii="Courier" w:hAnsi="Courier" w:cs="Monaco"/>
                <w:sz w:val="20"/>
              </w:rPr>
              <w:t>-key.pem"</w:t>
            </w:r>
          </w:p>
          <w:p w14:paraId="3DBA337E" w14:textId="77777777" w:rsidR="0077562C" w:rsidRDefault="0077562C" w:rsidP="0077562C">
            <w:pPr>
              <w:spacing w:after="0"/>
              <w:rPr>
                <w:rFonts w:ascii="Courier" w:hAnsi="Courier" w:cs="Monaco"/>
                <w:sz w:val="20"/>
              </w:rPr>
            </w:pPr>
            <w:r>
              <w:rPr>
                <w:rFonts w:ascii="Courier" w:hAnsi="Courier" w:cs="Monaco"/>
                <w:sz w:val="20"/>
              </w:rPr>
              <w:t xml:space="preserve">   </w:t>
            </w:r>
            <w:proofErr w:type="spellStart"/>
            <w:r>
              <w:rPr>
                <w:rFonts w:ascii="Courier" w:hAnsi="Courier" w:cs="Monaco"/>
                <w:sz w:val="20"/>
              </w:rPr>
              <w:t>m</w:t>
            </w:r>
            <w:r w:rsidRPr="0077562C">
              <w:rPr>
                <w:rFonts w:ascii="Courier" w:hAnsi="Courier" w:cs="Monaco"/>
                <w:sz w:val="20"/>
              </w:rPr>
              <w:t>axSpareThreads</w:t>
            </w:r>
            <w:proofErr w:type="spellEnd"/>
            <w:r w:rsidRPr="0077562C">
              <w:rPr>
                <w:rFonts w:ascii="Courier" w:hAnsi="Courier" w:cs="Monaco"/>
                <w:sz w:val="20"/>
              </w:rPr>
              <w:t xml:space="preserve">="75" </w:t>
            </w:r>
            <w:proofErr w:type="spellStart"/>
            <w:r w:rsidRPr="0077562C">
              <w:rPr>
                <w:rFonts w:ascii="Courier" w:hAnsi="Courier" w:cs="Monaco"/>
                <w:sz w:val="20"/>
              </w:rPr>
              <w:t>maxThreads</w:t>
            </w:r>
            <w:proofErr w:type="spellEnd"/>
            <w:r w:rsidRPr="0077562C">
              <w:rPr>
                <w:rFonts w:ascii="Courier" w:hAnsi="Courier" w:cs="Monaco"/>
                <w:sz w:val="20"/>
              </w:rPr>
              <w:t xml:space="preserve">="150" </w:t>
            </w:r>
            <w:proofErr w:type="spellStart"/>
            <w:r w:rsidRPr="0077562C">
              <w:rPr>
                <w:rFonts w:ascii="Courier" w:hAnsi="Courier" w:cs="Monaco"/>
                <w:sz w:val="20"/>
              </w:rPr>
              <w:t>minSpareThreads</w:t>
            </w:r>
            <w:proofErr w:type="spellEnd"/>
            <w:r w:rsidRPr="0077562C">
              <w:rPr>
                <w:rFonts w:ascii="Courier" w:hAnsi="Courier" w:cs="Monaco"/>
                <w:sz w:val="20"/>
              </w:rPr>
              <w:t>="25" port="8443"</w:t>
            </w:r>
          </w:p>
          <w:p w14:paraId="2B5647EF" w14:textId="77777777"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 xml:space="preserve">protocolHandlerClassName="org.apache.coyote.http11.Http11Protocol" </w:t>
            </w:r>
          </w:p>
          <w:p w14:paraId="281274FE" w14:textId="77777777" w:rsid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socketFactory="org.globus.tomcat.catalina.net.BaseHTTPSServerSocketFactory"</w:t>
            </w:r>
          </w:p>
          <w:p w14:paraId="671EED97" w14:textId="77777777" w:rsidR="0077562C" w:rsidRPr="0077562C" w:rsidRDefault="0077562C" w:rsidP="0077562C">
            <w:pPr>
              <w:spacing w:after="0"/>
              <w:rPr>
                <w:rFonts w:ascii="Courier" w:hAnsi="Courier" w:cs="Monaco"/>
                <w:sz w:val="20"/>
              </w:rPr>
            </w:pPr>
            <w:r>
              <w:rPr>
                <w:rFonts w:ascii="Courier" w:hAnsi="Courier" w:cs="Monaco"/>
                <w:sz w:val="20"/>
              </w:rPr>
              <w:t xml:space="preserve">   </w:t>
            </w:r>
            <w:r w:rsidRPr="0077562C">
              <w:rPr>
                <w:rFonts w:ascii="Courier" w:hAnsi="Courier" w:cs="Monaco"/>
                <w:sz w:val="20"/>
              </w:rPr>
              <w:t>scheme="https"/&gt;</w:t>
            </w:r>
          </w:p>
        </w:tc>
      </w:tr>
    </w:tbl>
    <w:p w14:paraId="5FE58618" w14:textId="77777777" w:rsidR="0077562C" w:rsidRDefault="0077562C" w:rsidP="0077562C"/>
    <w:p w14:paraId="0356322C" w14:textId="77777777" w:rsidR="0077562C" w:rsidRPr="001649E9" w:rsidRDefault="0077562C" w:rsidP="00A154D7">
      <w:r>
        <w:t>O</w:t>
      </w:r>
      <w:r w:rsidR="00A154D7">
        <w:t>r a simpler (non-</w:t>
      </w:r>
      <w:proofErr w:type="spellStart"/>
      <w:r w:rsidR="00A154D7">
        <w:t>globus</w:t>
      </w:r>
      <w:proofErr w:type="spellEnd"/>
      <w:r w:rsidR="00A154D7">
        <w:t>) SSL connector:</w:t>
      </w:r>
    </w:p>
    <w:tbl>
      <w:tblPr>
        <w:tblStyle w:val="TableGrid"/>
        <w:tblW w:w="5000" w:type="pct"/>
        <w:tblInd w:w="360" w:type="dxa"/>
        <w:tblLook w:val="00A0" w:firstRow="1" w:lastRow="0" w:firstColumn="1" w:lastColumn="0" w:noHBand="0" w:noVBand="0"/>
      </w:tblPr>
      <w:tblGrid>
        <w:gridCol w:w="9936"/>
      </w:tblGrid>
      <w:tr w:rsidR="0077562C" w14:paraId="4136360B" w14:textId="77777777" w:rsidTr="00A154D7">
        <w:tc>
          <w:tcPr>
            <w:tcW w:w="9936" w:type="dxa"/>
          </w:tcPr>
          <w:p w14:paraId="1CCF613B" w14:textId="77777777" w:rsidR="00A154D7" w:rsidRDefault="00A154D7" w:rsidP="00A154D7">
            <w:pPr>
              <w:spacing w:after="0"/>
              <w:rPr>
                <w:rFonts w:ascii="Courier" w:hAnsi="Courier" w:cs="Monaco"/>
                <w:sz w:val="20"/>
              </w:rPr>
            </w:pPr>
            <w:r w:rsidRPr="00A154D7">
              <w:rPr>
                <w:rFonts w:ascii="Courier" w:hAnsi="Courier" w:cs="Monaco"/>
                <w:sz w:val="20"/>
              </w:rPr>
              <w:t>&lt;Connector port="8443" scheme="https" secure="true"</w:t>
            </w:r>
            <w:r>
              <w:rPr>
                <w:rFonts w:ascii="Courier" w:hAnsi="Courier" w:cs="Monaco"/>
                <w:sz w:val="20"/>
              </w:rPr>
              <w:t xml:space="preserve"> </w:t>
            </w:r>
          </w:p>
          <w:p w14:paraId="5AD1E475" w14:textId="77777777" w:rsidR="0077562C" w:rsidRPr="00A154D7" w:rsidRDefault="00A154D7" w:rsidP="00A154D7">
            <w:pPr>
              <w:spacing w:after="0"/>
              <w:rPr>
                <w:rFonts w:ascii="Courier" w:hAnsi="Courier" w:cs="Monaco"/>
                <w:sz w:val="20"/>
              </w:rPr>
            </w:pPr>
            <w:r>
              <w:rPr>
                <w:rFonts w:ascii="Courier" w:hAnsi="Courier" w:cs="Monaco"/>
                <w:sz w:val="20"/>
              </w:rPr>
              <w:t xml:space="preserve">   </w:t>
            </w:r>
            <w:proofErr w:type="spellStart"/>
            <w:r>
              <w:rPr>
                <w:rFonts w:ascii="Courier" w:hAnsi="Courier" w:cs="Monaco"/>
                <w:sz w:val="20"/>
              </w:rPr>
              <w:t>keystoreFile</w:t>
            </w:r>
            <w:proofErr w:type="spellEnd"/>
            <w:r>
              <w:rPr>
                <w:rFonts w:ascii="Courier" w:hAnsi="Courier" w:cs="Monaco"/>
                <w:sz w:val="20"/>
              </w:rPr>
              <w:t>=".</w:t>
            </w:r>
            <w:proofErr w:type="spellStart"/>
            <w:r w:rsidRPr="00A154D7">
              <w:rPr>
                <w:rFonts w:ascii="Courier" w:hAnsi="Courier" w:cs="Monaco"/>
                <w:sz w:val="20"/>
              </w:rPr>
              <w:t>keystore</w:t>
            </w:r>
            <w:proofErr w:type="spellEnd"/>
            <w:r w:rsidRPr="00A154D7">
              <w:rPr>
                <w:rFonts w:ascii="Courier" w:hAnsi="Courier" w:cs="Monaco"/>
                <w:sz w:val="20"/>
              </w:rPr>
              <w:t xml:space="preserve">" </w:t>
            </w:r>
            <w:proofErr w:type="spellStart"/>
            <w:r w:rsidRPr="00A154D7">
              <w:rPr>
                <w:rFonts w:ascii="Courier" w:hAnsi="Courier" w:cs="Monaco"/>
                <w:sz w:val="20"/>
              </w:rPr>
              <w:t>keystorePass</w:t>
            </w:r>
            <w:proofErr w:type="spellEnd"/>
            <w:r w:rsidRPr="00A154D7">
              <w:rPr>
                <w:rFonts w:ascii="Courier" w:hAnsi="Courier" w:cs="Monaco"/>
                <w:sz w:val="20"/>
              </w:rPr>
              <w:t>="</w:t>
            </w:r>
            <w:proofErr w:type="spellStart"/>
            <w:r w:rsidRPr="00A154D7">
              <w:rPr>
                <w:rFonts w:ascii="Courier" w:hAnsi="Courier" w:cs="Monaco"/>
                <w:sz w:val="20"/>
              </w:rPr>
              <w:t>changeit</w:t>
            </w:r>
            <w:proofErr w:type="spellEnd"/>
            <w:r w:rsidRPr="00A154D7">
              <w:rPr>
                <w:rFonts w:ascii="Courier" w:hAnsi="Courier" w:cs="Monaco"/>
                <w:sz w:val="20"/>
              </w:rPr>
              <w:t>"/&gt;</w:t>
            </w:r>
          </w:p>
        </w:tc>
      </w:tr>
    </w:tbl>
    <w:p w14:paraId="57C42028" w14:textId="77777777" w:rsidR="0077562C" w:rsidRDefault="0077562C" w:rsidP="0077562C"/>
    <w:p w14:paraId="1A128868" w14:textId="77777777" w:rsidR="00FF5D4E" w:rsidRDefault="00FF5D4E" w:rsidP="0077562C"/>
    <w:p w14:paraId="5407CA82" w14:textId="77777777" w:rsidR="00D141A2" w:rsidRDefault="00D141A2" w:rsidP="00D141A2">
      <w:pPr>
        <w:pStyle w:val="Heading2"/>
      </w:pPr>
      <w:bookmarkStart w:id="118" w:name="_Toc248224317"/>
      <w:r>
        <w:lastRenderedPageBreak/>
        <w:t>Securing the Prefix Authority</w:t>
      </w:r>
      <w:bookmarkEnd w:id="118"/>
    </w:p>
    <w:p w14:paraId="49F0B711" w14:textId="77777777" w:rsidR="00AE69FB" w:rsidRDefault="00D141A2" w:rsidP="00D141A2">
      <w:r>
        <w:t xml:space="preserve">The following procedure can be used to enable SSL in a local deployment of </w:t>
      </w:r>
      <w:hyperlink r:id="rId32" w:history="1">
        <w:r w:rsidRPr="00D141A2">
          <w:rPr>
            <w:rStyle w:val="Hyperlink"/>
          </w:rPr>
          <w:t>PURLZ</w:t>
        </w:r>
      </w:hyperlink>
      <w:r>
        <w:rPr>
          <w:rStyle w:val="FootnoteReference"/>
        </w:rPr>
        <w:footnoteReference w:id="13"/>
      </w:r>
      <w:r>
        <w:t>.</w:t>
      </w:r>
    </w:p>
    <w:p w14:paraId="32ABD8D9" w14:textId="77777777" w:rsidR="00830078" w:rsidRDefault="00830078" w:rsidP="00830078">
      <w:pPr>
        <w:pStyle w:val="ListParagraph"/>
        <w:numPr>
          <w:ilvl w:val="0"/>
          <w:numId w:val="41"/>
        </w:numPr>
      </w:pPr>
      <w:r>
        <w:t xml:space="preserve">Create a java </w:t>
      </w:r>
      <w:proofErr w:type="spellStart"/>
      <w:r w:rsidRPr="00830078">
        <w:rPr>
          <w:i/>
        </w:rPr>
        <w:t>keystore</w:t>
      </w:r>
      <w:proofErr w:type="spellEnd"/>
      <w:r>
        <w:t xml:space="preserve"> if none exists:</w:t>
      </w:r>
    </w:p>
    <w:p w14:paraId="05AAD63A" w14:textId="77777777" w:rsidR="00830078" w:rsidRPr="001649E9"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14:paraId="5A219A93" w14:textId="77777777">
        <w:trPr>
          <w:trHeight w:val="1004"/>
        </w:trPr>
        <w:tc>
          <w:tcPr>
            <w:tcW w:w="9936" w:type="dxa"/>
          </w:tcPr>
          <w:p w14:paraId="05E916F0" w14:textId="77777777" w:rsidR="00830078" w:rsidRPr="006E5906" w:rsidRDefault="00830078" w:rsidP="006E5906">
            <w:pPr>
              <w:rPr>
                <w:rFonts w:ascii="Courier" w:hAnsi="Courier"/>
                <w:sz w:val="20"/>
              </w:rPr>
            </w:pPr>
            <w:r>
              <w:rPr>
                <w:rFonts w:ascii="Courier" w:hAnsi="Courier" w:cs="Monaco"/>
                <w:sz w:val="20"/>
              </w:rPr>
              <w:t xml:space="preserve">$ </w:t>
            </w:r>
            <w:proofErr w:type="spellStart"/>
            <w:r w:rsidRPr="006E5906">
              <w:rPr>
                <w:rFonts w:ascii="Courier" w:hAnsi="Courier"/>
                <w:sz w:val="20"/>
              </w:rPr>
              <w:t>keytool</w:t>
            </w:r>
            <w:proofErr w:type="spellEnd"/>
            <w:r w:rsidRPr="006E5906">
              <w:rPr>
                <w:rFonts w:ascii="Courier" w:hAnsi="Courier"/>
                <w:sz w:val="20"/>
              </w:rPr>
              <w:t xml:space="preserve"> </w:t>
            </w:r>
            <w:r>
              <w:rPr>
                <w:rFonts w:ascii="Courier" w:hAnsi="Courier"/>
                <w:sz w:val="20"/>
              </w:rPr>
              <w:t>–</w:t>
            </w:r>
            <w:proofErr w:type="spellStart"/>
            <w:r>
              <w:rPr>
                <w:rFonts w:ascii="Courier" w:hAnsi="Courier"/>
                <w:sz w:val="20"/>
              </w:rPr>
              <w:t>keystore</w:t>
            </w:r>
            <w:proofErr w:type="spellEnd"/>
            <w:r>
              <w:rPr>
                <w:rFonts w:ascii="Courier" w:hAnsi="Courier"/>
                <w:sz w:val="20"/>
              </w:rPr>
              <w:t xml:space="preserve"> /home/</w:t>
            </w:r>
            <w:proofErr w:type="spellStart"/>
            <w:r>
              <w:rPr>
                <w:rFonts w:ascii="Courier" w:hAnsi="Courier"/>
                <w:sz w:val="20"/>
              </w:rPr>
              <w:t>purlz</w:t>
            </w:r>
            <w:proofErr w:type="spellEnd"/>
            <w:r>
              <w:rPr>
                <w:rFonts w:ascii="Courier" w:hAnsi="Courier"/>
                <w:sz w:val="20"/>
              </w:rPr>
              <w:t>/</w:t>
            </w:r>
            <w:proofErr w:type="spellStart"/>
            <w:r>
              <w:rPr>
                <w:rFonts w:ascii="Courier" w:hAnsi="Courier"/>
                <w:sz w:val="20"/>
              </w:rPr>
              <w:t>keystore</w:t>
            </w:r>
            <w:proofErr w:type="spellEnd"/>
            <w:r>
              <w:rPr>
                <w:rFonts w:ascii="Courier" w:hAnsi="Courier"/>
                <w:sz w:val="20"/>
              </w:rPr>
              <w:t xml:space="preserve"> </w:t>
            </w:r>
            <w:r w:rsidRPr="006E5906">
              <w:rPr>
                <w:rFonts w:ascii="Courier" w:hAnsi="Courier"/>
                <w:sz w:val="20"/>
              </w:rPr>
              <w:t>-</w:t>
            </w:r>
            <w:proofErr w:type="spellStart"/>
            <w:r w:rsidRPr="006E5906">
              <w:rPr>
                <w:rFonts w:ascii="Courier" w:hAnsi="Courier"/>
                <w:sz w:val="20"/>
              </w:rPr>
              <w:t>genkey</w:t>
            </w:r>
            <w:proofErr w:type="spellEnd"/>
            <w:r w:rsidRPr="006E5906">
              <w:rPr>
                <w:rFonts w:ascii="Courier" w:hAnsi="Courier"/>
                <w:sz w:val="20"/>
              </w:rPr>
              <w:t xml:space="preserve"> -</w:t>
            </w:r>
            <w:proofErr w:type="spellStart"/>
            <w:r w:rsidRPr="006E5906">
              <w:rPr>
                <w:rFonts w:ascii="Courier" w:hAnsi="Courier"/>
                <w:sz w:val="20"/>
              </w:rPr>
              <w:t>storepass</w:t>
            </w:r>
            <w:proofErr w:type="spellEnd"/>
            <w:r w:rsidRPr="006E5906">
              <w:rPr>
                <w:rFonts w:ascii="Courier" w:hAnsi="Courier"/>
                <w:sz w:val="20"/>
              </w:rPr>
              <w:t xml:space="preserve"> </w:t>
            </w:r>
            <w:proofErr w:type="spellStart"/>
            <w:r w:rsidRPr="006E5906">
              <w:rPr>
                <w:rFonts w:ascii="Courier" w:hAnsi="Courier"/>
                <w:sz w:val="20"/>
              </w:rPr>
              <w:t>cagrid</w:t>
            </w:r>
            <w:proofErr w:type="spellEnd"/>
            <w:r w:rsidRPr="006E5906">
              <w:rPr>
                <w:rFonts w:ascii="Courier" w:hAnsi="Courier"/>
                <w:sz w:val="20"/>
              </w:rPr>
              <w:t xml:space="preserve"> -</w:t>
            </w:r>
            <w:proofErr w:type="spellStart"/>
            <w:r w:rsidRPr="006E5906">
              <w:rPr>
                <w:rFonts w:ascii="Courier" w:hAnsi="Courier"/>
                <w:sz w:val="20"/>
              </w:rPr>
              <w:t>keyalg</w:t>
            </w:r>
            <w:proofErr w:type="spellEnd"/>
            <w:r w:rsidRPr="006E5906">
              <w:rPr>
                <w:rFonts w:ascii="Courier" w:hAnsi="Courier"/>
                <w:sz w:val="20"/>
              </w:rPr>
              <w:t xml:space="preserve"> DSA -alia</w:t>
            </w:r>
            <w:r>
              <w:rPr>
                <w:rFonts w:ascii="Courier" w:hAnsi="Courier"/>
                <w:sz w:val="20"/>
              </w:rPr>
              <w:t>s jetty –</w:t>
            </w:r>
            <w:proofErr w:type="spellStart"/>
            <w:r>
              <w:rPr>
                <w:rFonts w:ascii="Courier" w:hAnsi="Courier"/>
                <w:sz w:val="20"/>
              </w:rPr>
              <w:t>dname</w:t>
            </w:r>
            <w:proofErr w:type="spellEnd"/>
            <w:r>
              <w:rPr>
                <w:rFonts w:ascii="Courier" w:hAnsi="Courier"/>
                <w:sz w:val="20"/>
              </w:rPr>
              <w:t xml:space="preserve"> </w:t>
            </w:r>
            <w:r w:rsidRPr="006E5906">
              <w:rPr>
                <w:rFonts w:ascii="Courier" w:hAnsi="Courier"/>
                <w:sz w:val="20"/>
              </w:rPr>
              <w:t>"CN=cagrid.org, OU=Software Research Insti</w:t>
            </w:r>
            <w:r>
              <w:rPr>
                <w:rFonts w:ascii="Courier" w:hAnsi="Courier"/>
                <w:sz w:val="20"/>
              </w:rPr>
              <w:t xml:space="preserve">tute, O=Biomedical Informatics, </w:t>
            </w:r>
            <w:r w:rsidRPr="006E5906">
              <w:rPr>
                <w:rFonts w:ascii="Courier" w:hAnsi="Courier"/>
                <w:sz w:val="20"/>
              </w:rPr>
              <w:t>L=Columbus, ST=Ohio, C=US" -validity 99</w:t>
            </w:r>
            <w:r>
              <w:rPr>
                <w:rFonts w:ascii="Courier" w:hAnsi="Courier"/>
                <w:sz w:val="20"/>
              </w:rPr>
              <w:t>9</w:t>
            </w:r>
          </w:p>
        </w:tc>
      </w:tr>
    </w:tbl>
    <w:p w14:paraId="5633EBBE" w14:textId="77777777" w:rsidR="00830078" w:rsidRDefault="00830078" w:rsidP="00830078"/>
    <w:p w14:paraId="20E7B8E8" w14:textId="77777777" w:rsidR="00AE69FB" w:rsidRDefault="00AE69FB" w:rsidP="00AE69FB">
      <w:pPr>
        <w:pStyle w:val="ListParagraph"/>
        <w:numPr>
          <w:ilvl w:val="0"/>
          <w:numId w:val="41"/>
        </w:numPr>
      </w:pPr>
      <w:r>
        <w:t>Obtain an officially</w:t>
      </w:r>
      <w:r w:rsidR="00830078">
        <w:t xml:space="preserve"> signed certificate from a known</w:t>
      </w:r>
      <w:r>
        <w:t xml:space="preserve"> certificate authority</w:t>
      </w:r>
      <w:r w:rsidR="00830078">
        <w:t xml:space="preserve"> and add it to the </w:t>
      </w:r>
      <w:proofErr w:type="spellStart"/>
      <w:r w:rsidR="00830078" w:rsidRPr="00830078">
        <w:rPr>
          <w:i/>
        </w:rPr>
        <w:t>keystore</w:t>
      </w:r>
      <w:proofErr w:type="spellEnd"/>
      <w:r w:rsidR="00830078">
        <w:t xml:space="preserve"> created above</w:t>
      </w:r>
      <w:r>
        <w:t xml:space="preserve">. </w:t>
      </w:r>
      <w:r w:rsidRPr="006D45ED">
        <w:rPr>
          <w:b/>
        </w:rPr>
        <w:t>Note</w:t>
      </w:r>
      <w:r>
        <w:t xml:space="preserve"> certificate alias must be “</w:t>
      </w:r>
      <w:r w:rsidRPr="00830078">
        <w:rPr>
          <w:i/>
        </w:rPr>
        <w:t>jetty</w:t>
      </w:r>
      <w:r>
        <w:t xml:space="preserve">”. Alternatively, </w:t>
      </w:r>
      <w:r w:rsidR="00830078">
        <w:t xml:space="preserve">use </w:t>
      </w:r>
      <w:proofErr w:type="spellStart"/>
      <w:r w:rsidR="00830078" w:rsidRPr="00830078">
        <w:rPr>
          <w:i/>
        </w:rPr>
        <w:t>keytool</w:t>
      </w:r>
      <w:proofErr w:type="spellEnd"/>
      <w:r w:rsidR="00830078">
        <w:t xml:space="preserve"> to create a </w:t>
      </w:r>
      <w:r>
        <w:t>create a self-signed certificate:</w:t>
      </w:r>
    </w:p>
    <w:p w14:paraId="74AD70CC" w14:textId="77777777" w:rsidR="00AE69FB" w:rsidRPr="001649E9" w:rsidRDefault="00AE69FB" w:rsidP="00AE69FB">
      <w:pPr>
        <w:pStyle w:val="ListParagraph"/>
      </w:pPr>
    </w:p>
    <w:tbl>
      <w:tblPr>
        <w:tblStyle w:val="TableGrid"/>
        <w:tblW w:w="5000" w:type="pct"/>
        <w:tblInd w:w="360" w:type="dxa"/>
        <w:tblLook w:val="00A0" w:firstRow="1" w:lastRow="0" w:firstColumn="1" w:lastColumn="0" w:noHBand="0" w:noVBand="0"/>
      </w:tblPr>
      <w:tblGrid>
        <w:gridCol w:w="9936"/>
      </w:tblGrid>
      <w:tr w:rsidR="00AE69FB" w14:paraId="28D4D00E" w14:textId="77777777">
        <w:tc>
          <w:tcPr>
            <w:tcW w:w="5000" w:type="pct"/>
          </w:tcPr>
          <w:p w14:paraId="3CCD3E1E" w14:textId="77777777" w:rsidR="00AE69FB" w:rsidRPr="006E5906" w:rsidRDefault="006E5906" w:rsidP="006E5906">
            <w:pPr>
              <w:rPr>
                <w:rFonts w:ascii="Courier" w:hAnsi="Courier"/>
                <w:sz w:val="20"/>
              </w:rPr>
            </w:pPr>
            <w:r>
              <w:rPr>
                <w:rFonts w:ascii="Courier" w:hAnsi="Courier"/>
                <w:sz w:val="20"/>
              </w:rPr>
              <w:t xml:space="preserve">$ </w:t>
            </w:r>
            <w:proofErr w:type="spellStart"/>
            <w:r>
              <w:rPr>
                <w:rFonts w:ascii="Courier" w:hAnsi="Courier"/>
                <w:sz w:val="20"/>
              </w:rPr>
              <w:t>keytool</w:t>
            </w:r>
            <w:proofErr w:type="spellEnd"/>
            <w:r>
              <w:rPr>
                <w:rFonts w:ascii="Courier" w:hAnsi="Courier"/>
                <w:sz w:val="20"/>
              </w:rPr>
              <w:t xml:space="preserve"> </w:t>
            </w:r>
            <w:r w:rsidR="00830078">
              <w:rPr>
                <w:rFonts w:ascii="Courier" w:hAnsi="Courier"/>
                <w:sz w:val="20"/>
              </w:rPr>
              <w:t>–</w:t>
            </w:r>
            <w:proofErr w:type="spellStart"/>
            <w:r w:rsidR="00830078">
              <w:rPr>
                <w:rFonts w:ascii="Courier" w:hAnsi="Courier"/>
                <w:sz w:val="20"/>
              </w:rPr>
              <w:t>keystore</w:t>
            </w:r>
            <w:proofErr w:type="spellEnd"/>
            <w:r w:rsidR="00830078">
              <w:rPr>
                <w:rFonts w:ascii="Courier" w:hAnsi="Courier"/>
                <w:sz w:val="20"/>
              </w:rPr>
              <w:t xml:space="preserve"> /home/</w:t>
            </w:r>
            <w:proofErr w:type="spellStart"/>
            <w:r w:rsidR="00830078">
              <w:rPr>
                <w:rFonts w:ascii="Courier" w:hAnsi="Courier"/>
                <w:sz w:val="20"/>
              </w:rPr>
              <w:t>purlz</w:t>
            </w:r>
            <w:proofErr w:type="spellEnd"/>
            <w:r w:rsidR="00830078">
              <w:rPr>
                <w:rFonts w:ascii="Courier" w:hAnsi="Courier"/>
                <w:sz w:val="20"/>
              </w:rPr>
              <w:t>/</w:t>
            </w:r>
            <w:proofErr w:type="spellStart"/>
            <w:r w:rsidR="00830078">
              <w:rPr>
                <w:rFonts w:ascii="Courier" w:hAnsi="Courier"/>
                <w:sz w:val="20"/>
              </w:rPr>
              <w:t>keystore</w:t>
            </w:r>
            <w:proofErr w:type="spellEnd"/>
            <w:r w:rsidR="00830078">
              <w:rPr>
                <w:rFonts w:ascii="Courier" w:hAnsi="Courier"/>
                <w:sz w:val="20"/>
              </w:rPr>
              <w:t xml:space="preserve"> -</w:t>
            </w:r>
            <w:proofErr w:type="spellStart"/>
            <w:r w:rsidRPr="006E5906">
              <w:rPr>
                <w:rFonts w:ascii="Courier" w:hAnsi="Courier"/>
                <w:sz w:val="20"/>
              </w:rPr>
              <w:t>self</w:t>
            </w:r>
            <w:r>
              <w:rPr>
                <w:rFonts w:ascii="Courier" w:hAnsi="Courier"/>
                <w:sz w:val="20"/>
              </w:rPr>
              <w:t>cert</w:t>
            </w:r>
            <w:proofErr w:type="spellEnd"/>
            <w:r>
              <w:rPr>
                <w:rFonts w:ascii="Courier" w:hAnsi="Courier"/>
                <w:sz w:val="20"/>
              </w:rPr>
              <w:t xml:space="preserve"> -</w:t>
            </w:r>
            <w:proofErr w:type="spellStart"/>
            <w:r>
              <w:rPr>
                <w:rFonts w:ascii="Courier" w:hAnsi="Courier"/>
                <w:sz w:val="20"/>
              </w:rPr>
              <w:t>storepass</w:t>
            </w:r>
            <w:proofErr w:type="spellEnd"/>
            <w:r>
              <w:rPr>
                <w:rFonts w:ascii="Courier" w:hAnsi="Courier"/>
                <w:sz w:val="20"/>
              </w:rPr>
              <w:t xml:space="preserve"> </w:t>
            </w:r>
            <w:proofErr w:type="spellStart"/>
            <w:r>
              <w:rPr>
                <w:rFonts w:ascii="Courier" w:hAnsi="Courier"/>
                <w:sz w:val="20"/>
              </w:rPr>
              <w:t>cagrid</w:t>
            </w:r>
            <w:proofErr w:type="spellEnd"/>
            <w:r>
              <w:rPr>
                <w:rFonts w:ascii="Courier" w:hAnsi="Courier"/>
                <w:sz w:val="20"/>
              </w:rPr>
              <w:t xml:space="preserve"> -alias jetty </w:t>
            </w:r>
            <w:r w:rsidRPr="006E5906">
              <w:rPr>
                <w:rFonts w:ascii="Courier" w:hAnsi="Courier"/>
                <w:sz w:val="20"/>
              </w:rPr>
              <w:t>-validity 999</w:t>
            </w:r>
          </w:p>
        </w:tc>
      </w:tr>
    </w:tbl>
    <w:p w14:paraId="073E63AF" w14:textId="77777777" w:rsidR="006D45ED" w:rsidRDefault="006D45ED" w:rsidP="006D45ED">
      <w:pPr>
        <w:pStyle w:val="ListParagraph"/>
      </w:pPr>
    </w:p>
    <w:p w14:paraId="7F82E5B2" w14:textId="77777777" w:rsidR="00830078" w:rsidRDefault="006D45ED" w:rsidP="006D45ED">
      <w:pPr>
        <w:pStyle w:val="ListParagraph"/>
        <w:numPr>
          <w:ilvl w:val="0"/>
          <w:numId w:val="41"/>
        </w:numPr>
      </w:pPr>
      <w:r>
        <w:t>Export</w:t>
      </w:r>
      <w:r w:rsidR="00830078" w:rsidRPr="00830078">
        <w:t xml:space="preserve"> </w:t>
      </w:r>
      <w:r w:rsidR="00830078">
        <w:t>certificate</w:t>
      </w:r>
      <w:r>
        <w:t xml:space="preserve"> to a file for later use</w:t>
      </w:r>
      <w:r w:rsidR="00830078">
        <w:t>:</w:t>
      </w:r>
    </w:p>
    <w:p w14:paraId="5BB2D58C" w14:textId="77777777" w:rsidR="00830078" w:rsidRPr="001649E9" w:rsidRDefault="00830078" w:rsidP="00830078">
      <w:pPr>
        <w:pStyle w:val="ListParagraph"/>
      </w:pPr>
    </w:p>
    <w:tbl>
      <w:tblPr>
        <w:tblStyle w:val="TableGrid"/>
        <w:tblW w:w="5000" w:type="pct"/>
        <w:tblInd w:w="360" w:type="dxa"/>
        <w:tblLook w:val="00A0" w:firstRow="1" w:lastRow="0" w:firstColumn="1" w:lastColumn="0" w:noHBand="0" w:noVBand="0"/>
      </w:tblPr>
      <w:tblGrid>
        <w:gridCol w:w="9936"/>
      </w:tblGrid>
      <w:tr w:rsidR="00830078" w14:paraId="712BBC50" w14:textId="77777777">
        <w:tc>
          <w:tcPr>
            <w:tcW w:w="9936" w:type="dxa"/>
          </w:tcPr>
          <w:p w14:paraId="76B74DAC" w14:textId="77777777" w:rsidR="00830078" w:rsidRPr="006E5906" w:rsidRDefault="00830078" w:rsidP="006E5906">
            <w:pPr>
              <w:rPr>
                <w:rFonts w:ascii="Courier" w:hAnsi="Courier"/>
                <w:sz w:val="20"/>
              </w:rPr>
            </w:pPr>
            <w:r>
              <w:rPr>
                <w:rFonts w:ascii="Courier" w:hAnsi="Courier"/>
                <w:sz w:val="20"/>
              </w:rPr>
              <w:t xml:space="preserve">$ </w:t>
            </w:r>
            <w:proofErr w:type="spellStart"/>
            <w:r>
              <w:rPr>
                <w:rFonts w:ascii="Courier" w:hAnsi="Courier"/>
                <w:sz w:val="20"/>
              </w:rPr>
              <w:t>keytool</w:t>
            </w:r>
            <w:proofErr w:type="spellEnd"/>
            <w:r>
              <w:rPr>
                <w:rFonts w:ascii="Courier" w:hAnsi="Courier"/>
                <w:sz w:val="20"/>
              </w:rPr>
              <w:t xml:space="preserve"> –</w:t>
            </w:r>
            <w:proofErr w:type="spellStart"/>
            <w:r>
              <w:rPr>
                <w:rFonts w:ascii="Courier" w:hAnsi="Courier"/>
                <w:sz w:val="20"/>
              </w:rPr>
              <w:t>exportcert</w:t>
            </w:r>
            <w:proofErr w:type="spellEnd"/>
            <w:r>
              <w:rPr>
                <w:rFonts w:ascii="Courier" w:hAnsi="Courier"/>
                <w:sz w:val="20"/>
              </w:rPr>
              <w:t xml:space="preserve"> </w:t>
            </w:r>
            <w:r w:rsidRPr="006E5906">
              <w:rPr>
                <w:rFonts w:ascii="Courier" w:hAnsi="Courier"/>
                <w:sz w:val="20"/>
              </w:rPr>
              <w:t>-</w:t>
            </w:r>
            <w:proofErr w:type="spellStart"/>
            <w:r w:rsidRPr="006E5906">
              <w:rPr>
                <w:rFonts w:ascii="Courier" w:hAnsi="Courier"/>
                <w:sz w:val="20"/>
              </w:rPr>
              <w:t>storepass</w:t>
            </w:r>
            <w:proofErr w:type="spellEnd"/>
            <w:r>
              <w:rPr>
                <w:rFonts w:ascii="Courier" w:hAnsi="Courier"/>
                <w:sz w:val="20"/>
              </w:rPr>
              <w:t xml:space="preserve"> </w:t>
            </w:r>
            <w:proofErr w:type="spellStart"/>
            <w:r>
              <w:rPr>
                <w:rFonts w:ascii="Courier" w:hAnsi="Courier"/>
                <w:sz w:val="20"/>
              </w:rPr>
              <w:t>cagrid</w:t>
            </w:r>
            <w:proofErr w:type="spellEnd"/>
            <w:r>
              <w:rPr>
                <w:rFonts w:ascii="Courier" w:hAnsi="Courier"/>
                <w:sz w:val="20"/>
              </w:rPr>
              <w:t xml:space="preserve"> -alias jetty -</w:t>
            </w:r>
            <w:proofErr w:type="spellStart"/>
            <w:r>
              <w:rPr>
                <w:rFonts w:ascii="Courier" w:hAnsi="Courier"/>
                <w:sz w:val="20"/>
              </w:rPr>
              <w:t>rfc</w:t>
            </w:r>
            <w:proofErr w:type="spellEnd"/>
            <w:r>
              <w:rPr>
                <w:rFonts w:ascii="Courier" w:hAnsi="Courier"/>
                <w:sz w:val="20"/>
              </w:rPr>
              <w:t xml:space="preserve"> –file </w:t>
            </w:r>
            <w:r w:rsidRPr="006E5906">
              <w:rPr>
                <w:rFonts w:ascii="Courier" w:hAnsi="Courier"/>
                <w:sz w:val="20"/>
              </w:rPr>
              <w:t>jetty.cer</w:t>
            </w:r>
          </w:p>
        </w:tc>
      </w:tr>
    </w:tbl>
    <w:p w14:paraId="35E43A6E" w14:textId="77777777" w:rsidR="00830078" w:rsidRDefault="00830078" w:rsidP="006D45ED">
      <w:pPr>
        <w:pStyle w:val="ListParagraph"/>
      </w:pPr>
    </w:p>
    <w:p w14:paraId="0FA2610F" w14:textId="77777777" w:rsidR="006E5906" w:rsidRDefault="006D45ED" w:rsidP="006E5906">
      <w:pPr>
        <w:pStyle w:val="ListParagraph"/>
        <w:numPr>
          <w:ilvl w:val="0"/>
          <w:numId w:val="41"/>
        </w:numPr>
      </w:pPr>
      <w:r>
        <w:t xml:space="preserve">Edit </w:t>
      </w:r>
      <w:r w:rsidR="006E5906" w:rsidRPr="006E5906">
        <w:rPr>
          <w:i/>
        </w:rPr>
        <w:t>$PURLZ_INSTALL_DIR/modules/mod-fulcrum-frontend/etc/TransportJettyConfig.xml</w:t>
      </w:r>
      <w:r w:rsidR="006E5906">
        <w:t xml:space="preserve"> as follows:</w:t>
      </w:r>
    </w:p>
    <w:p w14:paraId="637240C8" w14:textId="77777777" w:rsidR="006E5906" w:rsidRDefault="006E5906" w:rsidP="006E5906">
      <w:pPr>
        <w:pStyle w:val="ListParagraph"/>
        <w:numPr>
          <w:ilvl w:val="1"/>
          <w:numId w:val="38"/>
        </w:numPr>
      </w:pPr>
      <w:r>
        <w:t xml:space="preserve">Remove the </w:t>
      </w:r>
      <w:r w:rsidRPr="00484EDD">
        <w:rPr>
          <w:i/>
        </w:rPr>
        <w:t>&lt;DISABLE&gt;&lt;/DISABLE&gt;</w:t>
      </w:r>
      <w:r>
        <w:t xml:space="preserve"> tags from around the Jetty SSL HTTP Server section.</w:t>
      </w:r>
    </w:p>
    <w:p w14:paraId="312C2BAC" w14:textId="77777777" w:rsidR="006E5906" w:rsidRPr="001649E9" w:rsidRDefault="006E5906" w:rsidP="00484EDD">
      <w:pPr>
        <w:pStyle w:val="ListParagraph"/>
        <w:numPr>
          <w:ilvl w:val="1"/>
          <w:numId w:val="38"/>
        </w:numPr>
      </w:pPr>
      <w:r>
        <w:t>Set</w:t>
      </w:r>
      <w:r w:rsidR="00484EDD">
        <w:t xml:space="preserve"> the </w:t>
      </w:r>
      <w:r w:rsidR="00484EDD" w:rsidRPr="005432E2">
        <w:rPr>
          <w:i/>
        </w:rPr>
        <w:t>Port</w:t>
      </w:r>
      <w:r w:rsidR="00484EDD">
        <w:t xml:space="preserve">, </w:t>
      </w:r>
      <w:proofErr w:type="spellStart"/>
      <w:r w:rsidR="00484EDD" w:rsidRPr="005432E2">
        <w:rPr>
          <w:i/>
        </w:rPr>
        <w:t>Keystore</w:t>
      </w:r>
      <w:proofErr w:type="spellEnd"/>
      <w:r w:rsidR="00484EDD">
        <w:t xml:space="preserve">, </w:t>
      </w:r>
      <w:r w:rsidR="00484EDD" w:rsidRPr="005432E2">
        <w:rPr>
          <w:i/>
        </w:rPr>
        <w:t>Password</w:t>
      </w:r>
      <w:r w:rsidR="00484EDD">
        <w:t xml:space="preserve">, </w:t>
      </w:r>
      <w:r w:rsidR="005432E2">
        <w:t xml:space="preserve">and </w:t>
      </w:r>
      <w:proofErr w:type="spellStart"/>
      <w:r w:rsidR="00484EDD" w:rsidRPr="005432E2">
        <w:rPr>
          <w:i/>
        </w:rPr>
        <w:t>K</w:t>
      </w:r>
      <w:r w:rsidRPr="005432E2">
        <w:rPr>
          <w:i/>
        </w:rPr>
        <w:t>eyPassword</w:t>
      </w:r>
      <w:proofErr w:type="spellEnd"/>
      <w:r>
        <w:t xml:space="preserve"> </w:t>
      </w:r>
      <w:r w:rsidR="005432E2">
        <w:t xml:space="preserve">accordingly </w:t>
      </w:r>
      <w:r>
        <w:t xml:space="preserve">(example below). Set </w:t>
      </w:r>
      <w:proofErr w:type="spellStart"/>
      <w:r w:rsidRPr="006D45ED">
        <w:rPr>
          <w:i/>
        </w:rPr>
        <w:t>NeedClientAuth</w:t>
      </w:r>
      <w:proofErr w:type="spellEnd"/>
      <w:r>
        <w:t xml:space="preserve"> to false.</w:t>
      </w:r>
    </w:p>
    <w:tbl>
      <w:tblPr>
        <w:tblStyle w:val="TableGrid"/>
        <w:tblW w:w="5000" w:type="pct"/>
        <w:tblInd w:w="360" w:type="dxa"/>
        <w:tblLook w:val="00A0" w:firstRow="1" w:lastRow="0" w:firstColumn="1" w:lastColumn="0" w:noHBand="0" w:noVBand="0"/>
      </w:tblPr>
      <w:tblGrid>
        <w:gridCol w:w="9936"/>
      </w:tblGrid>
      <w:tr w:rsidR="006E5906" w14:paraId="235F3A8C" w14:textId="77777777">
        <w:tc>
          <w:tcPr>
            <w:tcW w:w="5000" w:type="pct"/>
          </w:tcPr>
          <w:p w14:paraId="0694385C" w14:textId="77777777" w:rsidR="00484EDD" w:rsidRDefault="00484EDD" w:rsidP="00484EDD">
            <w:pPr>
              <w:rPr>
                <w:rFonts w:ascii="Courier" w:hAnsi="Courier" w:cs="Monaco"/>
                <w:sz w:val="20"/>
              </w:rPr>
            </w:pPr>
            <w:r w:rsidRPr="00484EDD">
              <w:rPr>
                <w:rFonts w:ascii="Courier" w:hAnsi="Courier" w:cs="Monaco"/>
                <w:sz w:val="20"/>
              </w:rPr>
              <w:t>&lt;Set name="Port"&gt;8443&lt;/Set&gt;</w:t>
            </w:r>
          </w:p>
          <w:p w14:paraId="7F42D0D9" w14:textId="77777777" w:rsidR="00484EDD" w:rsidRPr="00484EDD" w:rsidRDefault="006D45ED" w:rsidP="00484EDD">
            <w:pPr>
              <w:rPr>
                <w:rFonts w:ascii="Courier" w:hAnsi="Courier" w:cs="Monaco"/>
                <w:sz w:val="20"/>
              </w:rPr>
            </w:pPr>
            <w:r>
              <w:rPr>
                <w:rFonts w:ascii="Courier" w:hAnsi="Courier" w:cs="Monaco"/>
                <w:sz w:val="20"/>
              </w:rPr>
              <w:t>&lt;Set name="</w:t>
            </w:r>
            <w:proofErr w:type="spellStart"/>
            <w:r>
              <w:rPr>
                <w:rFonts w:ascii="Courier" w:hAnsi="Courier" w:cs="Monaco"/>
                <w:sz w:val="20"/>
              </w:rPr>
              <w:t>Keystore</w:t>
            </w:r>
            <w:proofErr w:type="spellEnd"/>
            <w:r>
              <w:rPr>
                <w:rFonts w:ascii="Courier" w:hAnsi="Courier" w:cs="Monaco"/>
                <w:sz w:val="20"/>
              </w:rPr>
              <w:t>"&gt;/home/</w:t>
            </w:r>
            <w:proofErr w:type="spellStart"/>
            <w:r>
              <w:rPr>
                <w:rFonts w:ascii="Courier" w:hAnsi="Courier" w:cs="Monaco"/>
                <w:sz w:val="20"/>
              </w:rPr>
              <w:t>purlz</w:t>
            </w:r>
            <w:proofErr w:type="spellEnd"/>
            <w:r>
              <w:rPr>
                <w:rFonts w:ascii="Courier" w:hAnsi="Courier" w:cs="Monaco"/>
                <w:sz w:val="20"/>
              </w:rPr>
              <w:t>/</w:t>
            </w:r>
            <w:proofErr w:type="spellStart"/>
            <w:r w:rsidR="00484EDD" w:rsidRPr="00484EDD">
              <w:rPr>
                <w:rFonts w:ascii="Courier" w:hAnsi="Courier" w:cs="Monaco"/>
                <w:sz w:val="20"/>
              </w:rPr>
              <w:t>keystore</w:t>
            </w:r>
            <w:proofErr w:type="spellEnd"/>
            <w:r w:rsidR="00484EDD" w:rsidRPr="00484EDD">
              <w:rPr>
                <w:rFonts w:ascii="Courier" w:hAnsi="Courier" w:cs="Monaco"/>
                <w:sz w:val="20"/>
              </w:rPr>
              <w:t>&lt;/Set&gt;</w:t>
            </w:r>
          </w:p>
          <w:p w14:paraId="41531436" w14:textId="77777777" w:rsidR="00484EDD" w:rsidRPr="00484EDD" w:rsidRDefault="00484EDD" w:rsidP="00484EDD">
            <w:pPr>
              <w:rPr>
                <w:rFonts w:ascii="Courier" w:hAnsi="Courier" w:cs="Monaco"/>
                <w:sz w:val="20"/>
              </w:rPr>
            </w:pPr>
            <w:r w:rsidRPr="00484EDD">
              <w:rPr>
                <w:rFonts w:ascii="Courier" w:hAnsi="Courier" w:cs="Monaco"/>
                <w:sz w:val="20"/>
              </w:rPr>
              <w:t>&lt;Set name="Password"&gt;</w:t>
            </w:r>
            <w:proofErr w:type="spellStart"/>
            <w:r>
              <w:rPr>
                <w:rFonts w:ascii="Courier" w:hAnsi="Courier" w:cs="Monaco"/>
                <w:sz w:val="20"/>
              </w:rPr>
              <w:t>changeit</w:t>
            </w:r>
            <w:proofErr w:type="spellEnd"/>
            <w:r w:rsidRPr="00484EDD">
              <w:rPr>
                <w:rFonts w:ascii="Courier" w:hAnsi="Courier" w:cs="Monaco"/>
                <w:sz w:val="20"/>
              </w:rPr>
              <w:t>&lt;/Set&gt;</w:t>
            </w:r>
          </w:p>
          <w:p w14:paraId="2B3B2D5E" w14:textId="77777777" w:rsidR="00484EDD" w:rsidRPr="00484EDD" w:rsidRDefault="00484EDD" w:rsidP="00484EDD">
            <w:pPr>
              <w:rPr>
                <w:rFonts w:ascii="Courier" w:hAnsi="Courier" w:cs="Monaco"/>
                <w:sz w:val="20"/>
              </w:rPr>
            </w:pPr>
            <w:r w:rsidRPr="00484EDD">
              <w:rPr>
                <w:rFonts w:ascii="Courier" w:hAnsi="Courier" w:cs="Monaco"/>
                <w:sz w:val="20"/>
              </w:rPr>
              <w:t>&lt;Set name="</w:t>
            </w:r>
            <w:proofErr w:type="spellStart"/>
            <w:r w:rsidRPr="00484EDD">
              <w:rPr>
                <w:rFonts w:ascii="Courier" w:hAnsi="Courier" w:cs="Monaco"/>
                <w:sz w:val="20"/>
              </w:rPr>
              <w:t>KeyPassword</w:t>
            </w:r>
            <w:proofErr w:type="spellEnd"/>
            <w:r w:rsidRPr="00484EDD">
              <w:rPr>
                <w:rFonts w:ascii="Courier" w:hAnsi="Courier" w:cs="Monaco"/>
                <w:sz w:val="20"/>
              </w:rPr>
              <w:t>"&gt;</w:t>
            </w:r>
            <w:proofErr w:type="spellStart"/>
            <w:r>
              <w:rPr>
                <w:rFonts w:ascii="Courier" w:hAnsi="Courier" w:cs="Monaco"/>
                <w:sz w:val="20"/>
              </w:rPr>
              <w:t>changeit</w:t>
            </w:r>
            <w:proofErr w:type="spellEnd"/>
            <w:r w:rsidRPr="00484EDD">
              <w:rPr>
                <w:rFonts w:ascii="Courier" w:hAnsi="Courier" w:cs="Monaco"/>
                <w:sz w:val="20"/>
              </w:rPr>
              <w:t>&lt;/Set&gt;</w:t>
            </w:r>
          </w:p>
          <w:p w14:paraId="18482925" w14:textId="77777777" w:rsidR="006E5906" w:rsidRPr="006E5906" w:rsidRDefault="00484EDD" w:rsidP="00931917">
            <w:pPr>
              <w:rPr>
                <w:rFonts w:ascii="Courier" w:hAnsi="Courier"/>
                <w:sz w:val="20"/>
              </w:rPr>
            </w:pPr>
            <w:r w:rsidRPr="00484EDD">
              <w:rPr>
                <w:rFonts w:ascii="Courier" w:hAnsi="Courier" w:cs="Monaco"/>
                <w:sz w:val="20"/>
              </w:rPr>
              <w:t>&lt;Set name="</w:t>
            </w:r>
            <w:proofErr w:type="spellStart"/>
            <w:r w:rsidRPr="00484EDD">
              <w:rPr>
                <w:rFonts w:ascii="Courier" w:hAnsi="Courier" w:cs="Monaco"/>
                <w:sz w:val="20"/>
              </w:rPr>
              <w:t>NeedClientAuth</w:t>
            </w:r>
            <w:proofErr w:type="spellEnd"/>
            <w:r w:rsidRPr="00484EDD">
              <w:rPr>
                <w:rFonts w:ascii="Courier" w:hAnsi="Courier" w:cs="Monaco"/>
                <w:sz w:val="20"/>
              </w:rPr>
              <w:t>"&gt;</w:t>
            </w:r>
            <w:r w:rsidR="00931917">
              <w:rPr>
                <w:rFonts w:ascii="Courier" w:hAnsi="Courier" w:cs="Monaco"/>
                <w:sz w:val="20"/>
              </w:rPr>
              <w:t>false</w:t>
            </w:r>
            <w:r w:rsidRPr="00484EDD">
              <w:rPr>
                <w:rFonts w:ascii="Courier" w:hAnsi="Courier" w:cs="Monaco"/>
                <w:sz w:val="20"/>
              </w:rPr>
              <w:t>&lt;/Set&gt;</w:t>
            </w:r>
          </w:p>
        </w:tc>
      </w:tr>
    </w:tbl>
    <w:p w14:paraId="1755D8FD" w14:textId="77777777" w:rsidR="006B72C8" w:rsidRDefault="006B72C8" w:rsidP="006B72C8"/>
    <w:p w14:paraId="53722A5D" w14:textId="77777777" w:rsidR="006B72C8" w:rsidRDefault="006B72C8" w:rsidP="006B72C8">
      <w:pPr>
        <w:pStyle w:val="Heading2"/>
      </w:pPr>
      <w:bookmarkStart w:id="119" w:name="_Toc248224318"/>
      <w:r>
        <w:t>Client Configuration</w:t>
      </w:r>
      <w:bookmarkEnd w:id="119"/>
    </w:p>
    <w:p w14:paraId="5DD0246D" w14:textId="77777777" w:rsidR="00133624" w:rsidRDefault="001379F9" w:rsidP="00133624">
      <w:r>
        <w:t xml:space="preserve">The certificates from the prefix authority and naming authority must be added to the </w:t>
      </w:r>
      <w:proofErr w:type="spellStart"/>
      <w:r w:rsidRPr="001379F9">
        <w:rPr>
          <w:i/>
        </w:rPr>
        <w:t>keystore</w:t>
      </w:r>
      <w:proofErr w:type="spellEnd"/>
      <w:r>
        <w:t xml:space="preserve"> used </w:t>
      </w:r>
      <w:r>
        <w:lastRenderedPageBreak/>
        <w:t>by the JVM running the client.</w:t>
      </w:r>
      <w:r w:rsidRPr="001379F9">
        <w:t xml:space="preserve"> </w:t>
      </w:r>
      <w:r>
        <w:t>For example, the following command imports the PURLZ certificate that was exported earlier for later use:</w:t>
      </w:r>
    </w:p>
    <w:p w14:paraId="15123FFE" w14:textId="77777777" w:rsidR="001379F9" w:rsidRPr="001649E9" w:rsidRDefault="001379F9" w:rsidP="00133624"/>
    <w:tbl>
      <w:tblPr>
        <w:tblStyle w:val="TableGrid"/>
        <w:tblW w:w="5000" w:type="pct"/>
        <w:tblLook w:val="00A0" w:firstRow="1" w:lastRow="0" w:firstColumn="1" w:lastColumn="0" w:noHBand="0" w:noVBand="0"/>
      </w:tblPr>
      <w:tblGrid>
        <w:gridCol w:w="9936"/>
      </w:tblGrid>
      <w:tr w:rsidR="001379F9" w14:paraId="0CDE28D8" w14:textId="77777777">
        <w:tc>
          <w:tcPr>
            <w:tcW w:w="5000" w:type="pct"/>
          </w:tcPr>
          <w:p w14:paraId="782DB74E" w14:textId="77777777" w:rsidR="001379F9" w:rsidRPr="006E5906" w:rsidRDefault="001379F9" w:rsidP="006E5906">
            <w:pPr>
              <w:rPr>
                <w:rFonts w:ascii="Courier" w:hAnsi="Courier"/>
                <w:sz w:val="20"/>
              </w:rPr>
            </w:pPr>
            <w:r>
              <w:rPr>
                <w:rFonts w:ascii="Courier" w:hAnsi="Courier" w:cs="Monaco"/>
                <w:sz w:val="20"/>
              </w:rPr>
              <w:t xml:space="preserve">$ </w:t>
            </w:r>
            <w:proofErr w:type="spellStart"/>
            <w:r w:rsidRPr="006E5906">
              <w:rPr>
                <w:rFonts w:ascii="Courier" w:hAnsi="Courier"/>
                <w:sz w:val="20"/>
              </w:rPr>
              <w:t>keytool</w:t>
            </w:r>
            <w:proofErr w:type="spellEnd"/>
            <w:r w:rsidRPr="006E5906">
              <w:rPr>
                <w:rFonts w:ascii="Courier" w:hAnsi="Courier"/>
                <w:sz w:val="20"/>
              </w:rPr>
              <w:t xml:space="preserve"> </w:t>
            </w:r>
            <w:r>
              <w:rPr>
                <w:rFonts w:ascii="Courier" w:hAnsi="Courier"/>
                <w:sz w:val="20"/>
              </w:rPr>
              <w:t>–</w:t>
            </w:r>
            <w:proofErr w:type="spellStart"/>
            <w:r>
              <w:rPr>
                <w:rFonts w:ascii="Courier" w:hAnsi="Courier"/>
                <w:sz w:val="20"/>
              </w:rPr>
              <w:t>keystore</w:t>
            </w:r>
            <w:proofErr w:type="spellEnd"/>
            <w:r w:rsidR="00133624">
              <w:rPr>
                <w:rFonts w:ascii="Courier" w:hAnsi="Courier"/>
                <w:sz w:val="20"/>
              </w:rPr>
              <w:t xml:space="preserve"> /home/client/</w:t>
            </w:r>
            <w:proofErr w:type="spellStart"/>
            <w:r w:rsidR="00133624">
              <w:rPr>
                <w:rFonts w:ascii="Courier" w:hAnsi="Courier"/>
                <w:sz w:val="20"/>
              </w:rPr>
              <w:t>keystore</w:t>
            </w:r>
            <w:proofErr w:type="spellEnd"/>
            <w:r w:rsidR="00133624">
              <w:rPr>
                <w:rFonts w:ascii="Courier" w:hAnsi="Courier"/>
                <w:sz w:val="20"/>
              </w:rPr>
              <w:t xml:space="preserve"> –import –alias jetty –file jetty.cer</w:t>
            </w:r>
          </w:p>
        </w:tc>
      </w:tr>
    </w:tbl>
    <w:p w14:paraId="41D1A389" w14:textId="77777777" w:rsidR="00CA7810" w:rsidRPr="006B72C8" w:rsidRDefault="00CA7810" w:rsidP="006B72C8"/>
    <w:p w14:paraId="227B9A09" w14:textId="77777777" w:rsidR="00133624" w:rsidRDefault="00CA7810" w:rsidP="00CA7810">
      <w:r>
        <w:t xml:space="preserve"> </w:t>
      </w:r>
      <w:r w:rsidR="00133624">
        <w:t>Similarly, import the naming authority certificate.</w:t>
      </w:r>
    </w:p>
    <w:p w14:paraId="7AD107E2" w14:textId="77777777" w:rsidR="002458D7" w:rsidRDefault="00133624" w:rsidP="00CA7810">
      <w:r>
        <w:t xml:space="preserve">The JVM that runs the client program using the resolution toolkit (identifiers-client) must be passed they </w:t>
      </w:r>
      <w:proofErr w:type="spellStart"/>
      <w:r w:rsidRPr="00133624">
        <w:rPr>
          <w:i/>
        </w:rPr>
        <w:t>keystore</w:t>
      </w:r>
      <w:proofErr w:type="spellEnd"/>
      <w:r>
        <w:t xml:space="preserve"> being used (e.g. –</w:t>
      </w:r>
      <w:proofErr w:type="spellStart"/>
      <w:r>
        <w:t>Djavax.net.ssl.trustStore</w:t>
      </w:r>
      <w:proofErr w:type="spellEnd"/>
      <w:r>
        <w:t>=/home/client/</w:t>
      </w:r>
      <w:proofErr w:type="spellStart"/>
      <w:r>
        <w:t>keystore</w:t>
      </w:r>
      <w:proofErr w:type="spellEnd"/>
      <w:r>
        <w:t>)</w:t>
      </w:r>
    </w:p>
    <w:p w14:paraId="40286748" w14:textId="77777777" w:rsidR="002458D7" w:rsidRDefault="002458D7" w:rsidP="00CA7810"/>
    <w:p w14:paraId="690F0A7F" w14:textId="77777777" w:rsidR="002458D7" w:rsidRDefault="002458D7" w:rsidP="002458D7">
      <w:pPr>
        <w:pStyle w:val="Heading2"/>
      </w:pPr>
      <w:bookmarkStart w:id="120" w:name="_Toc248224319"/>
      <w:r>
        <w:t>Performance</w:t>
      </w:r>
      <w:r w:rsidR="00DF17B5">
        <w:t xml:space="preserve"> Considerations</w:t>
      </w:r>
      <w:bookmarkEnd w:id="120"/>
    </w:p>
    <w:p w14:paraId="0112A613" w14:textId="77777777" w:rsidR="00DF17B5" w:rsidRDefault="008E34C2" w:rsidP="002458D7">
      <w:r>
        <w:t>Encrypting communications adds</w:t>
      </w:r>
      <w:r w:rsidR="00DF17B5">
        <w:t xml:space="preserve"> overhead to the resolution processes, as expected. The following test scenario has been run for comparison purposes:</w:t>
      </w:r>
    </w:p>
    <w:p w14:paraId="4379C4A6" w14:textId="77777777" w:rsidR="00DF17B5" w:rsidRDefault="00DF17B5" w:rsidP="00DF17B5">
      <w:pPr>
        <w:pStyle w:val="ListParagraph"/>
        <w:numPr>
          <w:ilvl w:val="0"/>
          <w:numId w:val="40"/>
        </w:numPr>
      </w:pPr>
      <w:r>
        <w:t>PURLZ 1.6 running in a dedicated machine.</w:t>
      </w:r>
    </w:p>
    <w:p w14:paraId="3179F26B" w14:textId="77777777" w:rsidR="00DF17B5" w:rsidRDefault="00DF17B5" w:rsidP="00DF17B5">
      <w:pPr>
        <w:pStyle w:val="ListParagraph"/>
        <w:numPr>
          <w:ilvl w:val="0"/>
          <w:numId w:val="40"/>
        </w:numPr>
      </w:pPr>
      <w:r>
        <w:t>Naming Authority running in a dedicated machine.</w:t>
      </w:r>
    </w:p>
    <w:p w14:paraId="2E55B735" w14:textId="77777777" w:rsidR="00DF17B5" w:rsidRDefault="00DF17B5" w:rsidP="00DF17B5">
      <w:pPr>
        <w:pStyle w:val="ListParagraph"/>
        <w:numPr>
          <w:ilvl w:val="0"/>
          <w:numId w:val="40"/>
        </w:numPr>
      </w:pPr>
      <w:r>
        <w:t>Client running in a dedicated machine.</w:t>
      </w:r>
    </w:p>
    <w:p w14:paraId="296238E8" w14:textId="77777777" w:rsidR="00205B10" w:rsidRPr="001649E9" w:rsidRDefault="00205B10" w:rsidP="00205B10">
      <w:pPr>
        <w:pStyle w:val="ListParagraph"/>
        <w:ind w:left="360"/>
      </w:pPr>
    </w:p>
    <w:tbl>
      <w:tblPr>
        <w:tblStyle w:val="TableGrid"/>
        <w:tblW w:w="5000" w:type="pct"/>
        <w:tblLook w:val="00A0" w:firstRow="1" w:lastRow="0" w:firstColumn="1" w:lastColumn="0" w:noHBand="0" w:noVBand="0"/>
      </w:tblPr>
      <w:tblGrid>
        <w:gridCol w:w="9936"/>
      </w:tblGrid>
      <w:tr w:rsidR="00205B10" w14:paraId="7B934567" w14:textId="77777777">
        <w:tc>
          <w:tcPr>
            <w:tcW w:w="5000" w:type="pct"/>
          </w:tcPr>
          <w:p w14:paraId="382DEF27" w14:textId="77777777" w:rsidR="00205B10" w:rsidRDefault="00205B10" w:rsidP="006E5906">
            <w:pPr>
              <w:rPr>
                <w:rFonts w:ascii="Courier" w:hAnsi="Courier" w:cs="Monaco"/>
                <w:sz w:val="20"/>
              </w:rPr>
            </w:pPr>
            <w:r>
              <w:rPr>
                <w:rFonts w:ascii="Courier" w:hAnsi="Courier" w:cs="Monaco"/>
                <w:sz w:val="20"/>
              </w:rPr>
              <w:t>Scenario 1:</w:t>
            </w:r>
          </w:p>
          <w:p w14:paraId="553C80F6" w14:textId="77777777" w:rsidR="00205B10" w:rsidRPr="00205B10" w:rsidRDefault="00205B10" w:rsidP="00205B10">
            <w:pPr>
              <w:pStyle w:val="ListParagraph"/>
              <w:numPr>
                <w:ilvl w:val="0"/>
                <w:numId w:val="40"/>
              </w:numPr>
              <w:rPr>
                <w:rFonts w:ascii="Courier" w:hAnsi="Courier" w:cs="Monaco"/>
                <w:sz w:val="20"/>
              </w:rPr>
            </w:pPr>
            <w:r>
              <w:rPr>
                <w:rFonts w:ascii="Courier" w:hAnsi="Courier" w:cs="Monaco"/>
                <w:sz w:val="20"/>
              </w:rPr>
              <w:t>One c</w:t>
            </w:r>
            <w:r w:rsidRPr="00205B10">
              <w:rPr>
                <w:rFonts w:ascii="Courier" w:hAnsi="Courier" w:cs="Monaco"/>
                <w:sz w:val="20"/>
              </w:rPr>
              <w:t>lient</w:t>
            </w:r>
          </w:p>
          <w:p w14:paraId="0D2C3663" w14:textId="77777777" w:rsidR="00205B10" w:rsidRDefault="00205B10" w:rsidP="00205B10">
            <w:pPr>
              <w:pStyle w:val="ListParagraph"/>
              <w:numPr>
                <w:ilvl w:val="0"/>
                <w:numId w:val="40"/>
              </w:numPr>
              <w:rPr>
                <w:rFonts w:ascii="Courier" w:hAnsi="Courier" w:cs="Monaco"/>
                <w:sz w:val="20"/>
              </w:rPr>
            </w:pPr>
            <w:r>
              <w:rPr>
                <w:rFonts w:ascii="Courier" w:hAnsi="Courier" w:cs="Monaco"/>
                <w:sz w:val="20"/>
              </w:rPr>
              <w:t>Resolution of 35,000 identifiers</w:t>
            </w:r>
          </w:p>
          <w:p w14:paraId="742F1F58" w14:textId="77777777" w:rsidR="00205B10" w:rsidRDefault="00205B10" w:rsidP="00205B10">
            <w:pPr>
              <w:rPr>
                <w:rFonts w:ascii="Courier" w:hAnsi="Courier" w:cs="Monaco"/>
                <w:sz w:val="20"/>
              </w:rPr>
            </w:pPr>
            <w:r>
              <w:rPr>
                <w:rFonts w:ascii="Courier" w:hAnsi="Courier" w:cs="Monaco"/>
                <w:sz w:val="20"/>
              </w:rPr>
              <w:t>Using HTTP: 62 minutes</w:t>
            </w:r>
          </w:p>
          <w:p w14:paraId="4ED279B0" w14:textId="77777777" w:rsidR="00205B10" w:rsidRPr="00205B10" w:rsidRDefault="00205B10" w:rsidP="006E5906">
            <w:pPr>
              <w:rPr>
                <w:rFonts w:ascii="Courier" w:hAnsi="Courier" w:cs="Monaco"/>
                <w:sz w:val="20"/>
              </w:rPr>
            </w:pPr>
            <w:r>
              <w:rPr>
                <w:rFonts w:ascii="Courier" w:hAnsi="Courier" w:cs="Monaco"/>
                <w:sz w:val="20"/>
              </w:rPr>
              <w:t>Using HTTPS (PA &amp; NA): 98 minutes</w:t>
            </w:r>
          </w:p>
        </w:tc>
      </w:tr>
    </w:tbl>
    <w:p w14:paraId="5BDA72E8" w14:textId="77777777" w:rsidR="00205B10" w:rsidRPr="001649E9" w:rsidRDefault="00205B10" w:rsidP="00205B10"/>
    <w:tbl>
      <w:tblPr>
        <w:tblStyle w:val="TableGrid"/>
        <w:tblW w:w="5000" w:type="pct"/>
        <w:tblLook w:val="00A0" w:firstRow="1" w:lastRow="0" w:firstColumn="1" w:lastColumn="0" w:noHBand="0" w:noVBand="0"/>
      </w:tblPr>
      <w:tblGrid>
        <w:gridCol w:w="9936"/>
      </w:tblGrid>
      <w:tr w:rsidR="00205B10" w14:paraId="3AE003EF" w14:textId="77777777">
        <w:tc>
          <w:tcPr>
            <w:tcW w:w="5000" w:type="pct"/>
          </w:tcPr>
          <w:p w14:paraId="66771D19" w14:textId="77777777" w:rsidR="00205B10" w:rsidRDefault="00205B10" w:rsidP="006E5906">
            <w:pPr>
              <w:rPr>
                <w:rFonts w:ascii="Courier" w:hAnsi="Courier" w:cs="Monaco"/>
                <w:sz w:val="20"/>
              </w:rPr>
            </w:pPr>
            <w:r>
              <w:rPr>
                <w:rFonts w:ascii="Courier" w:hAnsi="Courier" w:cs="Monaco"/>
                <w:sz w:val="20"/>
              </w:rPr>
              <w:t>Scenario 2:</w:t>
            </w:r>
          </w:p>
          <w:p w14:paraId="02A43ABA" w14:textId="77777777" w:rsidR="00205B10" w:rsidRPr="00205B10" w:rsidRDefault="00205B10" w:rsidP="00205B10">
            <w:pPr>
              <w:pStyle w:val="ListParagraph"/>
              <w:numPr>
                <w:ilvl w:val="0"/>
                <w:numId w:val="40"/>
              </w:numPr>
              <w:rPr>
                <w:rFonts w:ascii="Courier" w:hAnsi="Courier" w:cs="Monaco"/>
                <w:sz w:val="20"/>
              </w:rPr>
            </w:pPr>
            <w:r w:rsidRPr="00205B10">
              <w:rPr>
                <w:rFonts w:ascii="Courier" w:hAnsi="Courier" w:cs="Monaco"/>
                <w:sz w:val="20"/>
              </w:rPr>
              <w:t>Five clients</w:t>
            </w:r>
            <w:r>
              <w:rPr>
                <w:rFonts w:ascii="Courier" w:hAnsi="Courier" w:cs="Monaco"/>
                <w:sz w:val="20"/>
              </w:rPr>
              <w:t xml:space="preserve"> concurrently</w:t>
            </w:r>
          </w:p>
          <w:p w14:paraId="716DA199" w14:textId="77777777" w:rsidR="00205B10" w:rsidRPr="00205B10" w:rsidRDefault="00205B10" w:rsidP="00205B10">
            <w:pPr>
              <w:pStyle w:val="ListParagraph"/>
              <w:numPr>
                <w:ilvl w:val="0"/>
                <w:numId w:val="40"/>
              </w:numPr>
              <w:rPr>
                <w:rFonts w:ascii="Courier" w:hAnsi="Courier"/>
                <w:sz w:val="20"/>
              </w:rPr>
            </w:pPr>
            <w:r>
              <w:rPr>
                <w:rFonts w:ascii="Courier" w:hAnsi="Courier" w:cs="Monaco"/>
                <w:sz w:val="20"/>
              </w:rPr>
              <w:t>~7,000 identifiers/client (total 35,000 identifiers)</w:t>
            </w:r>
          </w:p>
          <w:p w14:paraId="15DD54FC" w14:textId="77777777" w:rsidR="00205B10" w:rsidRDefault="00205B10" w:rsidP="00205B10">
            <w:pPr>
              <w:rPr>
                <w:rFonts w:ascii="Courier" w:hAnsi="Courier" w:cs="Monaco"/>
                <w:sz w:val="20"/>
              </w:rPr>
            </w:pPr>
            <w:r>
              <w:rPr>
                <w:rFonts w:ascii="Courier" w:hAnsi="Courier" w:cs="Monaco"/>
                <w:sz w:val="20"/>
              </w:rPr>
              <w:t>Using HTTP: 48 minutes</w:t>
            </w:r>
          </w:p>
          <w:p w14:paraId="67120F40" w14:textId="77777777" w:rsidR="00205B10" w:rsidRPr="00205B10" w:rsidRDefault="00205B10" w:rsidP="00205B10">
            <w:pPr>
              <w:rPr>
                <w:rFonts w:ascii="Courier" w:hAnsi="Courier"/>
                <w:sz w:val="20"/>
              </w:rPr>
            </w:pPr>
            <w:r>
              <w:rPr>
                <w:rFonts w:ascii="Courier" w:hAnsi="Courier" w:cs="Monaco"/>
                <w:sz w:val="20"/>
              </w:rPr>
              <w:t>Using HTTPS (Both PA &amp; NA): 56 minutes</w:t>
            </w:r>
          </w:p>
        </w:tc>
      </w:tr>
    </w:tbl>
    <w:p w14:paraId="3F03C110" w14:textId="77777777" w:rsidR="00205B10" w:rsidRPr="006B72C8" w:rsidRDefault="00205B10" w:rsidP="00205B10"/>
    <w:p w14:paraId="0E126978" w14:textId="77777777" w:rsidR="00205B10" w:rsidRPr="006B72C8" w:rsidRDefault="00205B10" w:rsidP="00205B10">
      <w:pPr>
        <w:pStyle w:val="ListParagraph"/>
        <w:ind w:left="360"/>
      </w:pPr>
    </w:p>
    <w:p w14:paraId="7364CE39" w14:textId="77777777" w:rsidR="00736DDC" w:rsidRPr="002458D7" w:rsidRDefault="00736DDC" w:rsidP="00205B10">
      <w:pPr>
        <w:pStyle w:val="ListParagraph"/>
        <w:ind w:left="360"/>
      </w:pPr>
    </w:p>
    <w:p w14:paraId="7D48524B" w14:textId="77777777" w:rsidR="00736DDC" w:rsidRDefault="00736DDC" w:rsidP="00736DDC">
      <w:pPr>
        <w:pStyle w:val="Heading1"/>
      </w:pPr>
      <w:bookmarkStart w:id="121" w:name="_Toc248224320"/>
      <w:r>
        <w:t>Requirements to Design Mapping</w:t>
      </w:r>
      <w:bookmarkEnd w:id="121"/>
    </w:p>
    <w:tbl>
      <w:tblPr>
        <w:tblStyle w:val="TableGrid"/>
        <w:tblW w:w="0" w:type="auto"/>
        <w:tblLook w:val="00A0" w:firstRow="1" w:lastRow="0" w:firstColumn="1" w:lastColumn="0" w:noHBand="0" w:noVBand="0"/>
      </w:tblPr>
      <w:tblGrid>
        <w:gridCol w:w="4968"/>
        <w:gridCol w:w="4968"/>
      </w:tblGrid>
      <w:tr w:rsidR="00736DDC" w14:paraId="1D39F07C" w14:textId="77777777">
        <w:tc>
          <w:tcPr>
            <w:tcW w:w="4968" w:type="dxa"/>
          </w:tcPr>
          <w:p w14:paraId="5A8A1589" w14:textId="77777777" w:rsidR="00736DDC" w:rsidRPr="00736DDC" w:rsidRDefault="00736DDC" w:rsidP="00736DDC">
            <w:pPr>
              <w:jc w:val="center"/>
              <w:rPr>
                <w:b/>
              </w:rPr>
            </w:pPr>
            <w:r w:rsidRPr="00736DDC">
              <w:rPr>
                <w:b/>
              </w:rPr>
              <w:t>Requirement</w:t>
            </w:r>
          </w:p>
        </w:tc>
        <w:tc>
          <w:tcPr>
            <w:tcW w:w="4968" w:type="dxa"/>
          </w:tcPr>
          <w:p w14:paraId="7E690035" w14:textId="77777777" w:rsidR="00736DDC" w:rsidRPr="00736DDC" w:rsidRDefault="00736DDC" w:rsidP="00736DDC">
            <w:pPr>
              <w:jc w:val="center"/>
              <w:rPr>
                <w:b/>
              </w:rPr>
            </w:pPr>
            <w:r w:rsidRPr="00736DDC">
              <w:rPr>
                <w:b/>
              </w:rPr>
              <w:t>Design</w:t>
            </w:r>
          </w:p>
        </w:tc>
      </w:tr>
      <w:tr w:rsidR="00736DDC" w14:paraId="01814841" w14:textId="77777777">
        <w:tc>
          <w:tcPr>
            <w:tcW w:w="4968" w:type="dxa"/>
          </w:tcPr>
          <w:p w14:paraId="52CB88DB" w14:textId="77777777" w:rsidR="00736DDC" w:rsidRPr="00616FFF" w:rsidRDefault="00736DDC" w:rsidP="00736DDC">
            <w:r w:rsidRPr="00616FFF">
              <w:rPr>
                <w:rFonts w:cs="Helvetica"/>
                <w:b/>
                <w:bCs/>
              </w:rPr>
              <w:lastRenderedPageBreak/>
              <w:t>CAGRID-IDS-030</w:t>
            </w:r>
          </w:p>
        </w:tc>
        <w:tc>
          <w:tcPr>
            <w:tcW w:w="4968" w:type="dxa"/>
          </w:tcPr>
          <w:p w14:paraId="654E2228" w14:textId="77777777" w:rsidR="00736DDC" w:rsidRDefault="00F53D3C" w:rsidP="00736DDC">
            <w:r>
              <w:fldChar w:fldCharType="begin"/>
            </w:r>
            <w:r w:rsidR="005A5C69">
              <w:instrText xml:space="preserve"> REF _Ref111082336 \h </w:instrText>
            </w:r>
            <w:r>
              <w:fldChar w:fldCharType="separate"/>
            </w:r>
            <w:r w:rsidR="00736DDC">
              <w:t>The Prefix Authority</w:t>
            </w:r>
            <w:r>
              <w:fldChar w:fldCharType="end"/>
            </w:r>
            <w:r w:rsidR="00736DDC">
              <w:t xml:space="preserve"> (</w:t>
            </w:r>
            <w:r>
              <w:fldChar w:fldCharType="begin"/>
            </w:r>
            <w:r w:rsidR="005A5C69">
              <w:instrText xml:space="preserve"> PAGEREF _Ref111082514 \h </w:instrText>
            </w:r>
            <w:r>
              <w:fldChar w:fldCharType="separate"/>
            </w:r>
            <w:r w:rsidR="00736DDC">
              <w:rPr>
                <w:noProof/>
              </w:rPr>
              <w:t>7</w:t>
            </w:r>
            <w:r>
              <w:fldChar w:fldCharType="end"/>
            </w:r>
            <w:r w:rsidR="00736DDC">
              <w:t xml:space="preserve">), </w:t>
            </w:r>
            <w:r>
              <w:fldChar w:fldCharType="begin"/>
            </w:r>
            <w:r w:rsidR="005A5C69">
              <w:instrText xml:space="preserve"> REF _Ref111082460 \h </w:instrText>
            </w:r>
            <w:r>
              <w:fldChar w:fldCharType="separate"/>
            </w:r>
            <w:r w:rsidR="00736DDC">
              <w:t>The Prefix Authority</w:t>
            </w:r>
            <w:r>
              <w:fldChar w:fldCharType="end"/>
            </w:r>
            <w:r w:rsidR="00736DDC">
              <w:t xml:space="preserve"> (</w:t>
            </w:r>
            <w:r>
              <w:fldChar w:fldCharType="begin"/>
            </w:r>
            <w:r w:rsidR="005A5C69">
              <w:instrText xml:space="preserve"> PAGEREF _Ref111082501 \h </w:instrText>
            </w:r>
            <w:r>
              <w:fldChar w:fldCharType="separate"/>
            </w:r>
            <w:r w:rsidR="00736DDC">
              <w:rPr>
                <w:noProof/>
              </w:rPr>
              <w:t>10</w:t>
            </w:r>
            <w:r>
              <w:fldChar w:fldCharType="end"/>
            </w:r>
            <w:r w:rsidR="00736DDC">
              <w:t>)</w:t>
            </w:r>
          </w:p>
        </w:tc>
      </w:tr>
      <w:tr w:rsidR="00736DDC" w14:paraId="0865F622" w14:textId="77777777">
        <w:tc>
          <w:tcPr>
            <w:tcW w:w="4968" w:type="dxa"/>
          </w:tcPr>
          <w:p w14:paraId="57BD926B" w14:textId="77777777" w:rsidR="00736DDC" w:rsidRDefault="00736DDC" w:rsidP="00736DDC"/>
        </w:tc>
        <w:tc>
          <w:tcPr>
            <w:tcW w:w="4968" w:type="dxa"/>
          </w:tcPr>
          <w:p w14:paraId="1EA7048A" w14:textId="77777777" w:rsidR="00736DDC" w:rsidRDefault="00736DDC" w:rsidP="00736DDC"/>
        </w:tc>
      </w:tr>
      <w:tr w:rsidR="00736DDC" w14:paraId="06003FA7" w14:textId="77777777">
        <w:tc>
          <w:tcPr>
            <w:tcW w:w="4968" w:type="dxa"/>
          </w:tcPr>
          <w:p w14:paraId="4AA01B37" w14:textId="77777777" w:rsidR="00736DDC" w:rsidRDefault="00736DDC" w:rsidP="00736DDC"/>
        </w:tc>
        <w:tc>
          <w:tcPr>
            <w:tcW w:w="4968" w:type="dxa"/>
          </w:tcPr>
          <w:p w14:paraId="7B40F4E7" w14:textId="77777777" w:rsidR="00736DDC" w:rsidRDefault="00736DDC" w:rsidP="00736DDC"/>
        </w:tc>
      </w:tr>
      <w:tr w:rsidR="00736DDC" w14:paraId="2E8D6784" w14:textId="77777777">
        <w:tc>
          <w:tcPr>
            <w:tcW w:w="4968" w:type="dxa"/>
          </w:tcPr>
          <w:p w14:paraId="52969533" w14:textId="77777777" w:rsidR="00736DDC" w:rsidRDefault="00736DDC" w:rsidP="00736DDC"/>
        </w:tc>
        <w:tc>
          <w:tcPr>
            <w:tcW w:w="4968" w:type="dxa"/>
          </w:tcPr>
          <w:p w14:paraId="75E6B3D2" w14:textId="77777777" w:rsidR="00736DDC" w:rsidRDefault="00736DDC" w:rsidP="00736DDC"/>
        </w:tc>
      </w:tr>
      <w:tr w:rsidR="00736DDC" w14:paraId="16475212" w14:textId="77777777">
        <w:tc>
          <w:tcPr>
            <w:tcW w:w="4968" w:type="dxa"/>
          </w:tcPr>
          <w:p w14:paraId="01C8FFE9" w14:textId="77777777" w:rsidR="00736DDC" w:rsidRDefault="00736DDC" w:rsidP="00736DDC"/>
        </w:tc>
        <w:tc>
          <w:tcPr>
            <w:tcW w:w="4968" w:type="dxa"/>
          </w:tcPr>
          <w:p w14:paraId="170E2FAA" w14:textId="77777777" w:rsidR="00736DDC" w:rsidRDefault="00736DDC" w:rsidP="00736DDC"/>
        </w:tc>
      </w:tr>
      <w:tr w:rsidR="00736DDC" w14:paraId="0097E978" w14:textId="77777777">
        <w:tc>
          <w:tcPr>
            <w:tcW w:w="4968" w:type="dxa"/>
          </w:tcPr>
          <w:p w14:paraId="492447B1" w14:textId="77777777" w:rsidR="00736DDC" w:rsidRDefault="00736DDC" w:rsidP="00736DDC"/>
        </w:tc>
        <w:tc>
          <w:tcPr>
            <w:tcW w:w="4968" w:type="dxa"/>
          </w:tcPr>
          <w:p w14:paraId="0FDF3243" w14:textId="77777777" w:rsidR="00736DDC" w:rsidRDefault="00736DDC" w:rsidP="00736DDC"/>
        </w:tc>
      </w:tr>
      <w:tr w:rsidR="00736DDC" w14:paraId="2C11FA9C" w14:textId="77777777">
        <w:tc>
          <w:tcPr>
            <w:tcW w:w="4968" w:type="dxa"/>
          </w:tcPr>
          <w:p w14:paraId="5EE44BC0" w14:textId="77777777" w:rsidR="00736DDC" w:rsidRDefault="00736DDC" w:rsidP="00736DDC"/>
        </w:tc>
        <w:tc>
          <w:tcPr>
            <w:tcW w:w="4968" w:type="dxa"/>
          </w:tcPr>
          <w:p w14:paraId="773AF690" w14:textId="77777777" w:rsidR="00736DDC" w:rsidRDefault="00736DDC" w:rsidP="00736DDC"/>
        </w:tc>
      </w:tr>
      <w:tr w:rsidR="00736DDC" w14:paraId="1D4257F8" w14:textId="77777777">
        <w:tc>
          <w:tcPr>
            <w:tcW w:w="4968" w:type="dxa"/>
          </w:tcPr>
          <w:p w14:paraId="48C7F5BC" w14:textId="77777777" w:rsidR="00736DDC" w:rsidRDefault="00736DDC" w:rsidP="00736DDC"/>
        </w:tc>
        <w:tc>
          <w:tcPr>
            <w:tcW w:w="4968" w:type="dxa"/>
          </w:tcPr>
          <w:p w14:paraId="3A2AF694" w14:textId="77777777" w:rsidR="00736DDC" w:rsidRDefault="00736DDC" w:rsidP="00736DDC"/>
        </w:tc>
      </w:tr>
      <w:tr w:rsidR="00736DDC" w14:paraId="725A4AB9" w14:textId="77777777">
        <w:tc>
          <w:tcPr>
            <w:tcW w:w="4968" w:type="dxa"/>
          </w:tcPr>
          <w:p w14:paraId="15359485" w14:textId="77777777" w:rsidR="00736DDC" w:rsidRDefault="00736DDC" w:rsidP="00736DDC"/>
        </w:tc>
        <w:tc>
          <w:tcPr>
            <w:tcW w:w="4968" w:type="dxa"/>
          </w:tcPr>
          <w:p w14:paraId="438F7A79" w14:textId="77777777" w:rsidR="00736DDC" w:rsidRDefault="00736DDC" w:rsidP="00736DDC"/>
        </w:tc>
      </w:tr>
    </w:tbl>
    <w:p w14:paraId="0CF18216" w14:textId="77777777" w:rsidR="00746994" w:rsidRDefault="00746994" w:rsidP="00736DDC"/>
    <w:p w14:paraId="2818489B" w14:textId="77777777" w:rsidR="00746994" w:rsidRDefault="00746994" w:rsidP="00746994">
      <w:pPr>
        <w:pStyle w:val="Appendix1"/>
      </w:pPr>
      <w:r>
        <w:t>References</w:t>
      </w:r>
    </w:p>
    <w:p w14:paraId="46A62824" w14:textId="77777777" w:rsidR="00746994" w:rsidRDefault="00746994" w:rsidP="00746994">
      <w:pPr>
        <w:pStyle w:val="ListParagraph"/>
        <w:numPr>
          <w:ilvl w:val="0"/>
          <w:numId w:val="32"/>
        </w:numPr>
      </w:pPr>
      <w:proofErr w:type="spellStart"/>
      <w:r w:rsidRPr="00746994">
        <w:rPr>
          <w:i/>
        </w:rPr>
        <w:t>caGrid</w:t>
      </w:r>
      <w:proofErr w:type="spellEnd"/>
      <w:r w:rsidRPr="00746994">
        <w:rPr>
          <w:i/>
        </w:rPr>
        <w:t xml:space="preserve"> Identifiers Framework Requirements</w:t>
      </w:r>
      <w:r>
        <w:t xml:space="preserve">, </w:t>
      </w:r>
      <w:hyperlink r:id="rId33" w:history="1">
        <w:r w:rsidRPr="00756AAA">
          <w:rPr>
            <w:rStyle w:val="Hyperlink"/>
          </w:rPr>
          <w:t>https://cagrid.org/display/identifiers/Requirements</w:t>
        </w:r>
      </w:hyperlink>
    </w:p>
    <w:p w14:paraId="6F5ED201" w14:textId="77777777" w:rsidR="00746994" w:rsidRDefault="00746994" w:rsidP="00746994">
      <w:pPr>
        <w:pStyle w:val="ListParagraph"/>
      </w:pPr>
    </w:p>
    <w:p w14:paraId="23AB63E8" w14:textId="77777777" w:rsidR="00E259AE" w:rsidRPr="00746994" w:rsidRDefault="00E259AE" w:rsidP="00746994">
      <w:pPr>
        <w:pStyle w:val="ListParagraph"/>
      </w:pPr>
    </w:p>
    <w:sectPr w:rsidR="00E259AE" w:rsidRPr="00746994" w:rsidSect="00616997">
      <w:type w:val="oddPage"/>
      <w:pgSz w:w="12240" w:h="15840" w:code="1"/>
      <w:pgMar w:top="1440" w:right="108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Scott Oster" w:date="2009-08-04T16:31:00Z" w:initials="SO">
    <w:p w14:paraId="65672EE7" w14:textId="77777777" w:rsidR="00905E1E" w:rsidRDefault="00905E1E">
      <w:pPr>
        <w:pStyle w:val="CommentText"/>
      </w:pPr>
      <w:r>
        <w:rPr>
          <w:rStyle w:val="CommentReference"/>
        </w:rPr>
        <w:annotationRef/>
      </w:r>
      <w:r>
        <w:t>Somewhere in this document we need to include, or reference, the requirements we have captured on the wiki (and probably update them).   Some of the design components should be related back to the requirements which they help implement (for example the requirement for permanence is what drives the need for the prefix authority)</w:t>
      </w:r>
    </w:p>
  </w:comment>
  <w:comment w:id="62" w:author="Scott Oster" w:date="2009-08-04T16:25:00Z" w:initials="SO">
    <w:p w14:paraId="427F35ED" w14:textId="77777777" w:rsidR="00905E1E" w:rsidRDefault="00905E1E">
      <w:pPr>
        <w:pStyle w:val="CommentText"/>
      </w:pPr>
      <w:r>
        <w:rPr>
          <w:rStyle w:val="CommentReference"/>
        </w:rPr>
        <w:annotationRef/>
      </w:r>
      <w:r>
        <w:t>We need a little more details on the conceptual data model for identifiers (hash of arrays), before we get into how a naming authority stores them</w:t>
      </w:r>
    </w:p>
  </w:comment>
  <w:comment w:id="96" w:author="Scott Oster" w:date="2009-08-04T16:48:00Z" w:initials="SO">
    <w:p w14:paraId="5230CA47" w14:textId="77777777" w:rsidR="00905E1E" w:rsidRDefault="00905E1E">
      <w:pPr>
        <w:pStyle w:val="CommentText"/>
      </w:pPr>
      <w:r>
        <w:rPr>
          <w:rStyle w:val="CommentReference"/>
        </w:rPr>
        <w:annotationRef/>
      </w:r>
      <w:r>
        <w:t xml:space="preserve">We should verify it is acceptable to “reserve” these query parameters from use in identifiers.  We might want to just disallow any query </w:t>
      </w:r>
      <w:proofErr w:type="spellStart"/>
      <w:r>
        <w:t>params</w:t>
      </w:r>
      <w:proofErr w:type="spellEnd"/>
      <w:r>
        <w:t xml:space="preserve"> for identifiers.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A98E5" w14:textId="77777777" w:rsidR="00EA3666" w:rsidRDefault="00EA3666">
      <w:r>
        <w:separator/>
      </w:r>
    </w:p>
  </w:endnote>
  <w:endnote w:type="continuationSeparator" w:id="0">
    <w:p w14:paraId="36AFEAEA" w14:textId="77777777" w:rsidR="00EA3666" w:rsidRDefault="00EA3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onaco">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5F1FD" w14:textId="77777777" w:rsidR="00905E1E" w:rsidRDefault="00905E1E">
    <w:pPr>
      <w:pStyle w:val="Footer"/>
    </w:pPr>
    <w:r>
      <w:rPr>
        <w:rStyle w:val="PageNumber"/>
      </w:rPr>
      <w:fldChar w:fldCharType="begin"/>
    </w:r>
    <w:r>
      <w:rPr>
        <w:rStyle w:val="PageNumber"/>
      </w:rPr>
      <w:instrText xml:space="preserve"> PAGE </w:instrText>
    </w:r>
    <w:r>
      <w:rPr>
        <w:rStyle w:val="PageNumber"/>
      </w:rPr>
      <w:fldChar w:fldCharType="separate"/>
    </w:r>
    <w:r w:rsidR="00EE38D6">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5D941" w14:textId="77777777" w:rsidR="00905E1E" w:rsidRDefault="00905E1E">
    <w:pPr>
      <w:pStyle w:val="Footer"/>
    </w:pPr>
    <w:r>
      <w:tab/>
    </w:r>
    <w:r>
      <w:tab/>
    </w:r>
    <w:r>
      <w:tab/>
    </w:r>
    <w:r>
      <w:rPr>
        <w:rStyle w:val="PageNumber"/>
      </w:rPr>
      <w:fldChar w:fldCharType="begin"/>
    </w:r>
    <w:r>
      <w:rPr>
        <w:rStyle w:val="PageNumber"/>
      </w:rPr>
      <w:instrText xml:space="preserve"> PAGE </w:instrText>
    </w:r>
    <w:r>
      <w:rPr>
        <w:rStyle w:val="PageNumber"/>
      </w:rPr>
      <w:fldChar w:fldCharType="separate"/>
    </w:r>
    <w:r w:rsidR="00EE38D6">
      <w:rPr>
        <w:rStyle w:val="PageNumber"/>
        <w:noProof/>
      </w:rPr>
      <w:t>iii</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5A7BD" w14:textId="77777777" w:rsidR="00905E1E" w:rsidRDefault="00905E1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E11C2C">
      <w:rPr>
        <w:rStyle w:val="PageNumber"/>
        <w:noProof/>
      </w:rPr>
      <w:t>i</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5283D5" w14:textId="77777777" w:rsidR="00EA3666" w:rsidRDefault="00EA3666">
      <w:r>
        <w:separator/>
      </w:r>
    </w:p>
  </w:footnote>
  <w:footnote w:type="continuationSeparator" w:id="0">
    <w:p w14:paraId="1148595F" w14:textId="77777777" w:rsidR="00EA3666" w:rsidRDefault="00EA3666">
      <w:r>
        <w:separator/>
      </w:r>
    </w:p>
  </w:footnote>
  <w:footnote w:type="continuationNotice" w:id="1">
    <w:p w14:paraId="55C4B1E9" w14:textId="77777777" w:rsidR="00EA3666" w:rsidRDefault="00EA3666">
      <w:pPr>
        <w:pStyle w:val="Footer"/>
        <w:rPr>
          <w:sz w:val="18"/>
        </w:rPr>
      </w:pPr>
    </w:p>
  </w:footnote>
  <w:footnote w:id="2">
    <w:p w14:paraId="626FE223" w14:textId="77777777" w:rsidR="00905E1E" w:rsidRDefault="00905E1E">
      <w:pPr>
        <w:pStyle w:val="FootnoteText"/>
      </w:pPr>
      <w:r>
        <w:rPr>
          <w:rStyle w:val="FootnoteReference"/>
        </w:rPr>
        <w:footnoteRef/>
      </w:r>
      <w:r>
        <w:t xml:space="preserve"> The naming authority does not store the full identifier name; only the local name.</w:t>
      </w:r>
    </w:p>
  </w:footnote>
  <w:footnote w:id="3">
    <w:p w14:paraId="794332B3" w14:textId="59C47D6C" w:rsidR="00905E1E" w:rsidRDefault="00905E1E">
      <w:pPr>
        <w:pStyle w:val="FootnoteText"/>
      </w:pPr>
      <w:r>
        <w:rPr>
          <w:rStyle w:val="FootnoteReference"/>
        </w:rPr>
        <w:footnoteRef/>
      </w:r>
      <w:r>
        <w:t xml:space="preserve"> caGrid/projects/identifiers-namingauthority/</w:t>
      </w:r>
      <w:r w:rsidR="0097679F">
        <w:t>WebContent/WEB-INF/applicationContext-na.xml</w:t>
      </w:r>
    </w:p>
  </w:footnote>
  <w:footnote w:id="4">
    <w:p w14:paraId="21FD0300" w14:textId="7489B06B" w:rsidR="00905E1E" w:rsidRDefault="00905E1E">
      <w:pPr>
        <w:pStyle w:val="FootnoteText"/>
      </w:pPr>
      <w:r>
        <w:rPr>
          <w:rStyle w:val="FootnoteReference"/>
        </w:rPr>
        <w:footnoteRef/>
      </w:r>
      <w:r>
        <w:t xml:space="preserve"> caGrid/projects/identifiers-client/</w:t>
      </w:r>
      <w:r w:rsidR="00E61C9C">
        <w:t>etc/org/cagrid/identifiers/client/</w:t>
      </w:r>
      <w:r>
        <w:t>identifiers-client-context.xml</w:t>
      </w:r>
    </w:p>
  </w:footnote>
  <w:footnote w:id="5">
    <w:p w14:paraId="0A14705F" w14:textId="1ECEAC7C" w:rsidR="00E61C9C" w:rsidRDefault="00E61C9C">
      <w:pPr>
        <w:pStyle w:val="FootnoteText"/>
      </w:pPr>
      <w:r>
        <w:rPr>
          <w:rStyle w:val="FootnoteReference"/>
        </w:rPr>
        <w:footnoteRef/>
      </w:r>
      <w:r>
        <w:t xml:space="preserve"> This assumes </w:t>
      </w:r>
      <w:proofErr w:type="spellStart"/>
      <w:r>
        <w:t>LevEVSRetriever</w:t>
      </w:r>
      <w:proofErr w:type="spellEnd"/>
      <w:r>
        <w:t xml:space="preserve"> extends </w:t>
      </w:r>
      <w:proofErr w:type="spellStart"/>
      <w:r>
        <w:t>RetrieverImpl</w:t>
      </w:r>
      <w:proofErr w:type="spellEnd"/>
    </w:p>
  </w:footnote>
  <w:footnote w:id="6">
    <w:p w14:paraId="0268E827" w14:textId="77777777" w:rsidR="00905E1E" w:rsidRDefault="00905E1E">
      <w:pPr>
        <w:pStyle w:val="FootnoteText"/>
      </w:pPr>
      <w:r>
        <w:rPr>
          <w:rStyle w:val="FootnoteReference"/>
        </w:rPr>
        <w:footnoteRef/>
      </w:r>
      <w:r>
        <w:t xml:space="preserve"> </w:t>
      </w:r>
      <w:r w:rsidRPr="00EB3CBD">
        <w:rPr>
          <w:color w:val="000000"/>
        </w:rPr>
        <w:t>http://hc.apache.org/httpcomponents-client/index.html</w:t>
      </w:r>
    </w:p>
  </w:footnote>
  <w:footnote w:id="7">
    <w:p w14:paraId="0D9EC8C8" w14:textId="77777777" w:rsidR="00905E1E" w:rsidRDefault="00905E1E">
      <w:pPr>
        <w:pStyle w:val="FootnoteText"/>
      </w:pPr>
      <w:r>
        <w:rPr>
          <w:rStyle w:val="FootnoteReference"/>
        </w:rPr>
        <w:footnoteRef/>
      </w:r>
      <w:r>
        <w:t xml:space="preserve"> </w:t>
      </w:r>
      <w:r w:rsidRPr="00EB3CBD">
        <w:t>http://java.sun.c</w:t>
      </w:r>
      <w:r>
        <w:t>om/javase/technologies/security</w:t>
      </w:r>
    </w:p>
  </w:footnote>
  <w:footnote w:id="8">
    <w:p w14:paraId="1F89655F" w14:textId="77777777" w:rsidR="00905E1E" w:rsidRDefault="00905E1E">
      <w:pPr>
        <w:pStyle w:val="FootnoteText"/>
      </w:pPr>
      <w:r>
        <w:rPr>
          <w:rStyle w:val="FootnoteReference"/>
        </w:rPr>
        <w:footnoteRef/>
      </w:r>
      <w:r>
        <w:t xml:space="preserve"> </w:t>
      </w:r>
      <w:r w:rsidRPr="00EB3CBD">
        <w:t>http://tomcat.apache.org/tomcat-5.5-doc/ssl-howto.html</w:t>
      </w:r>
    </w:p>
  </w:footnote>
  <w:footnote w:id="9">
    <w:p w14:paraId="7502A747" w14:textId="77777777" w:rsidR="00905E1E" w:rsidRDefault="00905E1E">
      <w:pPr>
        <w:pStyle w:val="FootnoteText"/>
      </w:pPr>
      <w:r>
        <w:rPr>
          <w:rStyle w:val="FootnoteReference"/>
        </w:rPr>
        <w:footnoteRef/>
      </w:r>
      <w:r>
        <w:t xml:space="preserve"> </w:t>
      </w:r>
      <w:r w:rsidRPr="00D141A2">
        <w:t>http://gforge.nci.nih.gov/frs/download.php/6860/caGrid-installer-1.3.0.1.zip</w:t>
      </w:r>
    </w:p>
  </w:footnote>
  <w:footnote w:id="10">
    <w:p w14:paraId="01D850B9" w14:textId="77777777" w:rsidR="00905E1E" w:rsidRDefault="00905E1E">
      <w:pPr>
        <w:pStyle w:val="FootnoteText"/>
      </w:pPr>
      <w:r>
        <w:rPr>
          <w:rStyle w:val="FootnoteReference"/>
        </w:rPr>
        <w:footnoteRef/>
      </w:r>
      <w:r>
        <w:t xml:space="preserve"> </w:t>
      </w:r>
      <w:r w:rsidRPr="00EB3CBD">
        <w:t>https://cagrid.org/display/caGrid13/Install+caGrid+and+Configure+a+Secure+Container+Using+the+caGrid+1.3+Installer</w:t>
      </w:r>
    </w:p>
  </w:footnote>
  <w:footnote w:id="11">
    <w:p w14:paraId="629D7B55" w14:textId="77777777" w:rsidR="00905E1E" w:rsidRDefault="00905E1E">
      <w:pPr>
        <w:pStyle w:val="FootnoteText"/>
      </w:pPr>
      <w:r>
        <w:rPr>
          <w:rStyle w:val="FootnoteReference"/>
        </w:rPr>
        <w:footnoteRef/>
      </w:r>
      <w:r>
        <w:t xml:space="preserve"> </w:t>
      </w:r>
      <w:r w:rsidRPr="00D141A2">
        <w:t>https://cagrid.org/display/dorian/Home</w:t>
      </w:r>
    </w:p>
  </w:footnote>
  <w:footnote w:id="12">
    <w:p w14:paraId="4E915993" w14:textId="77777777" w:rsidR="00905E1E" w:rsidRDefault="00905E1E">
      <w:pPr>
        <w:pStyle w:val="FootnoteText"/>
      </w:pPr>
      <w:r>
        <w:rPr>
          <w:rStyle w:val="FootnoteReference"/>
        </w:rPr>
        <w:footnoteRef/>
      </w:r>
      <w:r>
        <w:t xml:space="preserve"> This is a “best practice”. It’s not absolutely required to deploy to a secure container. It’s simply a way to force the container to have SSL enabled.</w:t>
      </w:r>
    </w:p>
  </w:footnote>
  <w:footnote w:id="13">
    <w:p w14:paraId="39264A3F" w14:textId="77777777" w:rsidR="00905E1E" w:rsidRDefault="00905E1E">
      <w:pPr>
        <w:pStyle w:val="FootnoteText"/>
      </w:pPr>
      <w:r>
        <w:rPr>
          <w:rStyle w:val="FootnoteReference"/>
        </w:rPr>
        <w:footnoteRef/>
      </w:r>
      <w:r>
        <w:t xml:space="preserve"> http://www.purlz.org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146A88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59FEDEBE"/>
    <w:lvl w:ilvl="0">
      <w:numFmt w:val="decimal"/>
      <w:pStyle w:val="ListBullet"/>
      <w:lvlText w:val="*"/>
      <w:lvlJc w:val="left"/>
    </w:lvl>
  </w:abstractNum>
  <w:abstractNum w:abstractNumId="2">
    <w:nsid w:val="00000004"/>
    <w:multiLevelType w:val="multilevel"/>
    <w:tmpl w:val="00000004"/>
    <w:name w:val="WW8Num4"/>
    <w:lvl w:ilvl="0">
      <w:start w:val="1"/>
      <w:numFmt w:val="bullet"/>
      <w:lvlText w:val="–"/>
      <w:lvlJc w:val="left"/>
      <w:pPr>
        <w:tabs>
          <w:tab w:val="num" w:pos="283"/>
        </w:tabs>
      </w:pPr>
      <w:rPr>
        <w:rFonts w:ascii="StarSymbol" w:hAnsi="StarSymbol" w:cs="Arial Bold"/>
        <w:sz w:val="18"/>
        <w:szCs w:val="18"/>
      </w:rPr>
    </w:lvl>
    <w:lvl w:ilvl="1">
      <w:start w:val="1"/>
      <w:numFmt w:val="bullet"/>
      <w:lvlText w:val="–"/>
      <w:lvlJc w:val="left"/>
      <w:pPr>
        <w:tabs>
          <w:tab w:val="num" w:pos="566"/>
        </w:tabs>
      </w:pPr>
      <w:rPr>
        <w:rFonts w:ascii="StarSymbol" w:hAnsi="StarSymbol" w:cs="Arial Bold"/>
        <w:sz w:val="18"/>
        <w:szCs w:val="18"/>
      </w:rPr>
    </w:lvl>
    <w:lvl w:ilvl="2">
      <w:start w:val="1"/>
      <w:numFmt w:val="bullet"/>
      <w:lvlText w:val="–"/>
      <w:lvlJc w:val="left"/>
      <w:pPr>
        <w:tabs>
          <w:tab w:val="num" w:pos="849"/>
        </w:tabs>
      </w:pPr>
      <w:rPr>
        <w:rFonts w:ascii="StarSymbol" w:hAnsi="StarSymbol" w:cs="Arial Bold"/>
        <w:sz w:val="18"/>
        <w:szCs w:val="18"/>
      </w:rPr>
    </w:lvl>
    <w:lvl w:ilvl="3">
      <w:start w:val="1"/>
      <w:numFmt w:val="bullet"/>
      <w:lvlText w:val="–"/>
      <w:lvlJc w:val="left"/>
      <w:pPr>
        <w:tabs>
          <w:tab w:val="num" w:pos="1132"/>
        </w:tabs>
      </w:pPr>
      <w:rPr>
        <w:rFonts w:ascii="StarSymbol" w:hAnsi="StarSymbol" w:cs="Arial Bold"/>
        <w:sz w:val="18"/>
        <w:szCs w:val="18"/>
      </w:rPr>
    </w:lvl>
    <w:lvl w:ilvl="4">
      <w:start w:val="1"/>
      <w:numFmt w:val="bullet"/>
      <w:lvlText w:val="–"/>
      <w:lvlJc w:val="left"/>
      <w:pPr>
        <w:tabs>
          <w:tab w:val="num" w:pos="1415"/>
        </w:tabs>
      </w:pPr>
      <w:rPr>
        <w:rFonts w:ascii="StarSymbol" w:hAnsi="StarSymbol" w:cs="Arial Bold"/>
        <w:sz w:val="18"/>
        <w:szCs w:val="18"/>
      </w:rPr>
    </w:lvl>
    <w:lvl w:ilvl="5">
      <w:start w:val="1"/>
      <w:numFmt w:val="bullet"/>
      <w:lvlText w:val="–"/>
      <w:lvlJc w:val="left"/>
      <w:pPr>
        <w:tabs>
          <w:tab w:val="num" w:pos="1698"/>
        </w:tabs>
      </w:pPr>
      <w:rPr>
        <w:rFonts w:ascii="StarSymbol" w:hAnsi="StarSymbol" w:cs="Arial Bold"/>
        <w:sz w:val="18"/>
        <w:szCs w:val="18"/>
      </w:rPr>
    </w:lvl>
    <w:lvl w:ilvl="6">
      <w:start w:val="1"/>
      <w:numFmt w:val="bullet"/>
      <w:lvlText w:val="–"/>
      <w:lvlJc w:val="left"/>
      <w:pPr>
        <w:tabs>
          <w:tab w:val="num" w:pos="1981"/>
        </w:tabs>
      </w:pPr>
      <w:rPr>
        <w:rFonts w:ascii="StarSymbol" w:hAnsi="StarSymbol" w:cs="Arial Bold"/>
        <w:sz w:val="18"/>
        <w:szCs w:val="18"/>
      </w:rPr>
    </w:lvl>
    <w:lvl w:ilvl="7">
      <w:start w:val="1"/>
      <w:numFmt w:val="bullet"/>
      <w:lvlText w:val="–"/>
      <w:lvlJc w:val="left"/>
      <w:pPr>
        <w:tabs>
          <w:tab w:val="num" w:pos="2264"/>
        </w:tabs>
      </w:pPr>
      <w:rPr>
        <w:rFonts w:ascii="StarSymbol" w:hAnsi="StarSymbol" w:cs="Arial Bold"/>
        <w:sz w:val="18"/>
        <w:szCs w:val="18"/>
      </w:rPr>
    </w:lvl>
    <w:lvl w:ilvl="8">
      <w:start w:val="1"/>
      <w:numFmt w:val="bullet"/>
      <w:lvlText w:val="–"/>
      <w:lvlJc w:val="left"/>
      <w:pPr>
        <w:tabs>
          <w:tab w:val="num" w:pos="2547"/>
        </w:tabs>
      </w:pPr>
      <w:rPr>
        <w:rFonts w:ascii="StarSymbol" w:hAnsi="StarSymbol" w:cs="Arial Bold"/>
        <w:sz w:val="18"/>
        <w:szCs w:val="18"/>
      </w:rPr>
    </w:lvl>
  </w:abstractNum>
  <w:abstractNum w:abstractNumId="3">
    <w:nsid w:val="02285C9D"/>
    <w:multiLevelType w:val="hybridMultilevel"/>
    <w:tmpl w:val="AC329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021EC"/>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F26270"/>
    <w:multiLevelType w:val="hybridMultilevel"/>
    <w:tmpl w:val="1972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2133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055056"/>
    <w:multiLevelType w:val="hybridMultilevel"/>
    <w:tmpl w:val="A148E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95A7E"/>
    <w:multiLevelType w:val="hybridMultilevel"/>
    <w:tmpl w:val="DA7EC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4243A71"/>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4A5CAD"/>
    <w:multiLevelType w:val="hybridMultilevel"/>
    <w:tmpl w:val="C8308C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F1113A"/>
    <w:multiLevelType w:val="hybridMultilevel"/>
    <w:tmpl w:val="9156F450"/>
    <w:lvl w:ilvl="0" w:tplc="D16A490C">
      <w:start w:val="1"/>
      <w:numFmt w:val="bullet"/>
      <w:pStyle w:val="ListBulletCircle"/>
      <w:lvlText w:val=""/>
      <w:lvlJc w:val="left"/>
      <w:pPr>
        <w:tabs>
          <w:tab w:val="num" w:pos="1440"/>
        </w:tabs>
        <w:ind w:left="1440" w:hanging="360"/>
      </w:pPr>
      <w:rPr>
        <w:rFonts w:ascii="Symbol" w:hAnsi="Symbol" w:hint="default"/>
        <w:color w:val="auto"/>
        <w:sz w:val="20"/>
        <w:szCs w:val="20"/>
      </w:rPr>
    </w:lvl>
    <w:lvl w:ilvl="1" w:tplc="04090003">
      <w:start w:val="1"/>
      <w:numFmt w:val="bullet"/>
      <w:lvlText w:val="o"/>
      <w:lvlJc w:val="left"/>
      <w:pPr>
        <w:tabs>
          <w:tab w:val="num" w:pos="2520"/>
        </w:tabs>
        <w:ind w:left="2520" w:hanging="360"/>
      </w:pPr>
      <w:rPr>
        <w:rFonts w:ascii="Courier New" w:hAnsi="Courier New" w:cs="Arial Bold"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Bold"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Bold"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2EC038DE"/>
    <w:multiLevelType w:val="multilevel"/>
    <w:tmpl w:val="AB0A0D96"/>
    <w:lvl w:ilvl="0">
      <w:start w:val="1"/>
      <w:numFmt w:val="bullet"/>
      <w:pStyle w:val="StyleHeading2Nounderline"/>
      <w:lvlText w:val=""/>
      <w:lvlJc w:val="left"/>
      <w:pPr>
        <w:tabs>
          <w:tab w:val="num" w:pos="360"/>
        </w:tabs>
        <w:ind w:left="360" w:hanging="360"/>
      </w:pPr>
      <w:rPr>
        <w:rFonts w:ascii="Symbol" w:hAnsi="Symbol" w:hint="default"/>
        <w:color w:val="auto"/>
        <w:sz w:val="20"/>
        <w:szCs w:val="20"/>
      </w:rPr>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Wingdings" w:hAnsi="Wingdings"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4E86DB6"/>
    <w:multiLevelType w:val="hybridMultilevel"/>
    <w:tmpl w:val="9C88A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16228B"/>
    <w:multiLevelType w:val="hybridMultilevel"/>
    <w:tmpl w:val="B290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2368B9"/>
    <w:multiLevelType w:val="hybridMultilevel"/>
    <w:tmpl w:val="1A7C53D0"/>
    <w:lvl w:ilvl="0" w:tplc="A036C996">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651E83"/>
    <w:multiLevelType w:val="hybridMultilevel"/>
    <w:tmpl w:val="81B0A2BA"/>
    <w:lvl w:ilvl="0" w:tplc="91EEDC0E">
      <w:start w:val="1"/>
      <w:numFmt w:val="decimal"/>
      <w:pStyle w:val="ListNumber"/>
      <w:lvlText w:val="%1."/>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7CD5058"/>
    <w:multiLevelType w:val="hybridMultilevel"/>
    <w:tmpl w:val="11BE25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196CF9"/>
    <w:multiLevelType w:val="hybridMultilevel"/>
    <w:tmpl w:val="B5A042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4D4A497D"/>
    <w:multiLevelType w:val="hybridMultilevel"/>
    <w:tmpl w:val="077C9E44"/>
    <w:lvl w:ilvl="0" w:tplc="9624507E">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4E3F1E80"/>
    <w:multiLevelType w:val="hybridMultilevel"/>
    <w:tmpl w:val="7DC45BA2"/>
    <w:lvl w:ilvl="0" w:tplc="71F4131C">
      <w:start w:val="1"/>
      <w:numFmt w:val="bullet"/>
      <w:pStyle w:val="StyleListBulletCircleJustifi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Bold"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Bol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Bol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EB4118F"/>
    <w:multiLevelType w:val="hybridMultilevel"/>
    <w:tmpl w:val="8FCE6340"/>
    <w:lvl w:ilvl="0" w:tplc="202C9138">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515D32A7"/>
    <w:multiLevelType w:val="hybridMultilevel"/>
    <w:tmpl w:val="C430120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3">
    <w:nsid w:val="51991F4B"/>
    <w:multiLevelType w:val="multilevel"/>
    <w:tmpl w:val="C7ACB01C"/>
    <w:lvl w:ilvl="0">
      <w:start w:val="1"/>
      <w:numFmt w:val="decimal"/>
      <w:pStyle w:val="ChapterTitle"/>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4">
    <w:nsid w:val="52C22293"/>
    <w:multiLevelType w:val="hybridMultilevel"/>
    <w:tmpl w:val="6A48B3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D03F45"/>
    <w:multiLevelType w:val="hybridMultilevel"/>
    <w:tmpl w:val="DBCE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6A2EC5"/>
    <w:multiLevelType w:val="singleLevel"/>
    <w:tmpl w:val="410CE91E"/>
    <w:lvl w:ilvl="0">
      <w:start w:val="1"/>
      <w:numFmt w:val="upperLetter"/>
      <w:pStyle w:val="Appendix1"/>
      <w:lvlText w:val="Appendix %1"/>
      <w:lvlJc w:val="left"/>
      <w:pPr>
        <w:tabs>
          <w:tab w:val="num" w:pos="0"/>
        </w:tabs>
        <w:ind w:left="0" w:firstLine="0"/>
      </w:pPr>
      <w:rPr>
        <w:rFonts w:hint="default"/>
        <w:b w:val="0"/>
      </w:rPr>
    </w:lvl>
  </w:abstractNum>
  <w:abstractNum w:abstractNumId="27">
    <w:nsid w:val="5C381DA6"/>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8">
    <w:nsid w:val="5E326C5B"/>
    <w:multiLevelType w:val="multilevel"/>
    <w:tmpl w:val="C7ACB01C"/>
    <w:lvl w:ilvl="0">
      <w:start w:val="1"/>
      <w:numFmt w:val="decimal"/>
      <w:lvlText w:val="Chapter %1"/>
      <w:lvlJc w:val="left"/>
      <w:pPr>
        <w:tabs>
          <w:tab w:val="num" w:pos="288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nsid w:val="6385410B"/>
    <w:multiLevelType w:val="multilevel"/>
    <w:tmpl w:val="02FA9F52"/>
    <w:lvl w:ilvl="0">
      <w:start w:val="1"/>
      <w:numFmt w:val="decimal"/>
      <w:pStyle w:val="ChapterHeading"/>
      <w:lvlText w:val="Chapter %1"/>
      <w:lvlJc w:val="left"/>
      <w:pPr>
        <w:tabs>
          <w:tab w:val="num" w:pos="1800"/>
        </w:tabs>
        <w:ind w:left="0" w:firstLine="0"/>
      </w:pPr>
      <w:rPr>
        <w:rFonts w:hint="default"/>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0">
    <w:nsid w:val="65454506"/>
    <w:multiLevelType w:val="hybridMultilevel"/>
    <w:tmpl w:val="5EC40A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699450F"/>
    <w:multiLevelType w:val="multilevel"/>
    <w:tmpl w:val="B70835D4"/>
    <w:lvl w:ilvl="0">
      <w:start w:val="1"/>
      <w:numFmt w:val="decimal"/>
      <w:pStyle w:val="Heading1"/>
      <w:lvlText w:val="Chapter %1"/>
      <w:lvlJc w:val="left"/>
      <w:pPr>
        <w:tabs>
          <w:tab w:val="num" w:pos="1800"/>
        </w:tabs>
        <w:ind w:left="0" w:firstLine="0"/>
      </w:pPr>
      <w:rPr>
        <w:rFonts w:hint="default"/>
        <w:b w:val="0"/>
      </w:rPr>
    </w:lvl>
    <w:lvl w:ilvl="1">
      <w:start w:val="1"/>
      <w:numFmt w:val="decimalZero"/>
      <w:isLgl/>
      <w:lvlText w:val="Section %1.%2"/>
      <w:lvlJc w:val="left"/>
      <w:pPr>
        <w:tabs>
          <w:tab w:val="num" w:pos="1890"/>
        </w:tabs>
        <w:ind w:left="-1350" w:firstLine="0"/>
      </w:pPr>
      <w:rPr>
        <w:rFonts w:hint="default"/>
      </w:rPr>
    </w:lvl>
    <w:lvl w:ilvl="2">
      <w:start w:val="1"/>
      <w:numFmt w:val="lowerLetter"/>
      <w:lvlText w:val="(%3)"/>
      <w:lvlJc w:val="left"/>
      <w:pPr>
        <w:tabs>
          <w:tab w:val="num" w:pos="18"/>
        </w:tabs>
        <w:ind w:left="-630" w:hanging="432"/>
      </w:pPr>
      <w:rPr>
        <w:rFonts w:hint="default"/>
      </w:rPr>
    </w:lvl>
    <w:lvl w:ilvl="3">
      <w:start w:val="1"/>
      <w:numFmt w:val="lowerRoman"/>
      <w:lvlText w:val="(%4)"/>
      <w:lvlJc w:val="right"/>
      <w:pPr>
        <w:tabs>
          <w:tab w:val="num" w:pos="-486"/>
        </w:tabs>
        <w:ind w:left="-486" w:hanging="144"/>
      </w:pPr>
      <w:rPr>
        <w:rFonts w:hint="default"/>
      </w:rPr>
    </w:lvl>
    <w:lvl w:ilvl="4">
      <w:start w:val="1"/>
      <w:numFmt w:val="decimal"/>
      <w:lvlText w:val="%5)"/>
      <w:lvlJc w:val="left"/>
      <w:pPr>
        <w:tabs>
          <w:tab w:val="num" w:pos="-54"/>
        </w:tabs>
        <w:ind w:left="-342" w:hanging="432"/>
      </w:pPr>
      <w:rPr>
        <w:rFonts w:hint="default"/>
      </w:rPr>
    </w:lvl>
    <w:lvl w:ilvl="5">
      <w:start w:val="1"/>
      <w:numFmt w:val="lowerLetter"/>
      <w:lvlText w:val="%6)"/>
      <w:lvlJc w:val="left"/>
      <w:pPr>
        <w:tabs>
          <w:tab w:val="num" w:pos="90"/>
        </w:tabs>
        <w:ind w:left="-198" w:hanging="432"/>
      </w:pPr>
      <w:rPr>
        <w:rFonts w:hint="default"/>
      </w:rPr>
    </w:lvl>
    <w:lvl w:ilvl="6">
      <w:start w:val="1"/>
      <w:numFmt w:val="lowerRoman"/>
      <w:lvlText w:val="%7)"/>
      <w:lvlJc w:val="right"/>
      <w:pPr>
        <w:tabs>
          <w:tab w:val="num" w:pos="-54"/>
        </w:tabs>
        <w:ind w:left="-54" w:hanging="288"/>
      </w:pPr>
      <w:rPr>
        <w:rFonts w:hint="default"/>
      </w:rPr>
    </w:lvl>
    <w:lvl w:ilvl="7">
      <w:start w:val="1"/>
      <w:numFmt w:val="lowerLetter"/>
      <w:lvlText w:val="%8."/>
      <w:lvlJc w:val="left"/>
      <w:pPr>
        <w:tabs>
          <w:tab w:val="num" w:pos="378"/>
        </w:tabs>
        <w:ind w:left="90" w:hanging="432"/>
      </w:pPr>
      <w:rPr>
        <w:rFonts w:hint="default"/>
      </w:rPr>
    </w:lvl>
    <w:lvl w:ilvl="8">
      <w:start w:val="1"/>
      <w:numFmt w:val="lowerRoman"/>
      <w:lvlText w:val="%9."/>
      <w:lvlJc w:val="right"/>
      <w:pPr>
        <w:tabs>
          <w:tab w:val="num" w:pos="234"/>
        </w:tabs>
        <w:ind w:left="234" w:hanging="144"/>
      </w:pPr>
      <w:rPr>
        <w:rFonts w:hint="default"/>
      </w:rPr>
    </w:lvl>
  </w:abstractNum>
  <w:abstractNum w:abstractNumId="32">
    <w:nsid w:val="69E304E5"/>
    <w:multiLevelType w:val="hybridMultilevel"/>
    <w:tmpl w:val="A36A815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EC4BEA"/>
    <w:multiLevelType w:val="singleLevel"/>
    <w:tmpl w:val="B3A421BC"/>
    <w:lvl w:ilvl="0">
      <w:start w:val="1"/>
      <w:numFmt w:val="decimal"/>
      <w:lvlText w:val="%1."/>
      <w:lvlJc w:val="left"/>
      <w:pPr>
        <w:tabs>
          <w:tab w:val="num" w:pos="0"/>
        </w:tabs>
        <w:ind w:left="720" w:hanging="360"/>
      </w:pPr>
      <w:rPr>
        <w:rFonts w:ascii="Arial" w:hAnsi="Arial" w:hint="default"/>
        <w:b w:val="0"/>
        <w:i w:val="0"/>
        <w:sz w:val="22"/>
        <w:szCs w:val="22"/>
      </w:rPr>
    </w:lvl>
  </w:abstractNum>
  <w:abstractNum w:abstractNumId="34">
    <w:nsid w:val="6B8A6A1D"/>
    <w:multiLevelType w:val="hybridMultilevel"/>
    <w:tmpl w:val="65EA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7F0BB1"/>
    <w:multiLevelType w:val="hybridMultilevel"/>
    <w:tmpl w:val="778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D64D26"/>
    <w:multiLevelType w:val="hybridMultilevel"/>
    <w:tmpl w:val="BFB65A1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7">
    <w:nsid w:val="700C45B5"/>
    <w:multiLevelType w:val="hybridMultilevel"/>
    <w:tmpl w:val="D0F612D8"/>
    <w:lvl w:ilvl="0" w:tplc="E1CE3878">
      <w:start w:val="1"/>
      <w:numFmt w:val="decimal"/>
      <w:pStyle w:val="Style1"/>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nsid w:val="78AF1501"/>
    <w:multiLevelType w:val="singleLevel"/>
    <w:tmpl w:val="0DCA6E56"/>
    <w:lvl w:ilvl="0">
      <w:start w:val="1"/>
      <w:numFmt w:val="decimal"/>
      <w:pStyle w:val="ListNumber6"/>
      <w:lvlText w:val="%1."/>
      <w:lvlJc w:val="left"/>
      <w:pPr>
        <w:tabs>
          <w:tab w:val="num" w:pos="1080"/>
        </w:tabs>
        <w:ind w:left="1080" w:hanging="360"/>
      </w:pPr>
    </w:lvl>
  </w:abstractNum>
  <w:abstractNum w:abstractNumId="39">
    <w:nsid w:val="7BEF42B8"/>
    <w:multiLevelType w:val="hybridMultilevel"/>
    <w:tmpl w:val="2AB002FC"/>
    <w:lvl w:ilvl="0" w:tplc="C846A3FC">
      <w:start w:val="1"/>
      <w:numFmt w:val="decimal"/>
      <w:pStyle w:val="StyleStyleListNumberRedLeft1Left0Firstline0"/>
      <w:lvlText w:val="%1."/>
      <w:lvlJc w:val="left"/>
      <w:pPr>
        <w:tabs>
          <w:tab w:val="num" w:pos="0"/>
        </w:tabs>
        <w:ind w:left="360" w:hanging="360"/>
      </w:pPr>
      <w:rPr>
        <w:rFonts w:ascii="Arial" w:hAnsi="Arial" w:hint="default"/>
        <w:b w:val="0"/>
        <w:i w:val="0"/>
        <w:strike w:val="0"/>
        <w:dstrike w:val="0"/>
        <w:color w:val="000000"/>
        <w:sz w:val="22"/>
        <w:szCs w:val="22"/>
        <w:vertAlign w:val="baseli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0">
    <w:nsid w:val="7CDA01C5"/>
    <w:multiLevelType w:val="hybridMultilevel"/>
    <w:tmpl w:val="2E1C7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pStyle w:val="ListBullet"/>
        <w:lvlText w:val="o"/>
        <w:lvlJc w:val="left"/>
        <w:pPr>
          <w:tabs>
            <w:tab w:val="num" w:pos="360"/>
          </w:tabs>
          <w:ind w:left="360" w:hanging="360"/>
        </w:pPr>
        <w:rPr>
          <w:rFonts w:ascii="Courier New" w:hAnsi="Courier New" w:hint="default"/>
        </w:rPr>
      </w:lvl>
    </w:lvlOverride>
  </w:num>
  <w:num w:numId="2">
    <w:abstractNumId w:val="38"/>
  </w:num>
  <w:num w:numId="3">
    <w:abstractNumId w:val="26"/>
  </w:num>
  <w:num w:numId="4">
    <w:abstractNumId w:val="0"/>
  </w:num>
  <w:num w:numId="5">
    <w:abstractNumId w:val="0"/>
  </w:num>
  <w:num w:numId="6">
    <w:abstractNumId w:val="0"/>
  </w:num>
  <w:num w:numId="7">
    <w:abstractNumId w:val="23"/>
  </w:num>
  <w:num w:numId="8">
    <w:abstractNumId w:val="20"/>
  </w:num>
  <w:num w:numId="9">
    <w:abstractNumId w:val="21"/>
  </w:num>
  <w:num w:numId="10">
    <w:abstractNumId w:val="15"/>
  </w:num>
  <w:num w:numId="11">
    <w:abstractNumId w:val="19"/>
  </w:num>
  <w:num w:numId="12">
    <w:abstractNumId w:val="29"/>
  </w:num>
  <w:num w:numId="13">
    <w:abstractNumId w:val="31"/>
  </w:num>
  <w:num w:numId="14">
    <w:abstractNumId w:val="12"/>
  </w:num>
  <w:num w:numId="15">
    <w:abstractNumId w:val="33"/>
  </w:num>
  <w:num w:numId="16">
    <w:abstractNumId w:val="39"/>
  </w:num>
  <w:num w:numId="17">
    <w:abstractNumId w:val="37"/>
  </w:num>
  <w:num w:numId="18">
    <w:abstractNumId w:val="16"/>
  </w:num>
  <w:num w:numId="19">
    <w:abstractNumId w:val="11"/>
  </w:num>
  <w:num w:numId="20">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30"/>
  </w:num>
  <w:num w:numId="23">
    <w:abstractNumId w:val="18"/>
  </w:num>
  <w:num w:numId="24">
    <w:abstractNumId w:val="22"/>
  </w:num>
  <w:num w:numId="25">
    <w:abstractNumId w:val="28"/>
  </w:num>
  <w:num w:numId="26">
    <w:abstractNumId w:val="27"/>
  </w:num>
  <w:num w:numId="27">
    <w:abstractNumId w:val="32"/>
  </w:num>
  <w:num w:numId="28">
    <w:abstractNumId w:val="13"/>
  </w:num>
  <w:num w:numId="29">
    <w:abstractNumId w:val="17"/>
  </w:num>
  <w:num w:numId="30">
    <w:abstractNumId w:val="24"/>
  </w:num>
  <w:num w:numId="31">
    <w:abstractNumId w:val="35"/>
  </w:num>
  <w:num w:numId="32">
    <w:abstractNumId w:val="3"/>
  </w:num>
  <w:num w:numId="33">
    <w:abstractNumId w:val="34"/>
  </w:num>
  <w:num w:numId="34">
    <w:abstractNumId w:val="25"/>
  </w:num>
  <w:num w:numId="35">
    <w:abstractNumId w:val="5"/>
  </w:num>
  <w:num w:numId="36">
    <w:abstractNumId w:val="40"/>
  </w:num>
  <w:num w:numId="37">
    <w:abstractNumId w:val="10"/>
  </w:num>
  <w:num w:numId="38">
    <w:abstractNumId w:val="7"/>
  </w:num>
  <w:num w:numId="39">
    <w:abstractNumId w:val="6"/>
  </w:num>
  <w:num w:numId="40">
    <w:abstractNumId w:val="14"/>
  </w:num>
  <w:num w:numId="41">
    <w:abstractNumId w:val="4"/>
  </w:num>
  <w:num w:numId="42">
    <w:abstractNumId w:val="9"/>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GrammaticalErrors/>
  <w:proofState w:spelling="clean" w:grammar="clean"/>
  <w:attachedTemplate r:id="rId1"/>
  <w:doNotTrackMoves/>
  <w:defaultTabStop w:val="360"/>
  <w:evenAndOddHeaders/>
  <w:displayHorizontalDrawingGridEvery w:val="0"/>
  <w:displayVerticalDrawingGridEvery w:val="0"/>
  <w:doNotUseMarginsForDrawingGridOrigin/>
  <w:doNotShadeFormData/>
  <w:noPunctuationKerning/>
  <w:characterSpacingControl w:val="doNotCompress"/>
  <w:hdrShapeDefaults>
    <o:shapedefaults v:ext="edit" spidmax="4034">
      <o:colormru v:ext="edit" colors="#99f,#afafff"/>
    </o:shapedefaults>
  </w:hdrShapeDefaults>
  <w:footnotePr>
    <w:footnote w:id="-1"/>
    <w:footnote w:id="0"/>
    <w:footnote w:id="1"/>
  </w:footnotePr>
  <w:endnotePr>
    <w:endnote w:id="-1"/>
    <w:endnote w:id="0"/>
  </w:endnotePr>
  <w:compat>
    <w:compatSetting w:name="compatibilityMode" w:uri="http://schemas.microsoft.com/office/word" w:val="12"/>
  </w:compat>
  <w:rsids>
    <w:rsidRoot w:val="00575674"/>
    <w:rsid w:val="000026E5"/>
    <w:rsid w:val="000103BC"/>
    <w:rsid w:val="000203D7"/>
    <w:rsid w:val="000237C9"/>
    <w:rsid w:val="000368F6"/>
    <w:rsid w:val="000402A9"/>
    <w:rsid w:val="00042039"/>
    <w:rsid w:val="00052356"/>
    <w:rsid w:val="00052C3F"/>
    <w:rsid w:val="00054B9A"/>
    <w:rsid w:val="00055E04"/>
    <w:rsid w:val="00065378"/>
    <w:rsid w:val="00070967"/>
    <w:rsid w:val="000710EA"/>
    <w:rsid w:val="00081492"/>
    <w:rsid w:val="000863A9"/>
    <w:rsid w:val="00090E1B"/>
    <w:rsid w:val="00096B3E"/>
    <w:rsid w:val="000C1387"/>
    <w:rsid w:val="000C16E5"/>
    <w:rsid w:val="000C17C6"/>
    <w:rsid w:val="000C1D4A"/>
    <w:rsid w:val="000C5547"/>
    <w:rsid w:val="000D2B89"/>
    <w:rsid w:val="000E3BCD"/>
    <w:rsid w:val="000F178E"/>
    <w:rsid w:val="000F5955"/>
    <w:rsid w:val="00113B59"/>
    <w:rsid w:val="00115C21"/>
    <w:rsid w:val="0011772B"/>
    <w:rsid w:val="00120245"/>
    <w:rsid w:val="00121D1B"/>
    <w:rsid w:val="00121D21"/>
    <w:rsid w:val="00133624"/>
    <w:rsid w:val="00133B6F"/>
    <w:rsid w:val="001363A1"/>
    <w:rsid w:val="001379F9"/>
    <w:rsid w:val="00160462"/>
    <w:rsid w:val="00160E74"/>
    <w:rsid w:val="00164649"/>
    <w:rsid w:val="001649E9"/>
    <w:rsid w:val="00167717"/>
    <w:rsid w:val="00177861"/>
    <w:rsid w:val="001862E0"/>
    <w:rsid w:val="00191E90"/>
    <w:rsid w:val="00192BA7"/>
    <w:rsid w:val="00192EDD"/>
    <w:rsid w:val="001A50A1"/>
    <w:rsid w:val="001B475C"/>
    <w:rsid w:val="001B7175"/>
    <w:rsid w:val="001B7540"/>
    <w:rsid w:val="001E3F13"/>
    <w:rsid w:val="001F2F12"/>
    <w:rsid w:val="00205B10"/>
    <w:rsid w:val="00210A0C"/>
    <w:rsid w:val="00211CF0"/>
    <w:rsid w:val="002173ED"/>
    <w:rsid w:val="00223059"/>
    <w:rsid w:val="00241F50"/>
    <w:rsid w:val="002458D7"/>
    <w:rsid w:val="002466D7"/>
    <w:rsid w:val="00250DFB"/>
    <w:rsid w:val="00255739"/>
    <w:rsid w:val="00256A07"/>
    <w:rsid w:val="002577D2"/>
    <w:rsid w:val="0026429A"/>
    <w:rsid w:val="00271EF1"/>
    <w:rsid w:val="002763B3"/>
    <w:rsid w:val="00282C57"/>
    <w:rsid w:val="00287C54"/>
    <w:rsid w:val="002958A2"/>
    <w:rsid w:val="00297C26"/>
    <w:rsid w:val="002B6C3F"/>
    <w:rsid w:val="002C43E2"/>
    <w:rsid w:val="002C5018"/>
    <w:rsid w:val="002C7FB0"/>
    <w:rsid w:val="002D35B0"/>
    <w:rsid w:val="002F2706"/>
    <w:rsid w:val="00300877"/>
    <w:rsid w:val="00303917"/>
    <w:rsid w:val="0030484C"/>
    <w:rsid w:val="00307C3B"/>
    <w:rsid w:val="0031322A"/>
    <w:rsid w:val="00331689"/>
    <w:rsid w:val="00345800"/>
    <w:rsid w:val="003608C7"/>
    <w:rsid w:val="00386F56"/>
    <w:rsid w:val="0038721D"/>
    <w:rsid w:val="003A2273"/>
    <w:rsid w:val="003A6035"/>
    <w:rsid w:val="003B3916"/>
    <w:rsid w:val="003B4696"/>
    <w:rsid w:val="003D3504"/>
    <w:rsid w:val="003D4D26"/>
    <w:rsid w:val="003D7D1E"/>
    <w:rsid w:val="003F00F9"/>
    <w:rsid w:val="003F1462"/>
    <w:rsid w:val="003F3E02"/>
    <w:rsid w:val="003F517C"/>
    <w:rsid w:val="003F767C"/>
    <w:rsid w:val="004140BB"/>
    <w:rsid w:val="00417502"/>
    <w:rsid w:val="0042143F"/>
    <w:rsid w:val="00430C3E"/>
    <w:rsid w:val="0043781F"/>
    <w:rsid w:val="0044425C"/>
    <w:rsid w:val="0044549F"/>
    <w:rsid w:val="004501D4"/>
    <w:rsid w:val="0046024C"/>
    <w:rsid w:val="00460BCA"/>
    <w:rsid w:val="00481A92"/>
    <w:rsid w:val="00484EDD"/>
    <w:rsid w:val="004863AA"/>
    <w:rsid w:val="00486BF6"/>
    <w:rsid w:val="0048798E"/>
    <w:rsid w:val="0049241B"/>
    <w:rsid w:val="0049538B"/>
    <w:rsid w:val="00496C74"/>
    <w:rsid w:val="004A573C"/>
    <w:rsid w:val="004A6CBD"/>
    <w:rsid w:val="004B03CF"/>
    <w:rsid w:val="004B69A1"/>
    <w:rsid w:val="004B7D44"/>
    <w:rsid w:val="004C0484"/>
    <w:rsid w:val="004D7179"/>
    <w:rsid w:val="004E10A2"/>
    <w:rsid w:val="004E515C"/>
    <w:rsid w:val="004E7AD7"/>
    <w:rsid w:val="004F4A5B"/>
    <w:rsid w:val="00501535"/>
    <w:rsid w:val="00510E14"/>
    <w:rsid w:val="0051135F"/>
    <w:rsid w:val="00512C1B"/>
    <w:rsid w:val="00517451"/>
    <w:rsid w:val="00524DE6"/>
    <w:rsid w:val="00533E4F"/>
    <w:rsid w:val="00534439"/>
    <w:rsid w:val="005432E2"/>
    <w:rsid w:val="00545052"/>
    <w:rsid w:val="005567B8"/>
    <w:rsid w:val="00560BE1"/>
    <w:rsid w:val="005639BF"/>
    <w:rsid w:val="00574637"/>
    <w:rsid w:val="00575674"/>
    <w:rsid w:val="00582875"/>
    <w:rsid w:val="00585432"/>
    <w:rsid w:val="005A5C69"/>
    <w:rsid w:val="005B0C1D"/>
    <w:rsid w:val="005B3A49"/>
    <w:rsid w:val="005D1B88"/>
    <w:rsid w:val="005E5EE7"/>
    <w:rsid w:val="005F5823"/>
    <w:rsid w:val="005F7F85"/>
    <w:rsid w:val="00602ACB"/>
    <w:rsid w:val="00607EDD"/>
    <w:rsid w:val="006103CA"/>
    <w:rsid w:val="0061119B"/>
    <w:rsid w:val="00616997"/>
    <w:rsid w:val="00616FFF"/>
    <w:rsid w:val="00635691"/>
    <w:rsid w:val="0063668F"/>
    <w:rsid w:val="00637F30"/>
    <w:rsid w:val="00650A01"/>
    <w:rsid w:val="006631C5"/>
    <w:rsid w:val="00664B0A"/>
    <w:rsid w:val="00664F29"/>
    <w:rsid w:val="00664FE7"/>
    <w:rsid w:val="00666A16"/>
    <w:rsid w:val="00667E7D"/>
    <w:rsid w:val="00673821"/>
    <w:rsid w:val="00683392"/>
    <w:rsid w:val="0069001C"/>
    <w:rsid w:val="0069219C"/>
    <w:rsid w:val="00693053"/>
    <w:rsid w:val="00695DE5"/>
    <w:rsid w:val="006B56F1"/>
    <w:rsid w:val="006B72C8"/>
    <w:rsid w:val="006C1AE8"/>
    <w:rsid w:val="006C2782"/>
    <w:rsid w:val="006C6798"/>
    <w:rsid w:val="006D45ED"/>
    <w:rsid w:val="006E5906"/>
    <w:rsid w:val="006F1B63"/>
    <w:rsid w:val="006F4775"/>
    <w:rsid w:val="00702929"/>
    <w:rsid w:val="00702B5A"/>
    <w:rsid w:val="00710FC0"/>
    <w:rsid w:val="00726257"/>
    <w:rsid w:val="00736DDC"/>
    <w:rsid w:val="007404B2"/>
    <w:rsid w:val="00744120"/>
    <w:rsid w:val="00746994"/>
    <w:rsid w:val="00764EB9"/>
    <w:rsid w:val="00774148"/>
    <w:rsid w:val="00774368"/>
    <w:rsid w:val="0077562C"/>
    <w:rsid w:val="00776A2B"/>
    <w:rsid w:val="007870FC"/>
    <w:rsid w:val="00787CA7"/>
    <w:rsid w:val="007A06BF"/>
    <w:rsid w:val="007A683E"/>
    <w:rsid w:val="007A68E0"/>
    <w:rsid w:val="007B0E9A"/>
    <w:rsid w:val="007B0FC7"/>
    <w:rsid w:val="007B3461"/>
    <w:rsid w:val="007B7622"/>
    <w:rsid w:val="007C2782"/>
    <w:rsid w:val="007C6DB6"/>
    <w:rsid w:val="007C7809"/>
    <w:rsid w:val="007D03F7"/>
    <w:rsid w:val="007D1239"/>
    <w:rsid w:val="007D1322"/>
    <w:rsid w:val="007D6BDB"/>
    <w:rsid w:val="007E0400"/>
    <w:rsid w:val="007E0D46"/>
    <w:rsid w:val="007F03C2"/>
    <w:rsid w:val="00816FC9"/>
    <w:rsid w:val="008215E7"/>
    <w:rsid w:val="00830078"/>
    <w:rsid w:val="00832E6E"/>
    <w:rsid w:val="00836035"/>
    <w:rsid w:val="00841327"/>
    <w:rsid w:val="00844318"/>
    <w:rsid w:val="0084501A"/>
    <w:rsid w:val="00845D5C"/>
    <w:rsid w:val="00847E24"/>
    <w:rsid w:val="008514FF"/>
    <w:rsid w:val="00851AF1"/>
    <w:rsid w:val="00865953"/>
    <w:rsid w:val="00865C20"/>
    <w:rsid w:val="00883604"/>
    <w:rsid w:val="00886835"/>
    <w:rsid w:val="00890333"/>
    <w:rsid w:val="0089072B"/>
    <w:rsid w:val="008A09B8"/>
    <w:rsid w:val="008B57D5"/>
    <w:rsid w:val="008C408E"/>
    <w:rsid w:val="008D1342"/>
    <w:rsid w:val="008E34C2"/>
    <w:rsid w:val="008E4267"/>
    <w:rsid w:val="008F2D59"/>
    <w:rsid w:val="009023B5"/>
    <w:rsid w:val="00905E1E"/>
    <w:rsid w:val="009128B9"/>
    <w:rsid w:val="00912EB6"/>
    <w:rsid w:val="009161BC"/>
    <w:rsid w:val="0092405B"/>
    <w:rsid w:val="009301A9"/>
    <w:rsid w:val="00931917"/>
    <w:rsid w:val="00931C0D"/>
    <w:rsid w:val="009346B6"/>
    <w:rsid w:val="0093697E"/>
    <w:rsid w:val="00936E47"/>
    <w:rsid w:val="00937B8E"/>
    <w:rsid w:val="00942360"/>
    <w:rsid w:val="00947C1D"/>
    <w:rsid w:val="0096348F"/>
    <w:rsid w:val="00965065"/>
    <w:rsid w:val="0097619B"/>
    <w:rsid w:val="0097679F"/>
    <w:rsid w:val="00986A9F"/>
    <w:rsid w:val="00987D95"/>
    <w:rsid w:val="009904DB"/>
    <w:rsid w:val="009A7AAA"/>
    <w:rsid w:val="009C0CE7"/>
    <w:rsid w:val="009C597B"/>
    <w:rsid w:val="009C6342"/>
    <w:rsid w:val="009E0C28"/>
    <w:rsid w:val="009E671D"/>
    <w:rsid w:val="009F4A72"/>
    <w:rsid w:val="00A00152"/>
    <w:rsid w:val="00A05C5B"/>
    <w:rsid w:val="00A106E6"/>
    <w:rsid w:val="00A154D7"/>
    <w:rsid w:val="00A2326B"/>
    <w:rsid w:val="00A24DEE"/>
    <w:rsid w:val="00A30115"/>
    <w:rsid w:val="00A36EAC"/>
    <w:rsid w:val="00A422AD"/>
    <w:rsid w:val="00A4723C"/>
    <w:rsid w:val="00A548E2"/>
    <w:rsid w:val="00A61441"/>
    <w:rsid w:val="00A6556D"/>
    <w:rsid w:val="00A74E7E"/>
    <w:rsid w:val="00A80B28"/>
    <w:rsid w:val="00A8400B"/>
    <w:rsid w:val="00AA264E"/>
    <w:rsid w:val="00AA72A2"/>
    <w:rsid w:val="00AB3E94"/>
    <w:rsid w:val="00AC41FF"/>
    <w:rsid w:val="00AD35E5"/>
    <w:rsid w:val="00AD4B87"/>
    <w:rsid w:val="00AD6F0F"/>
    <w:rsid w:val="00AD7D1C"/>
    <w:rsid w:val="00AE69FB"/>
    <w:rsid w:val="00AE6EBC"/>
    <w:rsid w:val="00AF1952"/>
    <w:rsid w:val="00B036EE"/>
    <w:rsid w:val="00B20B66"/>
    <w:rsid w:val="00B313EE"/>
    <w:rsid w:val="00B363FE"/>
    <w:rsid w:val="00B36539"/>
    <w:rsid w:val="00B4359C"/>
    <w:rsid w:val="00B43A75"/>
    <w:rsid w:val="00B44FFE"/>
    <w:rsid w:val="00B5102C"/>
    <w:rsid w:val="00B6251D"/>
    <w:rsid w:val="00B63426"/>
    <w:rsid w:val="00B7316A"/>
    <w:rsid w:val="00B74994"/>
    <w:rsid w:val="00B80C9F"/>
    <w:rsid w:val="00B8628E"/>
    <w:rsid w:val="00B86EB8"/>
    <w:rsid w:val="00B87506"/>
    <w:rsid w:val="00B9784E"/>
    <w:rsid w:val="00BA2F13"/>
    <w:rsid w:val="00BB1CE2"/>
    <w:rsid w:val="00BC4283"/>
    <w:rsid w:val="00BC4FF3"/>
    <w:rsid w:val="00BD3EB4"/>
    <w:rsid w:val="00BD4938"/>
    <w:rsid w:val="00BE2BDC"/>
    <w:rsid w:val="00BE2FB6"/>
    <w:rsid w:val="00BF1F28"/>
    <w:rsid w:val="00C03060"/>
    <w:rsid w:val="00C11DF9"/>
    <w:rsid w:val="00C15F43"/>
    <w:rsid w:val="00C2544A"/>
    <w:rsid w:val="00C34775"/>
    <w:rsid w:val="00C40FA8"/>
    <w:rsid w:val="00C55D73"/>
    <w:rsid w:val="00C60C50"/>
    <w:rsid w:val="00C61613"/>
    <w:rsid w:val="00C95160"/>
    <w:rsid w:val="00CA0A1C"/>
    <w:rsid w:val="00CA7810"/>
    <w:rsid w:val="00CB4380"/>
    <w:rsid w:val="00CC010E"/>
    <w:rsid w:val="00CD1CAE"/>
    <w:rsid w:val="00CF1401"/>
    <w:rsid w:val="00CF3839"/>
    <w:rsid w:val="00CF3C72"/>
    <w:rsid w:val="00D141A2"/>
    <w:rsid w:val="00D35158"/>
    <w:rsid w:val="00D41019"/>
    <w:rsid w:val="00D414B0"/>
    <w:rsid w:val="00D45F16"/>
    <w:rsid w:val="00D51ADC"/>
    <w:rsid w:val="00D619A8"/>
    <w:rsid w:val="00D66F91"/>
    <w:rsid w:val="00D673D5"/>
    <w:rsid w:val="00D70B6B"/>
    <w:rsid w:val="00D743AD"/>
    <w:rsid w:val="00D83343"/>
    <w:rsid w:val="00D866CD"/>
    <w:rsid w:val="00D92BEF"/>
    <w:rsid w:val="00D94951"/>
    <w:rsid w:val="00DA1619"/>
    <w:rsid w:val="00DA2F4B"/>
    <w:rsid w:val="00DB1403"/>
    <w:rsid w:val="00DC48D0"/>
    <w:rsid w:val="00DC49B8"/>
    <w:rsid w:val="00DD00C8"/>
    <w:rsid w:val="00DD167C"/>
    <w:rsid w:val="00DE6BF1"/>
    <w:rsid w:val="00DF17B5"/>
    <w:rsid w:val="00DF4EF4"/>
    <w:rsid w:val="00DF554C"/>
    <w:rsid w:val="00DF5B40"/>
    <w:rsid w:val="00E012C0"/>
    <w:rsid w:val="00E11C2C"/>
    <w:rsid w:val="00E259AE"/>
    <w:rsid w:val="00E330DF"/>
    <w:rsid w:val="00E414DB"/>
    <w:rsid w:val="00E4451D"/>
    <w:rsid w:val="00E60120"/>
    <w:rsid w:val="00E60EC7"/>
    <w:rsid w:val="00E61C9C"/>
    <w:rsid w:val="00E712B8"/>
    <w:rsid w:val="00E726F3"/>
    <w:rsid w:val="00E831EB"/>
    <w:rsid w:val="00E85302"/>
    <w:rsid w:val="00E8718C"/>
    <w:rsid w:val="00E94D9F"/>
    <w:rsid w:val="00EA3666"/>
    <w:rsid w:val="00EB3CBD"/>
    <w:rsid w:val="00EC2772"/>
    <w:rsid w:val="00ED1506"/>
    <w:rsid w:val="00ED1A52"/>
    <w:rsid w:val="00EE1E72"/>
    <w:rsid w:val="00EE38D6"/>
    <w:rsid w:val="00F03B86"/>
    <w:rsid w:val="00F068C3"/>
    <w:rsid w:val="00F10DD7"/>
    <w:rsid w:val="00F12818"/>
    <w:rsid w:val="00F51357"/>
    <w:rsid w:val="00F53D3C"/>
    <w:rsid w:val="00F550EC"/>
    <w:rsid w:val="00F70B46"/>
    <w:rsid w:val="00F75AA6"/>
    <w:rsid w:val="00F75AB8"/>
    <w:rsid w:val="00F87A89"/>
    <w:rsid w:val="00F87B70"/>
    <w:rsid w:val="00FA2425"/>
    <w:rsid w:val="00FB35B4"/>
    <w:rsid w:val="00FB707B"/>
    <w:rsid w:val="00FB7C0F"/>
    <w:rsid w:val="00FC295C"/>
    <w:rsid w:val="00FC758D"/>
    <w:rsid w:val="00FD0EB4"/>
    <w:rsid w:val="00FD329A"/>
    <w:rsid w:val="00FD4885"/>
    <w:rsid w:val="00FD56CE"/>
    <w:rsid w:val="00FF5D4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34">
      <o:colormru v:ext="edit" colors="#99f,#afafff"/>
    </o:shapedefaults>
    <o:shapelayout v:ext="edit">
      <o:idmap v:ext="edit" data="1,3"/>
    </o:shapelayout>
  </w:shapeDefaults>
  <w:decimalSymbol w:val="."/>
  <w:listSeparator w:val=","/>
  <w14:docId w14:val="6B48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atentStyles>
  <w:style w:type="paragraph" w:default="1" w:styleId="Normal">
    <w:name w:val="Normal"/>
    <w:qFormat/>
    <w:rsid w:val="00D200E6"/>
    <w:pPr>
      <w:widowControl w:val="0"/>
      <w:adjustRightInd w:val="0"/>
      <w:spacing w:after="120" w:line="280" w:lineRule="atLeast"/>
      <w:textAlignment w:val="baseline"/>
    </w:pPr>
  </w:style>
  <w:style w:type="paragraph" w:styleId="Heading1">
    <w:name w:val="heading 1"/>
    <w:basedOn w:val="Normal"/>
    <w:next w:val="Normal"/>
    <w:qFormat/>
    <w:rsid w:val="00590015"/>
    <w:pPr>
      <w:keepNext/>
      <w:numPr>
        <w:numId w:val="13"/>
      </w:numPr>
      <w:spacing w:before="120" w:line="360" w:lineRule="auto"/>
      <w:outlineLvl w:val="0"/>
    </w:pPr>
    <w:rPr>
      <w:b/>
      <w:snapToGrid w:val="0"/>
      <w:kern w:val="28"/>
      <w:sz w:val="48"/>
      <w:szCs w:val="48"/>
    </w:rPr>
  </w:style>
  <w:style w:type="paragraph" w:styleId="Heading2">
    <w:name w:val="heading 2"/>
    <w:basedOn w:val="Normal"/>
    <w:next w:val="BodyText"/>
    <w:qFormat/>
    <w:rsid w:val="006A4270"/>
    <w:pPr>
      <w:keepNext/>
      <w:pBdr>
        <w:bottom w:val="single" w:sz="6" w:space="1" w:color="auto"/>
      </w:pBdr>
      <w:spacing w:before="240" w:after="60" w:line="240" w:lineRule="auto"/>
      <w:outlineLvl w:val="1"/>
    </w:pPr>
    <w:rPr>
      <w:rFonts w:ascii="Palatino Linotype" w:hAnsi="Palatino Linotype"/>
      <w:b/>
      <w:snapToGrid w:val="0"/>
      <w:sz w:val="32"/>
      <w:szCs w:val="32"/>
    </w:rPr>
  </w:style>
  <w:style w:type="paragraph" w:styleId="Heading3">
    <w:name w:val="heading 3"/>
    <w:basedOn w:val="Normal"/>
    <w:next w:val="Normal"/>
    <w:qFormat/>
    <w:rsid w:val="006A4270"/>
    <w:pPr>
      <w:keepNext/>
      <w:spacing w:before="120" w:after="0" w:line="360" w:lineRule="auto"/>
      <w:outlineLvl w:val="2"/>
    </w:pPr>
    <w:rPr>
      <w:rFonts w:ascii="Palatino Linotype" w:hAnsi="Palatino Linotype"/>
      <w:snapToGrid w:val="0"/>
      <w:sz w:val="28"/>
      <w:szCs w:val="28"/>
    </w:rPr>
  </w:style>
  <w:style w:type="paragraph" w:styleId="Heading4">
    <w:name w:val="heading 4"/>
    <w:basedOn w:val="Normal"/>
    <w:next w:val="Normal"/>
    <w:qFormat/>
    <w:rsid w:val="006A4270"/>
    <w:pPr>
      <w:keepNext/>
      <w:spacing w:before="240" w:after="0" w:line="360" w:lineRule="auto"/>
      <w:outlineLvl w:val="3"/>
    </w:pPr>
    <w:rPr>
      <w:rFonts w:ascii="Arial" w:hAnsi="Arial"/>
      <w:b/>
      <w:i/>
      <w:snapToGrid w:val="0"/>
      <w:sz w:val="22"/>
    </w:rPr>
  </w:style>
  <w:style w:type="paragraph" w:styleId="Heading5">
    <w:name w:val="heading 5"/>
    <w:basedOn w:val="Normal"/>
    <w:next w:val="Normal"/>
    <w:qFormat/>
    <w:rsid w:val="006A4270"/>
    <w:pPr>
      <w:keepNext/>
      <w:spacing w:before="120" w:after="0" w:line="360" w:lineRule="auto"/>
      <w:outlineLvl w:val="4"/>
    </w:pPr>
    <w:rPr>
      <w:rFonts w:ascii="Arial" w:hAnsi="Arial"/>
      <w:b/>
      <w:snapToGrid w:val="0"/>
      <w:sz w:val="22"/>
    </w:rPr>
  </w:style>
  <w:style w:type="paragraph" w:styleId="Heading6">
    <w:name w:val="heading 6"/>
    <w:basedOn w:val="Normal"/>
    <w:next w:val="Normal"/>
    <w:qFormat/>
    <w:rsid w:val="006A4270"/>
    <w:pPr>
      <w:spacing w:before="240" w:after="60"/>
      <w:outlineLvl w:val="5"/>
    </w:pPr>
    <w:rPr>
      <w:rFonts w:ascii="Arial" w:hAnsi="Arial"/>
      <w:b/>
      <w:i/>
      <w:snapToGrid w:val="0"/>
      <w:sz w:val="22"/>
      <w:szCs w:val="22"/>
    </w:rPr>
  </w:style>
  <w:style w:type="paragraph" w:styleId="Heading7">
    <w:name w:val="heading 7"/>
    <w:basedOn w:val="Normal"/>
    <w:next w:val="Normal"/>
    <w:qFormat/>
    <w:rsid w:val="00D83343"/>
    <w:pPr>
      <w:numPr>
        <w:ilvl w:val="6"/>
        <w:numId w:val="4"/>
      </w:numPr>
      <w:spacing w:before="240" w:after="60"/>
      <w:outlineLvl w:val="6"/>
    </w:pPr>
    <w:rPr>
      <w:rFonts w:ascii="Arial" w:hAnsi="Arial"/>
      <w:snapToGrid w:val="0"/>
      <w:sz w:val="20"/>
    </w:rPr>
  </w:style>
  <w:style w:type="paragraph" w:styleId="Heading8">
    <w:name w:val="heading 8"/>
    <w:basedOn w:val="Normal"/>
    <w:next w:val="Normal"/>
    <w:qFormat/>
    <w:rsid w:val="00D83343"/>
    <w:pPr>
      <w:numPr>
        <w:ilvl w:val="7"/>
        <w:numId w:val="5"/>
      </w:numPr>
      <w:spacing w:before="240" w:after="60"/>
      <w:outlineLvl w:val="7"/>
    </w:pPr>
    <w:rPr>
      <w:rFonts w:ascii="Arial" w:hAnsi="Arial"/>
      <w:i/>
      <w:snapToGrid w:val="0"/>
      <w:sz w:val="20"/>
    </w:rPr>
  </w:style>
  <w:style w:type="paragraph" w:styleId="Heading9">
    <w:name w:val="heading 9"/>
    <w:basedOn w:val="Normal"/>
    <w:next w:val="Normal"/>
    <w:qFormat/>
    <w:rsid w:val="00D83343"/>
    <w:pPr>
      <w:numPr>
        <w:ilvl w:val="8"/>
        <w:numId w:val="6"/>
      </w:numPr>
      <w:spacing w:before="240" w:after="60"/>
      <w:outlineLvl w:val="8"/>
    </w:pPr>
    <w:rPr>
      <w:rFonts w:ascii="Arial" w:hAnsi="Arial"/>
      <w:b/>
      <w:i/>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D83343"/>
    <w:rPr>
      <w:rFonts w:ascii="Tahoma" w:hAnsi="Tahoma" w:cs="Tahoma"/>
      <w:sz w:val="16"/>
      <w:szCs w:val="16"/>
    </w:rPr>
  </w:style>
  <w:style w:type="character" w:customStyle="1" w:styleId="BalloonTextChar">
    <w:name w:val="Balloon Text Char"/>
    <w:basedOn w:val="DefaultParagraphFont"/>
    <w:uiPriority w:val="99"/>
    <w:semiHidden/>
    <w:rsid w:val="000F0143"/>
    <w:rPr>
      <w:rFonts w:ascii="Lucida Grande" w:hAnsi="Lucida Grande"/>
      <w:sz w:val="18"/>
      <w:szCs w:val="18"/>
    </w:rPr>
  </w:style>
  <w:style w:type="character" w:customStyle="1" w:styleId="BalloonTextChar0">
    <w:name w:val="Balloon Text Char"/>
    <w:basedOn w:val="DefaultParagraphFont"/>
    <w:uiPriority w:val="99"/>
    <w:semiHidden/>
    <w:rsid w:val="00044305"/>
    <w:rPr>
      <w:rFonts w:ascii="Lucida Grande" w:hAnsi="Lucida Grande"/>
      <w:sz w:val="18"/>
      <w:szCs w:val="18"/>
    </w:rPr>
  </w:style>
  <w:style w:type="paragraph" w:customStyle="1" w:styleId="HeadingBase">
    <w:name w:val="Heading Base"/>
    <w:basedOn w:val="Normal"/>
    <w:next w:val="BodyText"/>
    <w:rsid w:val="00D83343"/>
    <w:pPr>
      <w:keepNext/>
      <w:keepLines/>
      <w:spacing w:before="140" w:line="220" w:lineRule="atLeast"/>
    </w:pPr>
    <w:rPr>
      <w:rFonts w:ascii="Arial" w:hAnsi="Arial"/>
      <w:spacing w:val="-4"/>
      <w:kern w:val="28"/>
      <w:sz w:val="22"/>
    </w:rPr>
  </w:style>
  <w:style w:type="paragraph" w:styleId="BodyText">
    <w:name w:val="Body Text"/>
    <w:basedOn w:val="Normal"/>
    <w:link w:val="BodyTextChar1"/>
    <w:rsid w:val="006A4270"/>
    <w:pPr>
      <w:ind w:left="720"/>
    </w:pPr>
    <w:rPr>
      <w:rFonts w:ascii="Arial" w:hAnsi="Arial"/>
      <w:sz w:val="22"/>
      <w:szCs w:val="22"/>
    </w:rPr>
  </w:style>
  <w:style w:type="paragraph" w:customStyle="1" w:styleId="FootnoteBase">
    <w:name w:val="Footnote Base"/>
    <w:basedOn w:val="Normal"/>
    <w:rsid w:val="00D83343"/>
    <w:pPr>
      <w:keepLines/>
      <w:spacing w:line="220" w:lineRule="atLeast"/>
    </w:pPr>
    <w:rPr>
      <w:sz w:val="18"/>
    </w:rPr>
  </w:style>
  <w:style w:type="paragraph" w:customStyle="1" w:styleId="BlockQuotation">
    <w:name w:val="Block Quotation"/>
    <w:basedOn w:val="BodyText"/>
    <w:rsid w:val="00D83343"/>
    <w:pPr>
      <w:keepLines/>
      <w:pBdr>
        <w:left w:val="single" w:sz="36" w:space="3" w:color="808080"/>
        <w:bottom w:val="single" w:sz="48" w:space="3" w:color="FFFFFF"/>
      </w:pBdr>
      <w:spacing w:after="60"/>
      <w:ind w:left="1440" w:right="720"/>
    </w:pPr>
    <w:rPr>
      <w:i/>
    </w:rPr>
  </w:style>
  <w:style w:type="paragraph" w:styleId="NoteHeading">
    <w:name w:val="Note Heading"/>
    <w:basedOn w:val="Normal"/>
    <w:next w:val="Normal"/>
    <w:rsid w:val="00D83343"/>
    <w:pPr>
      <w:keepLines/>
      <w:pBdr>
        <w:top w:val="single" w:sz="4" w:space="1" w:color="auto"/>
        <w:left w:val="single" w:sz="4" w:space="4" w:color="auto"/>
        <w:bottom w:val="single" w:sz="4" w:space="1" w:color="auto"/>
        <w:right w:val="single" w:sz="4" w:space="4" w:color="auto"/>
      </w:pBdr>
      <w:spacing w:before="120" w:after="180" w:line="240" w:lineRule="auto"/>
    </w:pPr>
    <w:rPr>
      <w:snapToGrid w:val="0"/>
      <w:sz w:val="22"/>
    </w:rPr>
  </w:style>
  <w:style w:type="paragraph" w:styleId="Caption">
    <w:name w:val="caption"/>
    <w:basedOn w:val="Picture"/>
    <w:next w:val="BodyText"/>
    <w:qFormat/>
    <w:rsid w:val="00D83343"/>
    <w:pPr>
      <w:keepNext w:val="0"/>
      <w:spacing w:before="60" w:after="220" w:line="240" w:lineRule="auto"/>
    </w:pPr>
    <w:rPr>
      <w:i/>
      <w:sz w:val="20"/>
    </w:rPr>
  </w:style>
  <w:style w:type="paragraph" w:customStyle="1" w:styleId="Picture">
    <w:name w:val="Picture"/>
    <w:basedOn w:val="Normal"/>
    <w:next w:val="Caption"/>
    <w:rsid w:val="00D83343"/>
    <w:pPr>
      <w:keepNext/>
    </w:pPr>
  </w:style>
  <w:style w:type="paragraph" w:customStyle="1" w:styleId="DocumentLabel">
    <w:name w:val="Document Label"/>
    <w:basedOn w:val="HeadingBase"/>
    <w:next w:val="BodyText"/>
    <w:rsid w:val="00D83343"/>
    <w:pPr>
      <w:spacing w:before="160"/>
    </w:pPr>
    <w:rPr>
      <w:rFonts w:ascii="Times New Roman" w:hAnsi="Times New Roman"/>
      <w:spacing w:val="-30"/>
      <w:sz w:val="60"/>
    </w:rPr>
  </w:style>
  <w:style w:type="character" w:styleId="EndnoteReference">
    <w:name w:val="endnote reference"/>
    <w:semiHidden/>
    <w:rsid w:val="00D83343"/>
    <w:rPr>
      <w:b/>
      <w:vertAlign w:val="superscript"/>
    </w:rPr>
  </w:style>
  <w:style w:type="paragraph" w:styleId="EndnoteText">
    <w:name w:val="endnote text"/>
    <w:basedOn w:val="FootnoteBase"/>
    <w:semiHidden/>
    <w:rsid w:val="00D83343"/>
  </w:style>
  <w:style w:type="paragraph" w:styleId="Footer">
    <w:name w:val="footer"/>
    <w:basedOn w:val="Normal"/>
    <w:rsid w:val="00D83343"/>
    <w:pPr>
      <w:tabs>
        <w:tab w:val="center" w:pos="4320"/>
        <w:tab w:val="right" w:pos="8640"/>
      </w:tabs>
    </w:pPr>
  </w:style>
  <w:style w:type="paragraph" w:customStyle="1" w:styleId="HeaderBase">
    <w:name w:val="Header Base"/>
    <w:basedOn w:val="Normal"/>
    <w:rsid w:val="00D83343"/>
    <w:pPr>
      <w:keepLines/>
      <w:tabs>
        <w:tab w:val="center" w:pos="4320"/>
        <w:tab w:val="right" w:pos="8640"/>
      </w:tabs>
      <w:spacing w:after="0" w:line="240" w:lineRule="auto"/>
    </w:pPr>
    <w:rPr>
      <w:spacing w:val="-4"/>
      <w:sz w:val="20"/>
    </w:rPr>
  </w:style>
  <w:style w:type="character" w:styleId="FootnoteReference">
    <w:name w:val="footnote reference"/>
    <w:semiHidden/>
    <w:rsid w:val="00D83343"/>
    <w:rPr>
      <w:vertAlign w:val="superscript"/>
    </w:rPr>
  </w:style>
  <w:style w:type="paragraph" w:styleId="FootnoteText">
    <w:name w:val="footnote text"/>
    <w:basedOn w:val="FootnoteBase"/>
    <w:semiHidden/>
    <w:rsid w:val="00D83343"/>
  </w:style>
  <w:style w:type="paragraph" w:styleId="Header">
    <w:name w:val="header"/>
    <w:basedOn w:val="Normal"/>
    <w:rsid w:val="00D83343"/>
    <w:pPr>
      <w:tabs>
        <w:tab w:val="center" w:pos="4320"/>
        <w:tab w:val="right" w:pos="8640"/>
      </w:tabs>
    </w:pPr>
    <w:rPr>
      <w:rFonts w:ascii="Arial" w:hAnsi="Arial"/>
      <w:b/>
      <w:sz w:val="36"/>
    </w:rPr>
  </w:style>
  <w:style w:type="paragraph" w:styleId="Index1">
    <w:name w:val="index 1"/>
    <w:basedOn w:val="Normal"/>
    <w:next w:val="Normal"/>
    <w:semiHidden/>
    <w:rsid w:val="00D83343"/>
    <w:pPr>
      <w:spacing w:after="0"/>
      <w:ind w:left="240" w:hanging="240"/>
    </w:pPr>
    <w:rPr>
      <w:sz w:val="20"/>
    </w:rPr>
  </w:style>
  <w:style w:type="paragraph" w:customStyle="1" w:styleId="IndexBase">
    <w:name w:val="Index Base"/>
    <w:basedOn w:val="Normal"/>
    <w:rsid w:val="00D83343"/>
    <w:pPr>
      <w:spacing w:line="220" w:lineRule="atLeast"/>
      <w:ind w:left="360"/>
    </w:pPr>
  </w:style>
  <w:style w:type="paragraph" w:styleId="Index2">
    <w:name w:val="index 2"/>
    <w:basedOn w:val="Normal"/>
    <w:next w:val="Normal"/>
    <w:semiHidden/>
    <w:rsid w:val="00D83343"/>
    <w:pPr>
      <w:spacing w:after="0"/>
      <w:ind w:left="480" w:hanging="240"/>
    </w:pPr>
    <w:rPr>
      <w:sz w:val="20"/>
    </w:rPr>
  </w:style>
  <w:style w:type="paragraph" w:styleId="Index3">
    <w:name w:val="index 3"/>
    <w:basedOn w:val="Normal"/>
    <w:next w:val="Normal"/>
    <w:semiHidden/>
    <w:rsid w:val="00D83343"/>
    <w:pPr>
      <w:spacing w:after="0"/>
      <w:ind w:left="720" w:hanging="240"/>
    </w:pPr>
    <w:rPr>
      <w:sz w:val="18"/>
      <w:szCs w:val="18"/>
    </w:rPr>
  </w:style>
  <w:style w:type="paragraph" w:styleId="Index4">
    <w:name w:val="index 4"/>
    <w:basedOn w:val="Normal"/>
    <w:next w:val="Normal"/>
    <w:semiHidden/>
    <w:rsid w:val="00D83343"/>
    <w:pPr>
      <w:spacing w:after="0"/>
      <w:ind w:left="960" w:hanging="240"/>
    </w:pPr>
    <w:rPr>
      <w:sz w:val="18"/>
      <w:szCs w:val="18"/>
    </w:rPr>
  </w:style>
  <w:style w:type="paragraph" w:styleId="Index5">
    <w:name w:val="index 5"/>
    <w:basedOn w:val="Normal"/>
    <w:next w:val="Normal"/>
    <w:semiHidden/>
    <w:rsid w:val="00D83343"/>
    <w:pPr>
      <w:spacing w:after="0"/>
      <w:ind w:left="1200" w:hanging="240"/>
    </w:pPr>
    <w:rPr>
      <w:sz w:val="18"/>
      <w:szCs w:val="18"/>
    </w:rPr>
  </w:style>
  <w:style w:type="paragraph" w:styleId="IndexHeading">
    <w:name w:val="index heading"/>
    <w:basedOn w:val="Normal"/>
    <w:next w:val="Index1"/>
    <w:semiHidden/>
    <w:rsid w:val="00D83343"/>
    <w:pPr>
      <w:spacing w:before="240"/>
      <w:jc w:val="center"/>
    </w:pPr>
    <w:rPr>
      <w:b/>
      <w:bCs/>
      <w:sz w:val="26"/>
      <w:szCs w:val="26"/>
    </w:rPr>
  </w:style>
  <w:style w:type="paragraph" w:customStyle="1" w:styleId="SectionHeading">
    <w:name w:val="Section Heading"/>
    <w:basedOn w:val="Heading1"/>
    <w:rsid w:val="00D83343"/>
  </w:style>
  <w:style w:type="character" w:customStyle="1" w:styleId="Lead-inEmphasis">
    <w:name w:val="Lead-in Emphasis"/>
    <w:rsid w:val="00D83343"/>
    <w:rPr>
      <w:rFonts w:ascii="Times New Roman" w:hAnsi="Times New Roman"/>
      <w:b/>
      <w:spacing w:val="-4"/>
      <w:sz w:val="24"/>
    </w:rPr>
  </w:style>
  <w:style w:type="character" w:styleId="LineNumber">
    <w:name w:val="line number"/>
    <w:rsid w:val="00D83343"/>
    <w:rPr>
      <w:sz w:val="18"/>
    </w:rPr>
  </w:style>
  <w:style w:type="paragraph" w:styleId="List">
    <w:name w:val="List"/>
    <w:basedOn w:val="BodyText"/>
    <w:rsid w:val="00D83343"/>
    <w:pPr>
      <w:ind w:left="1440" w:hanging="360"/>
    </w:pPr>
  </w:style>
  <w:style w:type="paragraph" w:styleId="ListBullet">
    <w:name w:val="List Bullet"/>
    <w:basedOn w:val="List"/>
    <w:rsid w:val="00D83343"/>
    <w:pPr>
      <w:numPr>
        <w:numId w:val="1"/>
      </w:numPr>
      <w:spacing w:line="240" w:lineRule="auto"/>
    </w:pPr>
  </w:style>
  <w:style w:type="paragraph" w:styleId="ListNumber">
    <w:name w:val="List Number"/>
    <w:basedOn w:val="Normal"/>
    <w:rsid w:val="00016CB8"/>
    <w:pPr>
      <w:numPr>
        <w:numId w:val="18"/>
      </w:numPr>
      <w:spacing w:after="160" w:line="220" w:lineRule="atLeast"/>
      <w:ind w:right="720"/>
    </w:pPr>
    <w:rPr>
      <w:rFonts w:ascii="Arial" w:hAnsi="Arial"/>
      <w:sz w:val="22"/>
      <w:szCs w:val="22"/>
    </w:rPr>
  </w:style>
  <w:style w:type="paragraph" w:styleId="MacroText">
    <w:name w:val="macro"/>
    <w:basedOn w:val="Normal"/>
    <w:semiHidden/>
    <w:rsid w:val="00D83343"/>
    <w:rPr>
      <w:rFonts w:ascii="Courier New" w:hAnsi="Courier New"/>
    </w:rPr>
  </w:style>
  <w:style w:type="character" w:styleId="PageNumber">
    <w:name w:val="page number"/>
    <w:basedOn w:val="DefaultParagraphFont"/>
    <w:rsid w:val="00D83343"/>
  </w:style>
  <w:style w:type="paragraph" w:customStyle="1" w:styleId="SubtitleCover">
    <w:name w:val="Subtitle Cover"/>
    <w:basedOn w:val="TitleCover"/>
    <w:next w:val="BodyText"/>
    <w:rsid w:val="00D83343"/>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D83343"/>
    <w:pPr>
      <w:spacing w:before="1800" w:line="240" w:lineRule="atLeast"/>
    </w:pPr>
    <w:rPr>
      <w:b/>
      <w:spacing w:val="-48"/>
      <w:sz w:val="72"/>
    </w:rPr>
  </w:style>
  <w:style w:type="character" w:customStyle="1" w:styleId="Superscript">
    <w:name w:val="Superscript"/>
    <w:rsid w:val="00D83343"/>
    <w:rPr>
      <w:b/>
      <w:vertAlign w:val="superscript"/>
    </w:rPr>
  </w:style>
  <w:style w:type="paragraph" w:customStyle="1" w:styleId="TOCBase">
    <w:name w:val="TOC Base"/>
    <w:basedOn w:val="Normal"/>
    <w:rsid w:val="00D83343"/>
    <w:pPr>
      <w:tabs>
        <w:tab w:val="right" w:leader="dot" w:pos="6480"/>
      </w:tabs>
      <w:spacing w:after="220" w:line="220" w:lineRule="atLeast"/>
    </w:pPr>
    <w:rPr>
      <w:rFonts w:ascii="Arial" w:hAnsi="Arial"/>
    </w:rPr>
  </w:style>
  <w:style w:type="paragraph" w:styleId="TableofFigures">
    <w:name w:val="table of figures"/>
    <w:basedOn w:val="TableofAuthorities"/>
    <w:semiHidden/>
    <w:rsid w:val="00D83343"/>
    <w:pPr>
      <w:ind w:left="360"/>
    </w:pPr>
  </w:style>
  <w:style w:type="paragraph" w:styleId="TOC1">
    <w:name w:val="toc 1"/>
    <w:basedOn w:val="Normal"/>
    <w:next w:val="Normal"/>
    <w:uiPriority w:val="39"/>
    <w:rsid w:val="00D83343"/>
    <w:pPr>
      <w:spacing w:before="120" w:after="0"/>
    </w:pPr>
    <w:rPr>
      <w:rFonts w:asciiTheme="minorHAnsi" w:hAnsiTheme="minorHAnsi"/>
      <w:b/>
      <w:caps/>
      <w:sz w:val="22"/>
      <w:szCs w:val="22"/>
    </w:rPr>
  </w:style>
  <w:style w:type="paragraph" w:styleId="TOC2">
    <w:name w:val="toc 2"/>
    <w:basedOn w:val="Normal"/>
    <w:next w:val="Normal"/>
    <w:uiPriority w:val="39"/>
    <w:rsid w:val="00D83343"/>
    <w:pPr>
      <w:spacing w:after="0"/>
      <w:ind w:left="240"/>
    </w:pPr>
    <w:rPr>
      <w:rFonts w:asciiTheme="minorHAnsi" w:hAnsiTheme="minorHAnsi"/>
      <w:smallCaps/>
      <w:sz w:val="22"/>
      <w:szCs w:val="22"/>
    </w:rPr>
  </w:style>
  <w:style w:type="paragraph" w:styleId="TOC3">
    <w:name w:val="toc 3"/>
    <w:basedOn w:val="Normal"/>
    <w:next w:val="Normal"/>
    <w:uiPriority w:val="39"/>
    <w:rsid w:val="00D83343"/>
    <w:pPr>
      <w:spacing w:after="0"/>
      <w:ind w:left="480"/>
    </w:pPr>
    <w:rPr>
      <w:rFonts w:asciiTheme="minorHAnsi" w:hAnsiTheme="minorHAnsi"/>
      <w:i/>
      <w:sz w:val="22"/>
      <w:szCs w:val="22"/>
    </w:rPr>
  </w:style>
  <w:style w:type="paragraph" w:styleId="TOC4">
    <w:name w:val="toc 4"/>
    <w:basedOn w:val="Normal"/>
    <w:next w:val="Normal"/>
    <w:uiPriority w:val="39"/>
    <w:rsid w:val="00D83343"/>
    <w:pPr>
      <w:spacing w:after="0"/>
      <w:ind w:left="720"/>
    </w:pPr>
    <w:rPr>
      <w:rFonts w:asciiTheme="minorHAnsi" w:hAnsiTheme="minorHAnsi"/>
      <w:sz w:val="18"/>
      <w:szCs w:val="18"/>
    </w:rPr>
  </w:style>
  <w:style w:type="paragraph" w:styleId="TOC5">
    <w:name w:val="toc 5"/>
    <w:basedOn w:val="Normal"/>
    <w:next w:val="Normal"/>
    <w:uiPriority w:val="39"/>
    <w:rsid w:val="00D83343"/>
    <w:pPr>
      <w:spacing w:after="0"/>
      <w:ind w:left="960"/>
    </w:pPr>
    <w:rPr>
      <w:rFonts w:asciiTheme="minorHAnsi" w:hAnsiTheme="minorHAnsi"/>
      <w:sz w:val="18"/>
      <w:szCs w:val="18"/>
    </w:rPr>
  </w:style>
  <w:style w:type="paragraph" w:customStyle="1" w:styleId="SectionLabel">
    <w:name w:val="Section Label"/>
    <w:basedOn w:val="HeadingBase"/>
    <w:next w:val="BodyText"/>
    <w:rsid w:val="00D83343"/>
    <w:pPr>
      <w:spacing w:before="240" w:after="240"/>
    </w:pPr>
    <w:rPr>
      <w:rFonts w:ascii="Times New Roman" w:hAnsi="Times New Roman"/>
      <w:spacing w:val="-30"/>
      <w:sz w:val="60"/>
    </w:rPr>
  </w:style>
  <w:style w:type="paragraph" w:customStyle="1" w:styleId="FooterFirst">
    <w:name w:val="Footer First"/>
    <w:basedOn w:val="Footer"/>
    <w:rsid w:val="00D83343"/>
    <w:pPr>
      <w:pBdr>
        <w:bottom w:val="single" w:sz="6" w:space="1" w:color="auto"/>
      </w:pBdr>
      <w:spacing w:before="600"/>
    </w:pPr>
    <w:rPr>
      <w:b/>
    </w:rPr>
  </w:style>
  <w:style w:type="paragraph" w:customStyle="1" w:styleId="FooterEven">
    <w:name w:val="Footer Even"/>
    <w:basedOn w:val="Footer"/>
    <w:rsid w:val="00D83343"/>
    <w:pPr>
      <w:pBdr>
        <w:bottom w:val="single" w:sz="6" w:space="1" w:color="auto"/>
      </w:pBdr>
      <w:spacing w:before="600"/>
    </w:pPr>
    <w:rPr>
      <w:b/>
    </w:rPr>
  </w:style>
  <w:style w:type="paragraph" w:customStyle="1" w:styleId="FooterOdd">
    <w:name w:val="Footer Odd"/>
    <w:basedOn w:val="Footer"/>
    <w:rsid w:val="00D83343"/>
    <w:pPr>
      <w:pBdr>
        <w:bottom w:val="single" w:sz="6" w:space="1" w:color="auto"/>
      </w:pBdr>
      <w:spacing w:before="600"/>
    </w:pPr>
    <w:rPr>
      <w:b/>
    </w:rPr>
  </w:style>
  <w:style w:type="paragraph" w:customStyle="1" w:styleId="HeaderFirst">
    <w:name w:val="Header First"/>
    <w:basedOn w:val="Header"/>
    <w:rsid w:val="00D83343"/>
    <w:pPr>
      <w:spacing w:before="120"/>
    </w:pPr>
    <w:rPr>
      <w:sz w:val="28"/>
    </w:rPr>
  </w:style>
  <w:style w:type="paragraph" w:customStyle="1" w:styleId="HeaderEven">
    <w:name w:val="Header Even"/>
    <w:basedOn w:val="Header"/>
    <w:rsid w:val="00D83343"/>
  </w:style>
  <w:style w:type="paragraph" w:customStyle="1" w:styleId="HeaderOdd">
    <w:name w:val="Header Odd"/>
    <w:basedOn w:val="Header"/>
    <w:rsid w:val="00D83343"/>
  </w:style>
  <w:style w:type="paragraph" w:customStyle="1" w:styleId="ChapterLabel">
    <w:name w:val="Chapter Label"/>
    <w:basedOn w:val="HeadingBase"/>
    <w:next w:val="ChapterTitle"/>
    <w:rsid w:val="00D83343"/>
    <w:pPr>
      <w:spacing w:before="770" w:after="440"/>
    </w:pPr>
    <w:rPr>
      <w:rFonts w:ascii="Times New Roman" w:hAnsi="Times New Roman"/>
      <w:spacing w:val="-30"/>
      <w:sz w:val="60"/>
    </w:rPr>
  </w:style>
  <w:style w:type="paragraph" w:customStyle="1" w:styleId="ChapterTitle">
    <w:name w:val="Chapter Title"/>
    <w:basedOn w:val="HeadingBase"/>
    <w:next w:val="Justified"/>
    <w:rsid w:val="00D83343"/>
    <w:pPr>
      <w:numPr>
        <w:numId w:val="7"/>
      </w:numPr>
      <w:tabs>
        <w:tab w:val="left" w:pos="1440"/>
      </w:tabs>
      <w:spacing w:before="240" w:after="240" w:line="540" w:lineRule="atLeast"/>
    </w:pPr>
    <w:rPr>
      <w:b/>
      <w:spacing w:val="0"/>
      <w:kern w:val="24"/>
      <w:sz w:val="36"/>
      <w:szCs w:val="36"/>
    </w:rPr>
  </w:style>
  <w:style w:type="paragraph" w:customStyle="1" w:styleId="ChapterSubtitle">
    <w:name w:val="Chapter Subtitle"/>
    <w:basedOn w:val="ChapterTitle"/>
    <w:next w:val="BodyText"/>
    <w:rsid w:val="00D83343"/>
    <w:pPr>
      <w:spacing w:line="400" w:lineRule="atLeast"/>
    </w:pPr>
    <w:rPr>
      <w:i/>
      <w:spacing w:val="-14"/>
      <w:sz w:val="34"/>
    </w:rPr>
  </w:style>
  <w:style w:type="paragraph" w:styleId="BodyTextIndent">
    <w:name w:val="Body Text Indent"/>
    <w:basedOn w:val="BodyText"/>
    <w:rsid w:val="00D83343"/>
    <w:pPr>
      <w:spacing w:after="0"/>
    </w:pPr>
  </w:style>
  <w:style w:type="paragraph" w:styleId="Subtitle">
    <w:name w:val="Subtitle"/>
    <w:basedOn w:val="Title"/>
    <w:next w:val="BodyText"/>
    <w:qFormat/>
    <w:rsid w:val="00D83343"/>
    <w:pPr>
      <w:spacing w:before="0" w:after="160" w:line="400" w:lineRule="atLeast"/>
    </w:pPr>
    <w:rPr>
      <w:i/>
      <w:spacing w:val="-14"/>
      <w:sz w:val="34"/>
    </w:rPr>
  </w:style>
  <w:style w:type="paragraph" w:styleId="Title">
    <w:name w:val="Title"/>
    <w:basedOn w:val="HeadingBase"/>
    <w:next w:val="Subtitle"/>
    <w:qFormat/>
    <w:rsid w:val="00D83343"/>
    <w:pPr>
      <w:spacing w:before="660" w:after="400" w:line="540" w:lineRule="atLeast"/>
      <w:ind w:right="2160"/>
    </w:pPr>
    <w:rPr>
      <w:rFonts w:ascii="Times New Roman" w:hAnsi="Times New Roman"/>
      <w:spacing w:val="-40"/>
      <w:sz w:val="60"/>
    </w:rPr>
  </w:style>
  <w:style w:type="paragraph" w:styleId="ListNumber5">
    <w:name w:val="List Number 5"/>
    <w:basedOn w:val="ListNumber"/>
    <w:rsid w:val="00D83343"/>
    <w:pPr>
      <w:ind w:left="3240"/>
    </w:pPr>
  </w:style>
  <w:style w:type="paragraph" w:styleId="ListNumber4">
    <w:name w:val="List Number 4"/>
    <w:basedOn w:val="ListNumber"/>
    <w:rsid w:val="00D83343"/>
    <w:pPr>
      <w:ind w:left="2880"/>
    </w:pPr>
  </w:style>
  <w:style w:type="paragraph" w:styleId="ListNumber3">
    <w:name w:val="List Number 3"/>
    <w:basedOn w:val="ListNumber"/>
    <w:rsid w:val="00D83343"/>
    <w:pPr>
      <w:numPr>
        <w:numId w:val="0"/>
      </w:numPr>
      <w:ind w:left="2160"/>
    </w:pPr>
  </w:style>
  <w:style w:type="paragraph" w:styleId="CommentSubject">
    <w:name w:val="annotation subject"/>
    <w:basedOn w:val="CommentText"/>
    <w:next w:val="CommentText"/>
    <w:semiHidden/>
    <w:rsid w:val="00D83343"/>
    <w:pPr>
      <w:keepLines w:val="0"/>
      <w:spacing w:line="240" w:lineRule="auto"/>
    </w:pPr>
    <w:rPr>
      <w:b/>
      <w:bCs/>
      <w:sz w:val="20"/>
    </w:rPr>
  </w:style>
  <w:style w:type="character" w:customStyle="1" w:styleId="Heading3Char">
    <w:name w:val="Heading 3 Char"/>
    <w:basedOn w:val="DefaultParagraphFont"/>
    <w:rsid w:val="006A4270"/>
    <w:rPr>
      <w:rFonts w:ascii="Arial" w:hAnsi="Arial"/>
      <w:b/>
      <w:snapToGrid w:val="0"/>
      <w:sz w:val="24"/>
      <w:lang w:val="en-US" w:eastAsia="en-US" w:bidi="ar-SA"/>
    </w:rPr>
  </w:style>
  <w:style w:type="paragraph" w:styleId="ListBullet2">
    <w:name w:val="List Bullet 2"/>
    <w:basedOn w:val="ListBullet"/>
    <w:rsid w:val="00D83343"/>
    <w:pPr>
      <w:ind w:left="720"/>
    </w:pPr>
  </w:style>
  <w:style w:type="paragraph" w:styleId="List5">
    <w:name w:val="List 5"/>
    <w:basedOn w:val="List"/>
    <w:rsid w:val="00D83343"/>
    <w:pPr>
      <w:ind w:left="2880"/>
    </w:pPr>
  </w:style>
  <w:style w:type="paragraph" w:styleId="List4">
    <w:name w:val="List 4"/>
    <w:basedOn w:val="List"/>
    <w:rsid w:val="00D83343"/>
    <w:pPr>
      <w:ind w:left="2520"/>
    </w:pPr>
  </w:style>
  <w:style w:type="paragraph" w:styleId="List3">
    <w:name w:val="List 3"/>
    <w:basedOn w:val="List"/>
    <w:rsid w:val="00D83343"/>
    <w:pPr>
      <w:ind w:left="2160"/>
    </w:pPr>
  </w:style>
  <w:style w:type="paragraph" w:styleId="List2">
    <w:name w:val="List 2"/>
    <w:basedOn w:val="List"/>
    <w:rsid w:val="00D83343"/>
    <w:pPr>
      <w:ind w:left="1800"/>
    </w:pPr>
  </w:style>
  <w:style w:type="character" w:styleId="Emphasis">
    <w:name w:val="Emphasis"/>
    <w:qFormat/>
    <w:rsid w:val="00D83343"/>
    <w:rPr>
      <w:rFonts w:ascii="Arial" w:hAnsi="Arial"/>
      <w:b/>
      <w:spacing w:val="-4"/>
    </w:rPr>
  </w:style>
  <w:style w:type="character" w:styleId="CommentReference">
    <w:name w:val="annotation reference"/>
    <w:semiHidden/>
    <w:rsid w:val="00D83343"/>
    <w:rPr>
      <w:sz w:val="16"/>
    </w:rPr>
  </w:style>
  <w:style w:type="paragraph" w:styleId="CommentText">
    <w:name w:val="annotation text"/>
    <w:basedOn w:val="FootnoteBase"/>
    <w:semiHidden/>
    <w:rsid w:val="00D83343"/>
  </w:style>
  <w:style w:type="paragraph" w:styleId="ListNumber2">
    <w:name w:val="List Number 2"/>
    <w:basedOn w:val="ListNumber"/>
    <w:rsid w:val="00D83343"/>
    <w:pPr>
      <w:ind w:left="2160"/>
    </w:pPr>
  </w:style>
  <w:style w:type="paragraph" w:styleId="ListContinue">
    <w:name w:val="List Continue"/>
    <w:basedOn w:val="List"/>
    <w:rsid w:val="00D83343"/>
    <w:pPr>
      <w:spacing w:line="240" w:lineRule="auto"/>
      <w:ind w:left="360" w:firstLine="0"/>
    </w:pPr>
  </w:style>
  <w:style w:type="paragraph" w:styleId="ListContinue2">
    <w:name w:val="List Continue 2"/>
    <w:basedOn w:val="ListContinue"/>
    <w:rsid w:val="00D83343"/>
    <w:pPr>
      <w:ind w:left="720"/>
    </w:pPr>
  </w:style>
  <w:style w:type="paragraph" w:styleId="ListContinue3">
    <w:name w:val="List Continue 3"/>
    <w:basedOn w:val="ListContinue"/>
    <w:rsid w:val="00D83343"/>
    <w:pPr>
      <w:ind w:left="1080"/>
    </w:pPr>
  </w:style>
  <w:style w:type="paragraph" w:styleId="ListContinue4">
    <w:name w:val="List Continue 4"/>
    <w:basedOn w:val="ListContinue"/>
    <w:rsid w:val="00D83343"/>
    <w:pPr>
      <w:ind w:left="2880"/>
    </w:pPr>
  </w:style>
  <w:style w:type="paragraph" w:styleId="ListContinue5">
    <w:name w:val="List Continue 5"/>
    <w:basedOn w:val="ListContinue"/>
    <w:rsid w:val="00D83343"/>
    <w:pPr>
      <w:ind w:left="3240"/>
    </w:pPr>
  </w:style>
  <w:style w:type="paragraph" w:styleId="NormalIndent">
    <w:name w:val="Normal Indent"/>
    <w:basedOn w:val="Normal"/>
    <w:rsid w:val="00D83343"/>
    <w:pPr>
      <w:ind w:left="1440"/>
    </w:pPr>
  </w:style>
  <w:style w:type="paragraph" w:customStyle="1" w:styleId="ReturnAddress">
    <w:name w:val="Return Address"/>
    <w:basedOn w:val="Normal"/>
    <w:rsid w:val="00D83343"/>
    <w:pPr>
      <w:keepLines/>
      <w:framePr w:w="2160" w:h="1200" w:wrap="notBeside" w:vAnchor="page" w:hAnchor="page" w:x="9241" w:y="673" w:anchorLock="1"/>
      <w:spacing w:line="220" w:lineRule="atLeast"/>
    </w:pPr>
    <w:rPr>
      <w:sz w:val="16"/>
    </w:rPr>
  </w:style>
  <w:style w:type="character" w:customStyle="1" w:styleId="Slogan">
    <w:name w:val="Slogan"/>
    <w:basedOn w:val="DefaultParagraphFont"/>
    <w:rsid w:val="00D83343"/>
    <w:rPr>
      <w:i/>
      <w:spacing w:val="-6"/>
      <w:sz w:val="24"/>
    </w:rPr>
  </w:style>
  <w:style w:type="paragraph" w:customStyle="1" w:styleId="CompanyName">
    <w:name w:val="Company Name"/>
    <w:basedOn w:val="DocumentLabel"/>
    <w:rsid w:val="00D83343"/>
    <w:pPr>
      <w:spacing w:before="0"/>
    </w:pPr>
  </w:style>
  <w:style w:type="paragraph" w:customStyle="1" w:styleId="PartLabel">
    <w:name w:val="Part Label"/>
    <w:basedOn w:val="HeadingBase"/>
    <w:next w:val="Normal"/>
    <w:rsid w:val="00D83343"/>
    <w:pPr>
      <w:spacing w:before="400" w:after="440"/>
    </w:pPr>
    <w:rPr>
      <w:rFonts w:ascii="Times New Roman" w:hAnsi="Times New Roman"/>
      <w:spacing w:val="-30"/>
      <w:sz w:val="60"/>
    </w:rPr>
  </w:style>
  <w:style w:type="paragraph" w:customStyle="1" w:styleId="PartSubtitle">
    <w:name w:val="Part Subtitle"/>
    <w:basedOn w:val="Normal"/>
    <w:next w:val="BodyText"/>
    <w:rsid w:val="00D83343"/>
    <w:pPr>
      <w:keepNext/>
      <w:keepLines/>
      <w:spacing w:after="160" w:line="400" w:lineRule="atLeast"/>
      <w:ind w:right="2160"/>
    </w:pPr>
    <w:rPr>
      <w:i/>
      <w:spacing w:val="-14"/>
      <w:kern w:val="28"/>
      <w:sz w:val="34"/>
    </w:rPr>
  </w:style>
  <w:style w:type="paragraph" w:customStyle="1" w:styleId="PartTitle">
    <w:name w:val="Part Title"/>
    <w:basedOn w:val="HeadingBase"/>
    <w:next w:val="PartSubtitle"/>
    <w:rsid w:val="00D83343"/>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rsid w:val="00D83343"/>
    <w:pPr>
      <w:tabs>
        <w:tab w:val="right" w:leader="dot" w:pos="8640"/>
      </w:tabs>
      <w:ind w:left="1440" w:hanging="360"/>
    </w:pPr>
  </w:style>
  <w:style w:type="paragraph" w:styleId="TOAHeading">
    <w:name w:val="toa heading"/>
    <w:basedOn w:val="Normal"/>
    <w:next w:val="TableofAuthorities"/>
    <w:semiHidden/>
    <w:rsid w:val="00D83343"/>
    <w:pPr>
      <w:keepNext/>
      <w:spacing w:before="240" w:line="360" w:lineRule="exact"/>
    </w:pPr>
    <w:rPr>
      <w:rFonts w:ascii="Arial" w:hAnsi="Arial"/>
      <w:b/>
      <w:kern w:val="28"/>
      <w:sz w:val="28"/>
    </w:rPr>
  </w:style>
  <w:style w:type="paragraph" w:styleId="MessageHeader">
    <w:name w:val="Message Header"/>
    <w:basedOn w:val="BodyText"/>
    <w:rsid w:val="00D83343"/>
    <w:pPr>
      <w:keepLines/>
      <w:tabs>
        <w:tab w:val="left" w:pos="3600"/>
        <w:tab w:val="left" w:pos="4680"/>
      </w:tabs>
      <w:spacing w:line="280" w:lineRule="exact"/>
      <w:ind w:right="2160" w:hanging="1080"/>
    </w:pPr>
  </w:style>
  <w:style w:type="paragraph" w:customStyle="1" w:styleId="Appendix1">
    <w:name w:val="Appendix1"/>
    <w:basedOn w:val="Heading1"/>
    <w:next w:val="BodyText"/>
    <w:rsid w:val="00590015"/>
    <w:pPr>
      <w:numPr>
        <w:numId w:val="3"/>
      </w:numPr>
      <w:tabs>
        <w:tab w:val="left" w:pos="1800"/>
      </w:tabs>
      <w:spacing w:after="60"/>
      <w:outlineLvl w:val="9"/>
    </w:pPr>
  </w:style>
  <w:style w:type="paragraph" w:customStyle="1" w:styleId="Appendix2">
    <w:name w:val="Appendix2"/>
    <w:basedOn w:val="Heading2"/>
    <w:rsid w:val="00D83343"/>
    <w:pPr>
      <w:ind w:left="360" w:hanging="360"/>
      <w:outlineLvl w:val="9"/>
    </w:pPr>
    <w:rPr>
      <w:i/>
      <w:sz w:val="24"/>
    </w:rPr>
  </w:style>
  <w:style w:type="paragraph" w:styleId="Index6">
    <w:name w:val="index 6"/>
    <w:basedOn w:val="Normal"/>
    <w:next w:val="Normal"/>
    <w:autoRedefine/>
    <w:semiHidden/>
    <w:rsid w:val="00D83343"/>
    <w:pPr>
      <w:spacing w:after="0"/>
      <w:ind w:left="1440" w:hanging="240"/>
    </w:pPr>
    <w:rPr>
      <w:sz w:val="18"/>
      <w:szCs w:val="18"/>
    </w:rPr>
  </w:style>
  <w:style w:type="paragraph" w:styleId="Index7">
    <w:name w:val="index 7"/>
    <w:basedOn w:val="Normal"/>
    <w:next w:val="Normal"/>
    <w:autoRedefine/>
    <w:semiHidden/>
    <w:rsid w:val="00D83343"/>
    <w:pPr>
      <w:spacing w:after="0"/>
      <w:ind w:left="1680" w:hanging="240"/>
    </w:pPr>
    <w:rPr>
      <w:sz w:val="18"/>
      <w:szCs w:val="18"/>
    </w:rPr>
  </w:style>
  <w:style w:type="paragraph" w:styleId="Index8">
    <w:name w:val="index 8"/>
    <w:basedOn w:val="Normal"/>
    <w:next w:val="Normal"/>
    <w:autoRedefine/>
    <w:semiHidden/>
    <w:rsid w:val="00D83343"/>
    <w:pPr>
      <w:spacing w:after="0"/>
      <w:ind w:left="1920" w:hanging="240"/>
    </w:pPr>
    <w:rPr>
      <w:sz w:val="18"/>
      <w:szCs w:val="18"/>
    </w:rPr>
  </w:style>
  <w:style w:type="paragraph" w:styleId="Index9">
    <w:name w:val="index 9"/>
    <w:basedOn w:val="Normal"/>
    <w:next w:val="Normal"/>
    <w:autoRedefine/>
    <w:semiHidden/>
    <w:rsid w:val="00D83343"/>
    <w:pPr>
      <w:spacing w:after="0"/>
      <w:ind w:left="2160" w:hanging="240"/>
    </w:pPr>
    <w:rPr>
      <w:sz w:val="18"/>
      <w:szCs w:val="18"/>
    </w:rPr>
  </w:style>
  <w:style w:type="paragraph" w:styleId="TOC6">
    <w:name w:val="toc 6"/>
    <w:basedOn w:val="Normal"/>
    <w:next w:val="Normal"/>
    <w:autoRedefine/>
    <w:uiPriority w:val="39"/>
    <w:semiHidden/>
    <w:rsid w:val="00D83343"/>
    <w:pPr>
      <w:spacing w:after="0"/>
      <w:ind w:left="1200"/>
    </w:pPr>
    <w:rPr>
      <w:rFonts w:asciiTheme="minorHAnsi" w:hAnsiTheme="minorHAnsi"/>
      <w:sz w:val="18"/>
      <w:szCs w:val="18"/>
    </w:rPr>
  </w:style>
  <w:style w:type="paragraph" w:styleId="TOC7">
    <w:name w:val="toc 7"/>
    <w:basedOn w:val="Normal"/>
    <w:next w:val="Normal"/>
    <w:autoRedefine/>
    <w:uiPriority w:val="39"/>
    <w:semiHidden/>
    <w:rsid w:val="00D83343"/>
    <w:pPr>
      <w:spacing w:after="0"/>
      <w:ind w:left="1440"/>
    </w:pPr>
    <w:rPr>
      <w:rFonts w:asciiTheme="minorHAnsi" w:hAnsiTheme="minorHAnsi"/>
      <w:sz w:val="18"/>
      <w:szCs w:val="18"/>
    </w:rPr>
  </w:style>
  <w:style w:type="paragraph" w:styleId="TOC8">
    <w:name w:val="toc 8"/>
    <w:basedOn w:val="Normal"/>
    <w:next w:val="Normal"/>
    <w:autoRedefine/>
    <w:uiPriority w:val="39"/>
    <w:semiHidden/>
    <w:rsid w:val="00D83343"/>
    <w:pPr>
      <w:spacing w:after="0"/>
      <w:ind w:left="1680"/>
    </w:pPr>
    <w:rPr>
      <w:rFonts w:asciiTheme="minorHAnsi" w:hAnsiTheme="minorHAnsi"/>
      <w:sz w:val="18"/>
      <w:szCs w:val="18"/>
    </w:rPr>
  </w:style>
  <w:style w:type="paragraph" w:styleId="TOC9">
    <w:name w:val="toc 9"/>
    <w:basedOn w:val="Normal"/>
    <w:next w:val="Normal"/>
    <w:autoRedefine/>
    <w:uiPriority w:val="39"/>
    <w:semiHidden/>
    <w:rsid w:val="00D83343"/>
    <w:pPr>
      <w:spacing w:after="0"/>
      <w:ind w:left="1920"/>
    </w:pPr>
    <w:rPr>
      <w:rFonts w:asciiTheme="minorHAnsi" w:hAnsiTheme="minorHAnsi"/>
      <w:sz w:val="18"/>
      <w:szCs w:val="18"/>
    </w:rPr>
  </w:style>
  <w:style w:type="paragraph" w:styleId="BodyTextIndent2">
    <w:name w:val="Body Text Indent 2"/>
    <w:basedOn w:val="Normal"/>
    <w:rsid w:val="00D83343"/>
    <w:pPr>
      <w:ind w:left="1080"/>
    </w:pPr>
  </w:style>
  <w:style w:type="paragraph" w:styleId="DocumentMap">
    <w:name w:val="Document Map"/>
    <w:basedOn w:val="Normal"/>
    <w:semiHidden/>
    <w:rsid w:val="00D83343"/>
    <w:pPr>
      <w:shd w:val="clear" w:color="auto" w:fill="000080"/>
    </w:pPr>
    <w:rPr>
      <w:rFonts w:ascii="Tahoma" w:hAnsi="Tahoma"/>
    </w:rPr>
  </w:style>
  <w:style w:type="paragraph" w:customStyle="1" w:styleId="ComputerInput">
    <w:name w:val="Computer Input"/>
    <w:basedOn w:val="Normal"/>
    <w:rsid w:val="00D83343"/>
    <w:pPr>
      <w:ind w:left="1080" w:hanging="360"/>
    </w:pPr>
    <w:rPr>
      <w:rFonts w:ascii="Courier New" w:hAnsi="Courier New"/>
      <w:b/>
      <w:sz w:val="22"/>
      <w:szCs w:val="22"/>
    </w:rPr>
  </w:style>
  <w:style w:type="paragraph" w:customStyle="1" w:styleId="NoteHeadingIndent">
    <w:name w:val="Note Heading Indent"/>
    <w:basedOn w:val="NoteHeading"/>
    <w:rsid w:val="00D83343"/>
    <w:pPr>
      <w:ind w:left="1080"/>
    </w:pPr>
  </w:style>
  <w:style w:type="paragraph" w:customStyle="1" w:styleId="Computerfiles">
    <w:name w:val="Computer files"/>
    <w:basedOn w:val="Normal"/>
    <w:rsid w:val="00D83343"/>
    <w:pPr>
      <w:ind w:left="720" w:hanging="360"/>
    </w:pPr>
    <w:rPr>
      <w:rFonts w:ascii="Courier New" w:hAnsi="Courier New"/>
      <w:sz w:val="22"/>
    </w:rPr>
  </w:style>
  <w:style w:type="paragraph" w:styleId="PlainText">
    <w:name w:val="Plain Text"/>
    <w:basedOn w:val="Normal"/>
    <w:rsid w:val="00D83343"/>
    <w:rPr>
      <w:rFonts w:ascii="Courier New" w:hAnsi="Courier New"/>
      <w:sz w:val="20"/>
    </w:rPr>
  </w:style>
  <w:style w:type="paragraph" w:customStyle="1" w:styleId="Computerparameters">
    <w:name w:val="Computer parameters"/>
    <w:basedOn w:val="Normal"/>
    <w:rsid w:val="00D83343"/>
    <w:pPr>
      <w:ind w:left="1440" w:hanging="360"/>
    </w:pPr>
    <w:rPr>
      <w:rFonts w:ascii="Courier" w:hAnsi="Courier"/>
      <w:i/>
    </w:rPr>
  </w:style>
  <w:style w:type="paragraph" w:customStyle="1" w:styleId="ListNumber6">
    <w:name w:val="List Number 6"/>
    <w:basedOn w:val="List"/>
    <w:rsid w:val="00D83343"/>
    <w:pPr>
      <w:numPr>
        <w:numId w:val="2"/>
      </w:numPr>
    </w:pPr>
  </w:style>
  <w:style w:type="character" w:styleId="Hyperlink">
    <w:name w:val="Hyperlink"/>
    <w:basedOn w:val="DefaultParagraphFont"/>
    <w:rsid w:val="00D83343"/>
    <w:rPr>
      <w:color w:val="0000FF"/>
      <w:u w:val="single"/>
    </w:rPr>
  </w:style>
  <w:style w:type="character" w:styleId="FollowedHyperlink">
    <w:name w:val="FollowedHyperlink"/>
    <w:basedOn w:val="DefaultParagraphFont"/>
    <w:rsid w:val="00D83343"/>
    <w:rPr>
      <w:color w:val="800080"/>
      <w:u w:val="single"/>
    </w:rPr>
  </w:style>
  <w:style w:type="paragraph" w:customStyle="1" w:styleId="StyleListBulletLeft0Firstline0">
    <w:name w:val="Style List Bullet + Left:  0&quot; First line:  0&quot;"/>
    <w:basedOn w:val="ListBullet"/>
    <w:rsid w:val="00D83343"/>
  </w:style>
  <w:style w:type="character" w:customStyle="1" w:styleId="ComputerfilesChar">
    <w:name w:val="Computer files Char"/>
    <w:basedOn w:val="DefaultParagraphFont"/>
    <w:rsid w:val="00D83343"/>
    <w:rPr>
      <w:rFonts w:ascii="Courier New" w:hAnsi="Courier New"/>
      <w:sz w:val="22"/>
      <w:szCs w:val="22"/>
      <w:lang w:val="en-US" w:eastAsia="en-US" w:bidi="ar-SA"/>
    </w:rPr>
  </w:style>
  <w:style w:type="character" w:styleId="Strong">
    <w:name w:val="Strong"/>
    <w:basedOn w:val="DefaultParagraphFont"/>
    <w:qFormat/>
    <w:rsid w:val="00D83343"/>
    <w:rPr>
      <w:b/>
      <w:bCs/>
    </w:rPr>
  </w:style>
  <w:style w:type="paragraph" w:styleId="NormalWeb">
    <w:name w:val="Normal (Web)"/>
    <w:basedOn w:val="Normal"/>
    <w:rsid w:val="00D83343"/>
    <w:pPr>
      <w:spacing w:before="100" w:beforeAutospacing="1" w:after="100" w:afterAutospacing="1"/>
    </w:pPr>
    <w:rPr>
      <w:rFonts w:ascii="Arial" w:hAnsi="Arial" w:cs="Arial"/>
      <w:sz w:val="20"/>
    </w:rPr>
  </w:style>
  <w:style w:type="paragraph" w:customStyle="1" w:styleId="Body">
    <w:name w:val="Body"/>
    <w:basedOn w:val="Normal"/>
    <w:rsid w:val="00D83343"/>
    <w:pPr>
      <w:spacing w:before="120"/>
    </w:pPr>
    <w:rPr>
      <w:rFonts w:ascii="Book Antiqua" w:hAnsi="Book Antiqua"/>
      <w:sz w:val="20"/>
    </w:rPr>
  </w:style>
  <w:style w:type="paragraph" w:customStyle="1" w:styleId="Justified">
    <w:name w:val="Justified"/>
    <w:basedOn w:val="Normal"/>
    <w:rsid w:val="00D83343"/>
    <w:pPr>
      <w:spacing w:line="240" w:lineRule="auto"/>
    </w:pPr>
  </w:style>
  <w:style w:type="paragraph" w:customStyle="1" w:styleId="ListBulletCircle">
    <w:name w:val="List Bullet Circle"/>
    <w:basedOn w:val="Normal"/>
    <w:rsid w:val="006A4270"/>
    <w:pPr>
      <w:numPr>
        <w:numId w:val="19"/>
      </w:numPr>
      <w:spacing w:after="60" w:line="240" w:lineRule="auto"/>
    </w:pPr>
    <w:rPr>
      <w:rFonts w:ascii="Arial" w:hAnsi="Arial"/>
      <w:sz w:val="22"/>
      <w:szCs w:val="22"/>
    </w:rPr>
  </w:style>
  <w:style w:type="paragraph" w:customStyle="1" w:styleId="ListBulletCircle2">
    <w:name w:val="List Bullet Circle 2"/>
    <w:basedOn w:val="ListBulletCircle"/>
    <w:rsid w:val="00D83343"/>
    <w:pPr>
      <w:ind w:left="1080"/>
    </w:pPr>
  </w:style>
  <w:style w:type="character" w:customStyle="1" w:styleId="BodyChar">
    <w:name w:val="Body Char"/>
    <w:basedOn w:val="DefaultParagraphFont"/>
    <w:rsid w:val="00D83343"/>
    <w:rPr>
      <w:rFonts w:ascii="Book Antiqua" w:hAnsi="Book Antiqua"/>
      <w:lang w:val="en-US" w:eastAsia="en-US" w:bidi="ar-SA"/>
    </w:rPr>
  </w:style>
  <w:style w:type="character" w:styleId="HTMLCode">
    <w:name w:val="HTML Code"/>
    <w:basedOn w:val="DefaultParagraphFont"/>
    <w:rsid w:val="00D83343"/>
    <w:rPr>
      <w:rFonts w:ascii="Courier New" w:eastAsia="Courier New" w:hAnsi="Courier New" w:cs="Courier New"/>
      <w:sz w:val="20"/>
      <w:szCs w:val="20"/>
    </w:rPr>
  </w:style>
  <w:style w:type="character" w:customStyle="1" w:styleId="content1">
    <w:name w:val="content1"/>
    <w:basedOn w:val="DefaultParagraphFont"/>
    <w:rsid w:val="00D83343"/>
    <w:rPr>
      <w:rFonts w:ascii="Arial" w:hAnsi="Arial" w:cs="Arial" w:hint="default"/>
      <w:b w:val="0"/>
      <w:bCs w:val="0"/>
      <w:i w:val="0"/>
      <w:iCs w:val="0"/>
      <w:smallCaps w:val="0"/>
      <w:color w:val="000000"/>
      <w:sz w:val="21"/>
      <w:szCs w:val="21"/>
    </w:rPr>
  </w:style>
  <w:style w:type="paragraph" w:styleId="HTMLPreformatted">
    <w:name w:val="HTML Preformatted"/>
    <w:basedOn w:val="Normal"/>
    <w:rsid w:val="00D8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Verdana" w:eastAsia="Courier New" w:hAnsi="Verdana" w:cs="Courier New"/>
      <w:color w:val="14254B"/>
      <w:sz w:val="18"/>
      <w:szCs w:val="18"/>
    </w:rPr>
  </w:style>
  <w:style w:type="character" w:customStyle="1" w:styleId="ComputerfilesChar1">
    <w:name w:val="Computer files Char1"/>
    <w:basedOn w:val="DefaultParagraphFont"/>
    <w:rsid w:val="00D83343"/>
    <w:rPr>
      <w:rFonts w:ascii="Courier New" w:hAnsi="Courier New"/>
      <w:sz w:val="22"/>
      <w:lang w:val="en-US" w:eastAsia="en-US" w:bidi="ar-SA"/>
    </w:rPr>
  </w:style>
  <w:style w:type="character" w:customStyle="1" w:styleId="NoteHeadingChar">
    <w:name w:val="Note Heading Char"/>
    <w:basedOn w:val="DefaultParagraphFont"/>
    <w:rsid w:val="00D83343"/>
    <w:rPr>
      <w:snapToGrid w:val="0"/>
      <w:sz w:val="22"/>
      <w:lang w:val="en-US" w:eastAsia="en-US" w:bidi="ar-SA"/>
    </w:rPr>
  </w:style>
  <w:style w:type="character" w:customStyle="1" w:styleId="ComputerInputChar">
    <w:name w:val="Computer Input Char"/>
    <w:basedOn w:val="DefaultParagraphFont"/>
    <w:rsid w:val="00D83343"/>
    <w:rPr>
      <w:rFonts w:ascii="Courier New" w:hAnsi="Courier New"/>
      <w:b/>
      <w:sz w:val="22"/>
      <w:szCs w:val="22"/>
      <w:lang w:val="en-US" w:eastAsia="en-US" w:bidi="ar-SA"/>
    </w:rPr>
  </w:style>
  <w:style w:type="paragraph" w:styleId="BodyTextIndent3">
    <w:name w:val="Body Text Indent 3"/>
    <w:basedOn w:val="Normal"/>
    <w:rsid w:val="00D83343"/>
    <w:pPr>
      <w:ind w:left="360"/>
    </w:pPr>
    <w:rPr>
      <w:sz w:val="16"/>
      <w:szCs w:val="16"/>
    </w:rPr>
  </w:style>
  <w:style w:type="character" w:styleId="HTMLKeyboard">
    <w:name w:val="HTML Keyboard"/>
    <w:basedOn w:val="DefaultParagraphFont"/>
    <w:rsid w:val="00D83343"/>
    <w:rPr>
      <w:rFonts w:ascii="Courier New" w:eastAsia="Times New Roman" w:hAnsi="Courier New" w:cs="Courier New"/>
      <w:sz w:val="20"/>
      <w:szCs w:val="20"/>
    </w:rPr>
  </w:style>
  <w:style w:type="character" w:customStyle="1" w:styleId="BodyTextChar">
    <w:name w:val="Body Text Char"/>
    <w:basedOn w:val="DefaultParagraphFont"/>
    <w:rsid w:val="00D83343"/>
    <w:rPr>
      <w:sz w:val="24"/>
      <w:lang w:val="en-US" w:eastAsia="en-US" w:bidi="ar-SA"/>
    </w:rPr>
  </w:style>
  <w:style w:type="character" w:customStyle="1" w:styleId="ListChar">
    <w:name w:val="List Char"/>
    <w:basedOn w:val="BodyTextChar"/>
    <w:rsid w:val="00D83343"/>
    <w:rPr>
      <w:sz w:val="24"/>
      <w:lang w:val="en-US" w:eastAsia="en-US" w:bidi="ar-SA"/>
    </w:rPr>
  </w:style>
  <w:style w:type="character" w:customStyle="1" w:styleId="ListContinueChar">
    <w:name w:val="List Continue Char"/>
    <w:basedOn w:val="ListChar"/>
    <w:rsid w:val="00D83343"/>
    <w:rPr>
      <w:sz w:val="24"/>
      <w:lang w:val="en-US" w:eastAsia="en-US" w:bidi="ar-SA"/>
    </w:rPr>
  </w:style>
  <w:style w:type="character" w:customStyle="1" w:styleId="ListContinue2Char">
    <w:name w:val="List Continue 2 Char"/>
    <w:basedOn w:val="ListContinueChar"/>
    <w:rsid w:val="00D83343"/>
    <w:rPr>
      <w:sz w:val="24"/>
      <w:lang w:val="en-US" w:eastAsia="en-US" w:bidi="ar-SA"/>
    </w:rPr>
  </w:style>
  <w:style w:type="character" w:customStyle="1" w:styleId="ComputerfilesChar2">
    <w:name w:val="Computer files Char2"/>
    <w:basedOn w:val="DefaultParagraphFont"/>
    <w:rsid w:val="00D83343"/>
    <w:rPr>
      <w:rFonts w:ascii="Courier New" w:hAnsi="Courier New"/>
      <w:sz w:val="22"/>
      <w:lang w:val="en-US" w:eastAsia="en-US" w:bidi="ar-SA"/>
    </w:rPr>
  </w:style>
  <w:style w:type="paragraph" w:customStyle="1" w:styleId="StyleJustifiedCourierNew11pt">
    <w:name w:val="Style Justified + Courier New 11 pt"/>
    <w:basedOn w:val="Justified"/>
    <w:rsid w:val="00D83343"/>
    <w:pPr>
      <w:spacing w:after="0"/>
    </w:pPr>
    <w:rPr>
      <w:rFonts w:ascii="Courier New" w:hAnsi="Courier New"/>
      <w:sz w:val="22"/>
    </w:rPr>
  </w:style>
  <w:style w:type="character" w:customStyle="1" w:styleId="JustifiedChar">
    <w:name w:val="Justified Char"/>
    <w:basedOn w:val="DefaultParagraphFont"/>
    <w:rsid w:val="00D83343"/>
    <w:rPr>
      <w:sz w:val="24"/>
      <w:lang w:val="en-US" w:eastAsia="en-US" w:bidi="ar-SA"/>
    </w:rPr>
  </w:style>
  <w:style w:type="character" w:customStyle="1" w:styleId="StyleJustifiedCourierNew11ptChar">
    <w:name w:val="Style Justified + Courier New 11 pt Char"/>
    <w:basedOn w:val="JustifiedChar"/>
    <w:rsid w:val="00D83343"/>
    <w:rPr>
      <w:rFonts w:ascii="Courier New" w:hAnsi="Courier New"/>
      <w:sz w:val="22"/>
      <w:lang w:val="en-US" w:eastAsia="en-US" w:bidi="ar-SA"/>
    </w:rPr>
  </w:style>
  <w:style w:type="paragraph" w:customStyle="1" w:styleId="StyleJustifiedCourierNew10ptLeft05">
    <w:name w:val="Style Justified + Courier New 10 pt Left:  0.5&quot;"/>
    <w:basedOn w:val="Justified"/>
    <w:rsid w:val="00D83343"/>
    <w:pPr>
      <w:spacing w:after="0"/>
      <w:ind w:left="720"/>
    </w:pPr>
    <w:rPr>
      <w:rFonts w:ascii="Courier New" w:hAnsi="Courier New"/>
      <w:sz w:val="22"/>
      <w:szCs w:val="22"/>
    </w:rPr>
  </w:style>
  <w:style w:type="paragraph" w:customStyle="1" w:styleId="StyleJustifiedCourierNew11pt1">
    <w:name w:val="Style Justified + Courier New 11 pt1"/>
    <w:basedOn w:val="Justified"/>
    <w:rsid w:val="00D83343"/>
    <w:pPr>
      <w:spacing w:after="0"/>
    </w:pPr>
    <w:rPr>
      <w:rFonts w:ascii="Courier New" w:hAnsi="Courier New"/>
      <w:sz w:val="22"/>
    </w:rPr>
  </w:style>
  <w:style w:type="character" w:customStyle="1" w:styleId="ListBulletChar">
    <w:name w:val="List Bullet Char"/>
    <w:basedOn w:val="ListChar"/>
    <w:rsid w:val="00D83343"/>
    <w:rPr>
      <w:sz w:val="24"/>
      <w:lang w:val="en-US" w:eastAsia="en-US" w:bidi="ar-SA"/>
    </w:rPr>
  </w:style>
  <w:style w:type="character" w:customStyle="1" w:styleId="ListBulletCircleChar">
    <w:name w:val="List Bullet Circle Char"/>
    <w:basedOn w:val="ListBulletChar"/>
    <w:rsid w:val="00D83343"/>
    <w:rPr>
      <w:sz w:val="24"/>
      <w:lang w:val="en-US" w:eastAsia="en-US" w:bidi="ar-SA"/>
    </w:rPr>
  </w:style>
  <w:style w:type="character" w:customStyle="1" w:styleId="ListBulletCircle2Char">
    <w:name w:val="List Bullet Circle 2 Char"/>
    <w:basedOn w:val="ListBulletCircleChar"/>
    <w:rsid w:val="00D83343"/>
    <w:rPr>
      <w:sz w:val="24"/>
      <w:lang w:val="en-US" w:eastAsia="en-US" w:bidi="ar-SA"/>
    </w:rPr>
  </w:style>
  <w:style w:type="paragraph" w:customStyle="1" w:styleId="StyleListBulletCircleJustified">
    <w:name w:val="Style List Bullet Circle + Justified"/>
    <w:basedOn w:val="ListBulletCircle"/>
    <w:rsid w:val="00D83343"/>
    <w:pPr>
      <w:numPr>
        <w:numId w:val="8"/>
      </w:numPr>
      <w:tabs>
        <w:tab w:val="num" w:pos="720"/>
      </w:tabs>
      <w:ind w:left="720"/>
    </w:pPr>
  </w:style>
  <w:style w:type="character" w:customStyle="1" w:styleId="ComputerInputChar1">
    <w:name w:val="Computer Input Char1"/>
    <w:basedOn w:val="DefaultParagraphFont"/>
    <w:rsid w:val="00D83343"/>
    <w:rPr>
      <w:rFonts w:ascii="Courier New" w:hAnsi="Courier New"/>
      <w:b/>
      <w:sz w:val="22"/>
      <w:szCs w:val="22"/>
      <w:lang w:val="en-US" w:eastAsia="en-US" w:bidi="ar-SA"/>
    </w:rPr>
  </w:style>
  <w:style w:type="character" w:customStyle="1" w:styleId="NoteHeadingChar1">
    <w:name w:val="Note Heading Char1"/>
    <w:basedOn w:val="DefaultParagraphFont"/>
    <w:rsid w:val="00D83343"/>
    <w:rPr>
      <w:snapToGrid w:val="0"/>
      <w:sz w:val="22"/>
      <w:lang w:val="en-US" w:eastAsia="en-US" w:bidi="ar-SA"/>
    </w:rPr>
  </w:style>
  <w:style w:type="paragraph" w:customStyle="1" w:styleId="ListBulletCircle3">
    <w:name w:val="List Bullet Circle 3"/>
    <w:basedOn w:val="ListBullet2"/>
    <w:rsid w:val="00D83343"/>
    <w:pPr>
      <w:ind w:left="1440"/>
    </w:pPr>
  </w:style>
  <w:style w:type="character" w:customStyle="1" w:styleId="NoteHeadingIndentChar">
    <w:name w:val="Note Heading Indent Char"/>
    <w:basedOn w:val="NoteHeadingChar1"/>
    <w:rsid w:val="00D83343"/>
    <w:rPr>
      <w:snapToGrid w:val="0"/>
      <w:sz w:val="22"/>
      <w:lang w:val="en-US" w:eastAsia="en-US" w:bidi="ar-SA"/>
    </w:rPr>
  </w:style>
  <w:style w:type="character" w:customStyle="1" w:styleId="Heading1Char">
    <w:name w:val="Heading 1 Char"/>
    <w:basedOn w:val="HeaderBaseChar"/>
    <w:rsid w:val="00212ADC"/>
    <w:rPr>
      <w:rFonts w:ascii="Times New Roman" w:hAnsi="Times New Roman"/>
      <w:spacing w:val="-40"/>
      <w:kern w:val="28"/>
      <w:sz w:val="60"/>
      <w:szCs w:val="60"/>
      <w:lang w:val="en-US" w:eastAsia="en-US" w:bidi="ar-SA"/>
    </w:rPr>
  </w:style>
  <w:style w:type="character" w:customStyle="1" w:styleId="Appendix1Char">
    <w:name w:val="Appendix1 Char"/>
    <w:basedOn w:val="Heading1Char"/>
    <w:rsid w:val="00590015"/>
    <w:rPr>
      <w:rFonts w:ascii="Times New Roman" w:hAnsi="Times New Roman"/>
      <w:b/>
      <w:spacing w:val="0"/>
      <w:kern w:val="28"/>
      <w:sz w:val="48"/>
      <w:szCs w:val="48"/>
      <w:lang w:val="en-US" w:eastAsia="en-US" w:bidi="ar-SA"/>
    </w:rPr>
  </w:style>
  <w:style w:type="character" w:customStyle="1" w:styleId="ComputerfilesChar3">
    <w:name w:val="Computer files Char3"/>
    <w:basedOn w:val="DefaultParagraphFont"/>
    <w:rsid w:val="00D83343"/>
    <w:rPr>
      <w:rFonts w:ascii="Courier New" w:hAnsi="Courier New"/>
      <w:sz w:val="22"/>
      <w:lang w:val="en-US" w:eastAsia="en-US" w:bidi="ar-SA"/>
    </w:rPr>
  </w:style>
  <w:style w:type="character" w:customStyle="1" w:styleId="ComputerInputChar2">
    <w:name w:val="Computer Input Char2"/>
    <w:basedOn w:val="DefaultParagraphFont"/>
    <w:rsid w:val="00D83343"/>
    <w:rPr>
      <w:rFonts w:ascii="Courier New" w:hAnsi="Courier New"/>
      <w:b/>
      <w:sz w:val="22"/>
      <w:szCs w:val="22"/>
      <w:lang w:val="en-US" w:eastAsia="en-US" w:bidi="ar-SA"/>
    </w:rPr>
  </w:style>
  <w:style w:type="character" w:customStyle="1" w:styleId="ComputerfilesChar4">
    <w:name w:val="Computer files Char4"/>
    <w:basedOn w:val="DefaultParagraphFont"/>
    <w:rsid w:val="00D83343"/>
    <w:rPr>
      <w:rFonts w:ascii="Courier New" w:hAnsi="Courier New"/>
      <w:sz w:val="22"/>
      <w:lang w:val="en-US" w:eastAsia="en-US" w:bidi="ar-SA"/>
    </w:rPr>
  </w:style>
  <w:style w:type="character" w:customStyle="1" w:styleId="Style10pt">
    <w:name w:val="Style 10 pt"/>
    <w:basedOn w:val="JustifiedChar"/>
    <w:rsid w:val="00D83343"/>
    <w:rPr>
      <w:sz w:val="20"/>
      <w:lang w:val="en-US" w:eastAsia="en-US" w:bidi="ar-SA"/>
    </w:rPr>
  </w:style>
  <w:style w:type="paragraph" w:customStyle="1" w:styleId="StyleNoteHeadingBold">
    <w:name w:val="Style Note Heading + Bold"/>
    <w:basedOn w:val="NoteHeading"/>
    <w:rsid w:val="00D83343"/>
    <w:pPr>
      <w:spacing w:after="120"/>
    </w:pPr>
    <w:rPr>
      <w:b/>
      <w:bCs/>
    </w:rPr>
  </w:style>
  <w:style w:type="character" w:customStyle="1" w:styleId="CharChar5">
    <w:name w:val="Char Char5"/>
    <w:basedOn w:val="DefaultParagraphFont"/>
    <w:rsid w:val="00D83343"/>
    <w:rPr>
      <w:snapToGrid w:val="0"/>
      <w:sz w:val="22"/>
      <w:lang w:val="en-US" w:eastAsia="en-US" w:bidi="ar-SA"/>
    </w:rPr>
  </w:style>
  <w:style w:type="character" w:customStyle="1" w:styleId="StyleNoteHeadingBoldChar">
    <w:name w:val="Style Note Heading + Bold Char"/>
    <w:basedOn w:val="CharChar5"/>
    <w:rsid w:val="00D83343"/>
    <w:rPr>
      <w:b/>
      <w:bCs/>
      <w:snapToGrid w:val="0"/>
      <w:sz w:val="22"/>
      <w:lang w:val="en-US" w:eastAsia="en-US" w:bidi="ar-SA"/>
    </w:rPr>
  </w:style>
  <w:style w:type="paragraph" w:customStyle="1" w:styleId="NoteHeadingIndent1">
    <w:name w:val="Note Heading Indent1"/>
    <w:basedOn w:val="NoteHeadingIndent"/>
    <w:rsid w:val="00D83343"/>
    <w:pPr>
      <w:ind w:left="504"/>
    </w:pPr>
  </w:style>
  <w:style w:type="character" w:customStyle="1" w:styleId="BodyTextChar1">
    <w:name w:val="Body Text Char1"/>
    <w:basedOn w:val="DefaultParagraphFont"/>
    <w:link w:val="BodyText"/>
    <w:rsid w:val="00EC1C9E"/>
    <w:rPr>
      <w:rFonts w:ascii="Arial" w:hAnsi="Arial"/>
      <w:sz w:val="22"/>
      <w:szCs w:val="22"/>
      <w:lang w:val="en-US" w:eastAsia="en-US" w:bidi="ar-SA"/>
    </w:rPr>
  </w:style>
  <w:style w:type="paragraph" w:styleId="BodyText2">
    <w:name w:val="Body Text 2"/>
    <w:basedOn w:val="Normal"/>
    <w:rsid w:val="00D83343"/>
    <w:pPr>
      <w:spacing w:line="480" w:lineRule="auto"/>
    </w:pPr>
  </w:style>
  <w:style w:type="character" w:customStyle="1" w:styleId="ComputerInputChar3">
    <w:name w:val="Computer Input Char3"/>
    <w:basedOn w:val="DefaultParagraphFont"/>
    <w:rsid w:val="00D83343"/>
    <w:rPr>
      <w:rFonts w:ascii="Courier New" w:hAnsi="Courier New"/>
      <w:b/>
      <w:sz w:val="22"/>
      <w:szCs w:val="22"/>
      <w:lang w:val="en-US" w:eastAsia="en-US" w:bidi="ar-SA"/>
    </w:rPr>
  </w:style>
  <w:style w:type="character" w:styleId="HTMLTypewriter">
    <w:name w:val="HTML Typewriter"/>
    <w:basedOn w:val="DefaultParagraphFont"/>
    <w:rsid w:val="00D83343"/>
    <w:rPr>
      <w:rFonts w:ascii="Courier New" w:eastAsia="Times New Roman" w:hAnsi="Courier New" w:cs="Courier New"/>
      <w:sz w:val="20"/>
      <w:szCs w:val="20"/>
    </w:rPr>
  </w:style>
  <w:style w:type="character" w:customStyle="1" w:styleId="chapter">
    <w:name w:val="chapter"/>
    <w:basedOn w:val="DefaultParagraphFont"/>
    <w:rsid w:val="00D83343"/>
    <w:rPr>
      <w:color w:val="000000"/>
    </w:rPr>
  </w:style>
  <w:style w:type="paragraph" w:customStyle="1" w:styleId="TableXref">
    <w:name w:val="Table X ref"/>
    <w:basedOn w:val="Normal"/>
    <w:rsid w:val="00D83343"/>
    <w:pPr>
      <w:widowControl/>
      <w:adjustRightInd/>
      <w:spacing w:line="240" w:lineRule="auto"/>
      <w:textAlignment w:val="auto"/>
    </w:pPr>
    <w:rPr>
      <w:rFonts w:ascii="Arial" w:hAnsi="Arial" w:cs="Arial"/>
      <w:sz w:val="20"/>
    </w:rPr>
  </w:style>
  <w:style w:type="character" w:customStyle="1" w:styleId="TableXrefChar">
    <w:name w:val="Table X ref Char"/>
    <w:basedOn w:val="DefaultParagraphFont"/>
    <w:rsid w:val="00D83343"/>
    <w:rPr>
      <w:rFonts w:ascii="Arial" w:hAnsi="Arial" w:cs="Arial"/>
      <w:lang w:val="en-US" w:eastAsia="en-US" w:bidi="ar-SA"/>
    </w:rPr>
  </w:style>
  <w:style w:type="paragraph" w:customStyle="1" w:styleId="StyleHeading310ptLeft0Firstline0">
    <w:name w:val="Style Heading 3 + 10 pt Left:  0&quot; First line:  0&quot;"/>
    <w:basedOn w:val="Heading3"/>
    <w:rsid w:val="00D83343"/>
    <w:pPr>
      <w:widowControl/>
      <w:suppressAutoHyphens/>
      <w:adjustRightInd/>
      <w:spacing w:after="60" w:line="240" w:lineRule="auto"/>
      <w:textAlignment w:val="auto"/>
    </w:pPr>
    <w:rPr>
      <w:bCs/>
      <w:snapToGrid/>
      <w:sz w:val="20"/>
      <w:lang w:eastAsia="ar-SA"/>
    </w:rPr>
  </w:style>
  <w:style w:type="paragraph" w:customStyle="1" w:styleId="StyleHeading311pt">
    <w:name w:val="Style Heading 3 + 11 pt"/>
    <w:basedOn w:val="Heading3"/>
    <w:rsid w:val="00D83343"/>
    <w:pPr>
      <w:widowControl/>
      <w:suppressAutoHyphens/>
      <w:adjustRightInd/>
      <w:spacing w:after="60" w:line="240" w:lineRule="auto"/>
      <w:textAlignment w:val="auto"/>
    </w:pPr>
    <w:rPr>
      <w:rFonts w:cs="Arial"/>
      <w:bCs/>
      <w:snapToGrid/>
      <w:sz w:val="22"/>
      <w:szCs w:val="22"/>
      <w:lang w:eastAsia="ar-SA"/>
    </w:rPr>
  </w:style>
  <w:style w:type="paragraph" w:customStyle="1" w:styleId="numberedlist">
    <w:name w:val="numbered list"/>
    <w:basedOn w:val="Normal"/>
    <w:rsid w:val="00D83343"/>
    <w:pPr>
      <w:widowControl/>
      <w:adjustRightInd/>
      <w:spacing w:before="120" w:line="240" w:lineRule="auto"/>
      <w:ind w:left="720" w:hanging="360"/>
      <w:textAlignment w:val="auto"/>
    </w:pPr>
    <w:rPr>
      <w:rFonts w:ascii="Arial" w:hAnsi="Arial" w:cs="Arial"/>
      <w:sz w:val="20"/>
    </w:rPr>
  </w:style>
  <w:style w:type="paragraph" w:customStyle="1" w:styleId="StyleCaptionArial">
    <w:name w:val="Style Caption + Arial"/>
    <w:basedOn w:val="Caption"/>
    <w:rsid w:val="00D83343"/>
    <w:rPr>
      <w:rFonts w:ascii="Arial" w:hAnsi="Arial"/>
      <w:iCs/>
    </w:rPr>
  </w:style>
  <w:style w:type="character" w:customStyle="1" w:styleId="PictureChar">
    <w:name w:val="Picture Char"/>
    <w:basedOn w:val="DefaultParagraphFont"/>
    <w:rsid w:val="00D83343"/>
    <w:rPr>
      <w:sz w:val="24"/>
      <w:lang w:val="en-US" w:eastAsia="en-US" w:bidi="ar-SA"/>
    </w:rPr>
  </w:style>
  <w:style w:type="character" w:customStyle="1" w:styleId="CharChar4">
    <w:name w:val="Char Char4"/>
    <w:basedOn w:val="PictureChar"/>
    <w:rsid w:val="00D83343"/>
    <w:rPr>
      <w:i/>
      <w:sz w:val="24"/>
      <w:lang w:val="en-US" w:eastAsia="en-US" w:bidi="ar-SA"/>
    </w:rPr>
  </w:style>
  <w:style w:type="character" w:customStyle="1" w:styleId="StyleCaptionArialChar">
    <w:name w:val="Style Caption + Arial Char"/>
    <w:basedOn w:val="CharChar4"/>
    <w:rsid w:val="00D83343"/>
    <w:rPr>
      <w:rFonts w:ascii="Arial" w:hAnsi="Arial"/>
      <w:i/>
      <w:iCs/>
      <w:sz w:val="24"/>
      <w:lang w:val="en-US" w:eastAsia="en-US" w:bidi="ar-SA"/>
    </w:rPr>
  </w:style>
  <w:style w:type="paragraph" w:customStyle="1" w:styleId="StyleNoteHeadingBold1">
    <w:name w:val="Style Note Heading + Bold1"/>
    <w:basedOn w:val="NoteHeading"/>
    <w:rsid w:val="00D83343"/>
    <w:rPr>
      <w:b/>
      <w:bCs/>
    </w:rPr>
  </w:style>
  <w:style w:type="character" w:customStyle="1" w:styleId="StyleNoteHeadingBold1Char">
    <w:name w:val="Style Note Heading + Bold1 Char"/>
    <w:basedOn w:val="CharChar5"/>
    <w:rsid w:val="00D83343"/>
    <w:rPr>
      <w:b/>
      <w:bCs/>
      <w:snapToGrid w:val="0"/>
      <w:sz w:val="22"/>
      <w:lang w:val="en-US" w:eastAsia="en-US" w:bidi="ar-SA"/>
    </w:rPr>
  </w:style>
  <w:style w:type="paragraph" w:customStyle="1" w:styleId="StyleNoteHeadingIndent1Bold">
    <w:name w:val="Style Note Heading Indent1 + Bold"/>
    <w:basedOn w:val="NoteHeadingIndent1"/>
    <w:rsid w:val="00D83343"/>
    <w:rPr>
      <w:b/>
      <w:bCs/>
    </w:rPr>
  </w:style>
  <w:style w:type="character" w:customStyle="1" w:styleId="NoteHeadingIndentChar1">
    <w:name w:val="Note Heading Indent Char1"/>
    <w:basedOn w:val="CharChar5"/>
    <w:rsid w:val="00D83343"/>
    <w:rPr>
      <w:snapToGrid w:val="0"/>
      <w:sz w:val="22"/>
      <w:lang w:val="en-US" w:eastAsia="en-US" w:bidi="ar-SA"/>
    </w:rPr>
  </w:style>
  <w:style w:type="character" w:customStyle="1" w:styleId="NoteHeadingIndent1Char">
    <w:name w:val="Note Heading Indent1 Char"/>
    <w:basedOn w:val="NoteHeadingIndentChar1"/>
    <w:rsid w:val="00D83343"/>
    <w:rPr>
      <w:snapToGrid w:val="0"/>
      <w:sz w:val="22"/>
      <w:lang w:val="en-US" w:eastAsia="en-US" w:bidi="ar-SA"/>
    </w:rPr>
  </w:style>
  <w:style w:type="character" w:customStyle="1" w:styleId="StyleNoteHeadingIndent1BoldChar">
    <w:name w:val="Style Note Heading Indent1 + Bold Char"/>
    <w:basedOn w:val="NoteHeadingIndent1Char"/>
    <w:rsid w:val="00D83343"/>
    <w:rPr>
      <w:b/>
      <w:bCs/>
      <w:snapToGrid w:val="0"/>
      <w:sz w:val="22"/>
      <w:lang w:val="en-US" w:eastAsia="en-US" w:bidi="ar-SA"/>
    </w:rPr>
  </w:style>
  <w:style w:type="paragraph" w:customStyle="1" w:styleId="headerfirst0">
    <w:name w:val="headerfirst"/>
    <w:basedOn w:val="Normal"/>
    <w:rsid w:val="00D83343"/>
    <w:pPr>
      <w:widowControl/>
      <w:adjustRightInd/>
      <w:spacing w:before="120"/>
      <w:textAlignment w:val="auto"/>
    </w:pPr>
    <w:rPr>
      <w:rFonts w:ascii="Arial" w:hAnsi="Arial" w:cs="Arial"/>
      <w:b/>
      <w:bCs/>
      <w:sz w:val="28"/>
      <w:szCs w:val="28"/>
    </w:rPr>
  </w:style>
  <w:style w:type="paragraph" w:customStyle="1" w:styleId="justified0">
    <w:name w:val="justified"/>
    <w:basedOn w:val="Normal"/>
    <w:rsid w:val="00D83343"/>
    <w:pPr>
      <w:widowControl/>
      <w:adjustRightInd/>
      <w:textAlignment w:val="auto"/>
    </w:pPr>
  </w:style>
  <w:style w:type="character" w:customStyle="1" w:styleId="JustifiedChar1">
    <w:name w:val="Justified Char1"/>
    <w:basedOn w:val="DefaultParagraphFont"/>
    <w:rsid w:val="00D83343"/>
    <w:rPr>
      <w:sz w:val="24"/>
      <w:lang w:val="en-US" w:eastAsia="en-US" w:bidi="ar-SA"/>
    </w:rPr>
  </w:style>
  <w:style w:type="paragraph" w:customStyle="1" w:styleId="StyleListBullet2Bold">
    <w:name w:val="Style List Bullet 2 + Bold"/>
    <w:basedOn w:val="ListBullet2"/>
    <w:rsid w:val="00D83343"/>
    <w:rPr>
      <w:b/>
      <w:bCs/>
    </w:rPr>
  </w:style>
  <w:style w:type="character" w:customStyle="1" w:styleId="CharChar6">
    <w:name w:val="Char Char6"/>
    <w:basedOn w:val="DefaultParagraphFont"/>
    <w:rsid w:val="00D83343"/>
    <w:rPr>
      <w:sz w:val="24"/>
      <w:lang w:val="en-US" w:eastAsia="en-US" w:bidi="ar-SA"/>
    </w:rPr>
  </w:style>
  <w:style w:type="character" w:customStyle="1" w:styleId="CharChar3">
    <w:name w:val="Char Char3"/>
    <w:basedOn w:val="CharChar6"/>
    <w:rsid w:val="00D83343"/>
    <w:rPr>
      <w:sz w:val="24"/>
      <w:lang w:val="en-US" w:eastAsia="en-US" w:bidi="ar-SA"/>
    </w:rPr>
  </w:style>
  <w:style w:type="character" w:customStyle="1" w:styleId="CharChar1">
    <w:name w:val="Char Char1"/>
    <w:basedOn w:val="CharChar3"/>
    <w:rsid w:val="00D83343"/>
    <w:rPr>
      <w:sz w:val="24"/>
      <w:lang w:val="en-US" w:eastAsia="en-US" w:bidi="ar-SA"/>
    </w:rPr>
  </w:style>
  <w:style w:type="character" w:customStyle="1" w:styleId="CharChar">
    <w:name w:val="Char Char"/>
    <w:basedOn w:val="CharChar1"/>
    <w:rsid w:val="00D83343"/>
    <w:rPr>
      <w:sz w:val="24"/>
      <w:lang w:val="en-US" w:eastAsia="en-US" w:bidi="ar-SA"/>
    </w:rPr>
  </w:style>
  <w:style w:type="character" w:customStyle="1" w:styleId="StyleListBullet2BoldChar">
    <w:name w:val="Style List Bullet 2 + Bold Char"/>
    <w:basedOn w:val="CharChar"/>
    <w:rsid w:val="00D83343"/>
    <w:rPr>
      <w:b/>
      <w:bCs/>
      <w:sz w:val="24"/>
      <w:lang w:val="en-US" w:eastAsia="en-US" w:bidi="ar-SA"/>
    </w:rPr>
  </w:style>
  <w:style w:type="paragraph" w:customStyle="1" w:styleId="Logo">
    <w:name w:val="Logo"/>
    <w:basedOn w:val="Normal"/>
    <w:rsid w:val="00D83343"/>
    <w:pPr>
      <w:widowControl/>
      <w:adjustRightInd/>
      <w:spacing w:line="240" w:lineRule="auto"/>
      <w:ind w:firstLine="288"/>
      <w:textAlignment w:val="auto"/>
    </w:pPr>
  </w:style>
  <w:style w:type="paragraph" w:customStyle="1" w:styleId="bodytext-left">
    <w:name w:val="body text-left"/>
    <w:aliases w:val="btl"/>
    <w:basedOn w:val="Normal"/>
    <w:next w:val="Normal"/>
    <w:rsid w:val="00D83343"/>
    <w:pPr>
      <w:widowControl/>
      <w:adjustRightInd/>
      <w:spacing w:line="480" w:lineRule="atLeast"/>
      <w:textAlignment w:val="auto"/>
    </w:pPr>
  </w:style>
  <w:style w:type="character" w:styleId="HTMLCite">
    <w:name w:val="HTML Cite"/>
    <w:basedOn w:val="DefaultParagraphFont"/>
    <w:rsid w:val="00D83343"/>
    <w:rPr>
      <w:i/>
      <w:iCs/>
    </w:rPr>
  </w:style>
  <w:style w:type="paragraph" w:styleId="BodyText3">
    <w:name w:val="Body Text 3"/>
    <w:basedOn w:val="Normal"/>
    <w:rsid w:val="00D83343"/>
    <w:rPr>
      <w:sz w:val="16"/>
      <w:szCs w:val="16"/>
    </w:rPr>
  </w:style>
  <w:style w:type="paragraph" w:customStyle="1" w:styleId="diagram">
    <w:name w:val="diagram"/>
    <w:basedOn w:val="Normal"/>
    <w:rsid w:val="00D83343"/>
    <w:pPr>
      <w:widowControl/>
      <w:autoSpaceDE w:val="0"/>
      <w:autoSpaceDN w:val="0"/>
      <w:spacing w:after="0" w:line="240" w:lineRule="auto"/>
      <w:textAlignment w:val="auto"/>
    </w:pPr>
    <w:rPr>
      <w:rFonts w:ascii="Arial" w:hAnsi="Arial"/>
      <w:color w:val="000000"/>
      <w:sz w:val="18"/>
    </w:rPr>
  </w:style>
  <w:style w:type="paragraph" w:customStyle="1" w:styleId="HeaderBaseItalic">
    <w:name w:val="Header Base Italic"/>
    <w:basedOn w:val="HeaderBase"/>
    <w:rsid w:val="00D83343"/>
    <w:pPr>
      <w:tabs>
        <w:tab w:val="left" w:pos="5220"/>
        <w:tab w:val="right" w:pos="9360"/>
      </w:tabs>
    </w:pPr>
    <w:rPr>
      <w:i/>
    </w:rPr>
  </w:style>
  <w:style w:type="character" w:customStyle="1" w:styleId="HeaderBaseChar">
    <w:name w:val="Header Base Char"/>
    <w:basedOn w:val="DefaultParagraphFont"/>
    <w:rsid w:val="00D83343"/>
    <w:rPr>
      <w:spacing w:val="-4"/>
      <w:lang w:val="en-US" w:eastAsia="en-US" w:bidi="ar-SA"/>
    </w:rPr>
  </w:style>
  <w:style w:type="character" w:customStyle="1" w:styleId="HeaderBaseItalicChar">
    <w:name w:val="Header Base Italic Char"/>
    <w:basedOn w:val="HeaderBaseChar"/>
    <w:rsid w:val="00D83343"/>
    <w:rPr>
      <w:i/>
      <w:spacing w:val="-4"/>
      <w:lang w:val="en-US" w:eastAsia="en-US" w:bidi="ar-SA"/>
    </w:rPr>
  </w:style>
  <w:style w:type="paragraph" w:customStyle="1" w:styleId="ChapterHeading">
    <w:name w:val="Chapter Heading"/>
    <w:basedOn w:val="Heading1"/>
    <w:next w:val="BodyText"/>
    <w:rsid w:val="00D83343"/>
    <w:pPr>
      <w:numPr>
        <w:numId w:val="12"/>
      </w:numPr>
      <w:spacing w:before="0"/>
    </w:pPr>
    <w:rPr>
      <w:bCs/>
      <w:szCs w:val="20"/>
    </w:rPr>
  </w:style>
  <w:style w:type="paragraph" w:customStyle="1" w:styleId="Style1b">
    <w:name w:val="Style1b"/>
    <w:basedOn w:val="Normal"/>
    <w:rsid w:val="00D83343"/>
    <w:pPr>
      <w:widowControl/>
      <w:adjustRightInd/>
      <w:spacing w:before="120" w:after="0" w:line="240" w:lineRule="auto"/>
      <w:ind w:left="720"/>
      <w:textAlignment w:val="auto"/>
    </w:pPr>
    <w:rPr>
      <w:rFonts w:ascii="Arial" w:hAnsi="Arial" w:cs="Arial"/>
    </w:rPr>
  </w:style>
  <w:style w:type="paragraph" w:customStyle="1" w:styleId="TableText">
    <w:name w:val="Table Text"/>
    <w:basedOn w:val="Normal"/>
    <w:rsid w:val="006A4270"/>
    <w:pPr>
      <w:framePr w:wrap="around" w:vAnchor="text" w:hAnchor="text" w:y="1"/>
      <w:widowControl/>
      <w:adjustRightInd/>
      <w:spacing w:before="60" w:after="60" w:line="240" w:lineRule="auto"/>
      <w:textAlignment w:val="auto"/>
    </w:pPr>
    <w:rPr>
      <w:rFonts w:ascii="Arial" w:hAnsi="Arial"/>
      <w:sz w:val="20"/>
    </w:rPr>
  </w:style>
  <w:style w:type="paragraph" w:customStyle="1" w:styleId="tabletext2">
    <w:name w:val="table text 2"/>
    <w:basedOn w:val="Normal"/>
    <w:rsid w:val="00D83343"/>
    <w:pPr>
      <w:keepNext/>
      <w:widowControl/>
      <w:adjustRightInd/>
      <w:spacing w:before="60" w:after="60" w:line="240" w:lineRule="auto"/>
      <w:jc w:val="center"/>
      <w:textAlignment w:val="auto"/>
    </w:pPr>
    <w:rPr>
      <w:rFonts w:ascii="Arial" w:hAnsi="Arial"/>
      <w:b/>
      <w:i/>
      <w:spacing w:val="-4"/>
      <w:kern w:val="28"/>
      <w:sz w:val="20"/>
      <w:szCs w:val="19"/>
    </w:rPr>
  </w:style>
  <w:style w:type="paragraph" w:customStyle="1" w:styleId="Default">
    <w:name w:val="Default"/>
    <w:rsid w:val="00D83343"/>
    <w:pPr>
      <w:autoSpaceDE w:val="0"/>
      <w:autoSpaceDN w:val="0"/>
      <w:adjustRightInd w:val="0"/>
    </w:pPr>
    <w:rPr>
      <w:rFonts w:ascii="TimesNewRoman" w:hAnsi="TimesNewRoman"/>
    </w:rPr>
  </w:style>
  <w:style w:type="paragraph" w:styleId="BlockText">
    <w:name w:val="Block Text"/>
    <w:basedOn w:val="Normal"/>
    <w:rsid w:val="00D83343"/>
    <w:pPr>
      <w:ind w:left="1440" w:right="1440"/>
    </w:pPr>
  </w:style>
  <w:style w:type="paragraph" w:customStyle="1" w:styleId="lppt">
    <w:name w:val="lppt"/>
    <w:basedOn w:val="Normal"/>
    <w:rsid w:val="00D83343"/>
    <w:pPr>
      <w:widowControl/>
      <w:autoSpaceDE w:val="0"/>
      <w:autoSpaceDN w:val="0"/>
      <w:spacing w:after="0" w:line="240" w:lineRule="auto"/>
      <w:textAlignment w:val="auto"/>
    </w:pPr>
    <w:rPr>
      <w:rFonts w:ascii="Arial" w:hAnsi="Arial" w:cs="Tahoma"/>
      <w:color w:val="000000"/>
      <w:sz w:val="16"/>
      <w:szCs w:val="18"/>
    </w:rPr>
  </w:style>
  <w:style w:type="paragraph" w:customStyle="1" w:styleId="bodytext4">
    <w:name w:val="body text 4"/>
    <w:basedOn w:val="BodyText3"/>
    <w:rsid w:val="00D83343"/>
    <w:pPr>
      <w:widowControl/>
      <w:adjustRightInd/>
      <w:spacing w:after="0" w:line="240" w:lineRule="auto"/>
      <w:textAlignment w:val="auto"/>
    </w:pPr>
    <w:rPr>
      <w:sz w:val="24"/>
      <w:szCs w:val="24"/>
    </w:rPr>
  </w:style>
  <w:style w:type="paragraph" w:customStyle="1" w:styleId="noppt">
    <w:name w:val="noppt"/>
    <w:basedOn w:val="Normal"/>
    <w:rsid w:val="00D83343"/>
    <w:pPr>
      <w:widowControl/>
      <w:autoSpaceDE w:val="0"/>
      <w:autoSpaceDN w:val="0"/>
      <w:spacing w:after="0" w:line="240" w:lineRule="auto"/>
      <w:textAlignment w:val="auto"/>
    </w:pPr>
    <w:rPr>
      <w:rFonts w:ascii="Tahoma" w:hAnsi="Tahoma" w:cs="Tahoma"/>
      <w:color w:val="000000"/>
      <w:sz w:val="14"/>
      <w:szCs w:val="14"/>
    </w:rPr>
  </w:style>
  <w:style w:type="paragraph" w:customStyle="1" w:styleId="bstd12">
    <w:name w:val="bstd12"/>
    <w:basedOn w:val="Normal"/>
    <w:rsid w:val="00D83343"/>
    <w:pPr>
      <w:widowControl/>
      <w:adjustRightInd/>
      <w:spacing w:before="100" w:beforeAutospacing="1" w:after="100" w:afterAutospacing="1" w:line="240" w:lineRule="auto"/>
      <w:textAlignment w:val="auto"/>
    </w:pPr>
  </w:style>
  <w:style w:type="paragraph" w:customStyle="1" w:styleId="std12">
    <w:name w:val="std12"/>
    <w:basedOn w:val="Normal"/>
    <w:rsid w:val="00D83343"/>
    <w:pPr>
      <w:widowControl/>
      <w:adjustRightInd/>
      <w:spacing w:before="100" w:beforeAutospacing="1" w:after="100" w:afterAutospacing="1" w:line="240" w:lineRule="auto"/>
      <w:textAlignment w:val="auto"/>
    </w:pPr>
  </w:style>
  <w:style w:type="paragraph" w:customStyle="1" w:styleId="ListBulletCircle4">
    <w:name w:val="List Bullet Circle 4"/>
    <w:basedOn w:val="ListBulletCircle3"/>
    <w:rsid w:val="00D83343"/>
    <w:pPr>
      <w:ind w:left="1800"/>
    </w:pPr>
  </w:style>
  <w:style w:type="paragraph" w:customStyle="1" w:styleId="PeerTitle">
    <w:name w:val="PeerTitle"/>
    <w:basedOn w:val="Normal"/>
    <w:semiHidden/>
    <w:rsid w:val="00D83343"/>
    <w:pPr>
      <w:adjustRightInd/>
      <w:spacing w:after="0" w:line="240" w:lineRule="atLeast"/>
      <w:textAlignment w:val="auto"/>
    </w:pPr>
    <w:rPr>
      <w:rFonts w:ascii="Verdana" w:hAnsi="Verdana"/>
      <w:sz w:val="36"/>
      <w:szCs w:val="36"/>
    </w:rPr>
  </w:style>
  <w:style w:type="paragraph" w:customStyle="1" w:styleId="StyleHeading311pt1">
    <w:name w:val="Style Heading 3 + 11 pt1"/>
    <w:basedOn w:val="Heading3"/>
    <w:rsid w:val="00D83343"/>
    <w:pPr>
      <w:adjustRightInd/>
      <w:spacing w:after="60" w:line="240" w:lineRule="atLeast"/>
      <w:ind w:left="360"/>
      <w:textAlignment w:val="auto"/>
    </w:pPr>
    <w:rPr>
      <w:b/>
      <w:i/>
      <w:iCs/>
      <w:snapToGrid/>
      <w:sz w:val="22"/>
    </w:rPr>
  </w:style>
  <w:style w:type="character" w:customStyle="1" w:styleId="StyleHeading311pt1Char">
    <w:name w:val="Style Heading 3 + 11 pt1 Char"/>
    <w:basedOn w:val="DefaultParagraphFont"/>
    <w:rsid w:val="00D83343"/>
    <w:rPr>
      <w:rFonts w:ascii="Arial" w:hAnsi="Arial"/>
      <w:i/>
      <w:iCs/>
      <w:sz w:val="22"/>
      <w:lang w:val="en-US" w:eastAsia="en-US" w:bidi="ar-SA"/>
    </w:rPr>
  </w:style>
  <w:style w:type="paragraph" w:customStyle="1" w:styleId="Heading40">
    <w:name w:val="Heading4"/>
    <w:basedOn w:val="Heading4"/>
    <w:rsid w:val="00D83343"/>
    <w:pPr>
      <w:adjustRightInd/>
      <w:spacing w:before="120" w:line="240" w:lineRule="atLeast"/>
      <w:ind w:left="576"/>
      <w:textAlignment w:val="auto"/>
    </w:pPr>
    <w:rPr>
      <w:b w:val="0"/>
      <w:i w:val="0"/>
      <w:snapToGrid/>
      <w:sz w:val="20"/>
    </w:rPr>
  </w:style>
  <w:style w:type="character" w:customStyle="1" w:styleId="Heading4Char">
    <w:name w:val="Heading4 Char"/>
    <w:basedOn w:val="DefaultParagraphFont"/>
    <w:rsid w:val="00D83343"/>
    <w:rPr>
      <w:rFonts w:ascii="Arial" w:hAnsi="Arial"/>
      <w:lang w:val="en-US" w:eastAsia="en-US" w:bidi="ar-SA"/>
    </w:rPr>
  </w:style>
  <w:style w:type="character" w:customStyle="1" w:styleId="grame">
    <w:name w:val="grame"/>
    <w:basedOn w:val="DefaultParagraphFont"/>
    <w:rsid w:val="00D83343"/>
  </w:style>
  <w:style w:type="paragraph" w:customStyle="1" w:styleId="ComputerfilesChar4CharCharCharCharCharCharChar">
    <w:name w:val="Computer files Char4 Char Char Char Char Char Char Char"/>
    <w:basedOn w:val="Normal"/>
    <w:rsid w:val="00D83343"/>
    <w:pPr>
      <w:ind w:left="720" w:hanging="360"/>
    </w:pPr>
    <w:rPr>
      <w:rFonts w:ascii="Courier New" w:hAnsi="Courier New"/>
      <w:sz w:val="22"/>
    </w:rPr>
  </w:style>
  <w:style w:type="character" w:customStyle="1" w:styleId="ComputerfilesChar4CharCharCharCharCharCharCharChar">
    <w:name w:val="Computer files Char4 Char Char Char Char Char Char Char Char"/>
    <w:basedOn w:val="DefaultParagraphFont"/>
    <w:rsid w:val="00D83343"/>
    <w:rPr>
      <w:rFonts w:ascii="Courier New" w:hAnsi="Courier New"/>
      <w:sz w:val="22"/>
      <w:lang w:val="en-US" w:eastAsia="en-US" w:bidi="ar-SA"/>
    </w:rPr>
  </w:style>
  <w:style w:type="character" w:customStyle="1" w:styleId="CharChar2">
    <w:name w:val="Char Char2"/>
    <w:basedOn w:val="DefaultParagraphFont"/>
    <w:rsid w:val="00D83343"/>
    <w:rPr>
      <w:sz w:val="24"/>
      <w:lang w:val="en-US" w:eastAsia="en-US" w:bidi="ar-SA"/>
    </w:rPr>
  </w:style>
  <w:style w:type="paragraph" w:customStyle="1" w:styleId="StyleListBullet2Left025Firstline0">
    <w:name w:val="Style List Bullet 2 + Left:  0.25&quot; First line:  0&quot;"/>
    <w:basedOn w:val="ListBullet2"/>
    <w:rsid w:val="00D83343"/>
  </w:style>
  <w:style w:type="character" w:customStyle="1" w:styleId="StyleHeading1Char15pt">
    <w:name w:val="Style Heading 1 Char + 15 pt"/>
    <w:basedOn w:val="Heading1Char"/>
    <w:rsid w:val="00B87823"/>
    <w:rPr>
      <w:rFonts w:ascii="Times New Roman" w:hAnsi="Times New Roman"/>
      <w:bCs/>
      <w:spacing w:val="0"/>
      <w:kern w:val="28"/>
      <w:sz w:val="48"/>
      <w:szCs w:val="48"/>
      <w:lang w:val="en-US" w:eastAsia="en-US" w:bidi="ar-SA"/>
    </w:rPr>
  </w:style>
  <w:style w:type="character" w:customStyle="1" w:styleId="TableTextChar">
    <w:name w:val="Table Text Char"/>
    <w:basedOn w:val="DefaultParagraphFont"/>
    <w:rsid w:val="00D83343"/>
    <w:rPr>
      <w:rFonts w:ascii="Helvetica" w:hAnsi="Helvetica"/>
      <w:lang w:val="en-US" w:eastAsia="en-US" w:bidi="ar-SA"/>
    </w:rPr>
  </w:style>
  <w:style w:type="paragraph" w:customStyle="1" w:styleId="StyleHeading2Nounderline">
    <w:name w:val="Style Heading 2 + No underline"/>
    <w:basedOn w:val="Heading2"/>
    <w:rsid w:val="00D83343"/>
    <w:pPr>
      <w:numPr>
        <w:numId w:val="14"/>
      </w:numPr>
      <w:tabs>
        <w:tab w:val="clear" w:pos="360"/>
        <w:tab w:val="num" w:pos="432"/>
      </w:tabs>
      <w:ind w:left="432" w:hanging="144"/>
    </w:pPr>
    <w:rPr>
      <w:bCs/>
      <w:i/>
    </w:rPr>
  </w:style>
  <w:style w:type="paragraph" w:customStyle="1" w:styleId="StyleHeading4">
    <w:name w:val="Style Heading 4"/>
    <w:basedOn w:val="Normal"/>
    <w:rsid w:val="00D83343"/>
    <w:pPr>
      <w:spacing w:line="220" w:lineRule="atLeast"/>
      <w:ind w:left="216"/>
    </w:pPr>
    <w:rPr>
      <w:rFonts w:ascii="Palatino Linotype" w:hAnsi="Palatino Linotype"/>
      <w:b/>
      <w:sz w:val="22"/>
    </w:rPr>
  </w:style>
  <w:style w:type="paragraph" w:customStyle="1" w:styleId="StyleHeading5">
    <w:name w:val="Style Heading 5"/>
    <w:basedOn w:val="StyleHeading4"/>
    <w:rsid w:val="00D83343"/>
    <w:pPr>
      <w:ind w:left="432"/>
    </w:pPr>
    <w:rPr>
      <w:b w:val="0"/>
      <w:i/>
      <w:szCs w:val="22"/>
    </w:rPr>
  </w:style>
  <w:style w:type="paragraph" w:customStyle="1" w:styleId="StyleBodyTextAfter12pt">
    <w:name w:val="Style Body Text + After:  12 pt"/>
    <w:basedOn w:val="Normal"/>
    <w:rsid w:val="00D83343"/>
    <w:pPr>
      <w:spacing w:after="240" w:line="220" w:lineRule="atLeast"/>
      <w:ind w:left="720"/>
    </w:pPr>
    <w:rPr>
      <w:rFonts w:ascii="Arial" w:hAnsi="Arial"/>
      <w:sz w:val="22"/>
      <w:szCs w:val="22"/>
    </w:rPr>
  </w:style>
  <w:style w:type="paragraph" w:customStyle="1" w:styleId="TableTitle">
    <w:name w:val="Table Title"/>
    <w:basedOn w:val="Normal"/>
    <w:rsid w:val="00D83343"/>
    <w:pPr>
      <w:shd w:val="clear" w:color="auto" w:fill="D9D9D9"/>
      <w:spacing w:before="60" w:after="60" w:line="240" w:lineRule="auto"/>
      <w:jc w:val="center"/>
    </w:pPr>
    <w:rPr>
      <w:rFonts w:ascii="Arial Bold" w:hAnsi="Arial Bold"/>
      <w:b/>
      <w:i/>
    </w:rPr>
  </w:style>
  <w:style w:type="character" w:customStyle="1" w:styleId="StyleStyleHeading1CharArial16ptBoldArial16pt">
    <w:name w:val="Style Style Heading 1 Char + Arial 16 pt Bold + Arial 16 pt"/>
    <w:basedOn w:val="DefaultParagraphFont"/>
    <w:rsid w:val="00D83343"/>
    <w:rPr>
      <w:rFonts w:ascii="Arial Narrow" w:hAnsi="Arial Narrow"/>
      <w:b/>
      <w:bCs/>
      <w:spacing w:val="0"/>
      <w:kern w:val="28"/>
      <w:sz w:val="52"/>
      <w:szCs w:val="52"/>
      <w:lang w:val="en-US" w:eastAsia="en-US" w:bidi="ar-SA"/>
    </w:rPr>
  </w:style>
  <w:style w:type="paragraph" w:customStyle="1" w:styleId="Caption1">
    <w:name w:val="Caption1"/>
    <w:basedOn w:val="Normal"/>
    <w:rsid w:val="00D83343"/>
    <w:pPr>
      <w:ind w:left="360"/>
    </w:pPr>
    <w:rPr>
      <w:i/>
      <w:sz w:val="20"/>
    </w:rPr>
  </w:style>
  <w:style w:type="paragraph" w:customStyle="1" w:styleId="StyleListNumberRedLeft1">
    <w:name w:val="Style List Number + Red Left:  1&quot;"/>
    <w:basedOn w:val="ListNumber"/>
    <w:rsid w:val="008A33E2"/>
  </w:style>
  <w:style w:type="paragraph" w:customStyle="1" w:styleId="StyleStyleListNumberRedLeft1Left0Firstline0">
    <w:name w:val="Style Style List Number + Red Left:  1&quot; + Left:  0&quot; First line:  0&quot;"/>
    <w:basedOn w:val="StyleListNumberRedLeft1"/>
    <w:rsid w:val="00441D32"/>
    <w:pPr>
      <w:numPr>
        <w:numId w:val="16"/>
      </w:numPr>
      <w:ind w:left="1440"/>
    </w:pPr>
  </w:style>
  <w:style w:type="paragraph" w:customStyle="1" w:styleId="StyleStyleStyleListNumberRedLeft1Left0Firstlin">
    <w:name w:val="Style Style Style List Number + Red Left:  1&quot; + Left:  0&quot; First lin..."/>
    <w:basedOn w:val="StyleStyleListNumberRedLeft1Left0Firstline0"/>
    <w:rsid w:val="00016CB8"/>
    <w:pPr>
      <w:ind w:left="0" w:firstLine="0"/>
    </w:pPr>
    <w:rPr>
      <w:szCs w:val="20"/>
    </w:rPr>
  </w:style>
  <w:style w:type="paragraph" w:customStyle="1" w:styleId="Style1">
    <w:name w:val="Style1"/>
    <w:basedOn w:val="ListNumber"/>
    <w:rsid w:val="00016CB8"/>
    <w:pPr>
      <w:numPr>
        <w:numId w:val="17"/>
      </w:numPr>
    </w:pPr>
  </w:style>
  <w:style w:type="character" w:customStyle="1" w:styleId="StyleHeading1CharArial16ptBold">
    <w:name w:val="Style Heading 1 Char + Arial 16 pt Bold"/>
    <w:basedOn w:val="Heading1Char"/>
    <w:rsid w:val="001B2CCF"/>
    <w:rPr>
      <w:rFonts w:ascii="Times New Roman" w:hAnsi="Times New Roman"/>
      <w:b/>
      <w:bCs/>
      <w:spacing w:val="0"/>
      <w:kern w:val="28"/>
      <w:sz w:val="48"/>
      <w:szCs w:val="48"/>
      <w:lang w:val="en-US" w:eastAsia="en-US" w:bidi="ar-SA"/>
    </w:rPr>
  </w:style>
  <w:style w:type="table" w:styleId="TableGrid">
    <w:name w:val="Table Grid"/>
    <w:basedOn w:val="TableNormal"/>
    <w:rsid w:val="002A1974"/>
    <w:pPr>
      <w:widowControl w:val="0"/>
      <w:adjustRightInd w:val="0"/>
      <w:spacing w:after="120" w:line="280" w:lineRule="atLeast"/>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158"/>
    <w:pPr>
      <w:ind w:left="720"/>
      <w:contextualSpacing/>
    </w:pPr>
  </w:style>
  <w:style w:type="character" w:customStyle="1" w:styleId="BalloonTextChar1">
    <w:name w:val="Balloon Text Char1"/>
    <w:basedOn w:val="DefaultParagraphFont"/>
    <w:link w:val="BalloonText"/>
    <w:uiPriority w:val="99"/>
    <w:semiHidden/>
    <w:rsid w:val="00052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bar.osumc.edu" TargetMode="External"/><Relationship Id="rId26" Type="http://schemas.openxmlformats.org/officeDocument/2006/relationships/hyperlink" Target="http://hc.apache.org/httpcomponents-client/index.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foo.osumc.edu" TargetMode="External"/><Relationship Id="rId25" Type="http://schemas.openxmlformats.org/officeDocument/2006/relationships/image" Target="media/image9.png"/><Relationship Id="rId33" Type="http://schemas.openxmlformats.org/officeDocument/2006/relationships/hyperlink" Target="https://cagrid.org/display/identifiers/Requirements" TargetMode="External"/><Relationship Id="rId2" Type="http://schemas.openxmlformats.org/officeDocument/2006/relationships/numbering" Target="numbering.xml"/><Relationship Id="rId16" Type="http://schemas.openxmlformats.org/officeDocument/2006/relationships/hyperlink" Target="http://na.cagrid.org/foo" TargetMode="External"/><Relationship Id="rId20" Type="http://schemas.openxmlformats.org/officeDocument/2006/relationships/image" Target="media/image4.png"/><Relationship Id="rId29" Type="http://schemas.openxmlformats.org/officeDocument/2006/relationships/hyperlink" Target="http://gforge.nci.nih.gov/frs/download.php/6860/caGrid-installer-1.3.0.1.zi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www.purlz.org/" TargetMode="External"/><Relationship Id="rId5" Type="http://schemas.openxmlformats.org/officeDocument/2006/relationships/settings" Target="settings.xml"/><Relationship Id="rId15" Type="http://schemas.openxmlformats.org/officeDocument/2006/relationships/hyperlink" Target="http://foo.osumc.edu" TargetMode="External"/><Relationship Id="rId23" Type="http://schemas.openxmlformats.org/officeDocument/2006/relationships/image" Target="media/image7.png"/><Relationship Id="rId28" Type="http://schemas.openxmlformats.org/officeDocument/2006/relationships/hyperlink" Target="http://tomcat.apache.org/tomcat-5.5-doc/ssl-howto.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yperlink" Target="https://cagrid.org/display/dorian/Hom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java.sun.com/javase/technologies/security/" TargetMode="External"/><Relationship Id="rId30" Type="http://schemas.openxmlformats.org/officeDocument/2006/relationships/hyperlink" Target="https://cagrid.org/display/caGrid13/Install+caGrid+and+Configure+a+Secure+Container+Using+the+caGrid+1.3+Installer"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Chromatix_standard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DC787-239E-46D4-A381-AC60ED060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Chromatix_standard_document.dot</Template>
  <TotalTime>2456</TotalTime>
  <Pages>31</Pages>
  <Words>6710</Words>
  <Characters>38247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caGRID Identifier Service Framework - Architecture Guide</vt:lpstr>
    </vt:vector>
  </TitlesOfParts>
  <Manager/>
  <Company/>
  <LinksUpToDate>false</LinksUpToDate>
  <CharactersWithSpaces>44868</CharactersWithSpaces>
  <SharedDoc>false</SharedDoc>
  <HyperlinkBase/>
  <HLinks>
    <vt:vector size="276" baseType="variant">
      <vt:variant>
        <vt:i4>7208991</vt:i4>
      </vt:variant>
      <vt:variant>
        <vt:i4>372</vt:i4>
      </vt:variant>
      <vt:variant>
        <vt:i4>0</vt:i4>
      </vt:variant>
      <vt:variant>
        <vt:i4>5</vt:i4>
      </vt:variant>
      <vt:variant>
        <vt:lpwstr>https://cabig.nci.nih.gov/working_groups/Training_SLWG/Documents/Technical_Pubs_Style_Guide_021405_jbh.pdf</vt:lpwstr>
      </vt:variant>
      <vt:variant>
        <vt:lpwstr/>
      </vt:variant>
      <vt:variant>
        <vt:i4>3801176</vt:i4>
      </vt:variant>
      <vt:variant>
        <vt:i4>369</vt:i4>
      </vt:variant>
      <vt:variant>
        <vt:i4>0</vt:i4>
      </vt:variant>
      <vt:variant>
        <vt:i4>5</vt:i4>
      </vt:variant>
      <vt:variant>
        <vt:lpwstr>http://www.w3.org/TR/REC-xml/</vt:lpwstr>
      </vt:variant>
      <vt:variant>
        <vt:lpwstr/>
      </vt:variant>
      <vt:variant>
        <vt:i4>2097192</vt:i4>
      </vt:variant>
      <vt:variant>
        <vt:i4>366</vt:i4>
      </vt:variant>
      <vt:variant>
        <vt:i4>0</vt:i4>
      </vt:variant>
      <vt:variant>
        <vt:i4>5</vt:i4>
      </vt:variant>
      <vt:variant>
        <vt:lpwstr>http://www.omg.org/technology/documents/formal/xmi.htm</vt:lpwstr>
      </vt:variant>
      <vt:variant>
        <vt:lpwstr/>
      </vt:variant>
      <vt:variant>
        <vt:i4>3080277</vt:i4>
      </vt:variant>
      <vt:variant>
        <vt:i4>363</vt:i4>
      </vt:variant>
      <vt:variant>
        <vt:i4>0</vt:i4>
      </vt:variant>
      <vt:variant>
        <vt:i4>5</vt:i4>
      </vt:variant>
      <vt:variant>
        <vt:lpwstr>http://junit.sourceforge.net/</vt:lpwstr>
      </vt:variant>
      <vt:variant>
        <vt:lpwstr/>
      </vt:variant>
      <vt:variant>
        <vt:i4>7077966</vt:i4>
      </vt:variant>
      <vt:variant>
        <vt:i4>360</vt:i4>
      </vt:variant>
      <vt:variant>
        <vt:i4>0</vt:i4>
      </vt:variant>
      <vt:variant>
        <vt:i4>5</vt:i4>
      </vt:variant>
      <vt:variant>
        <vt:lpwstr>http://java.sun.com/j2se/javadoc/</vt:lpwstr>
      </vt:variant>
      <vt:variant>
        <vt:lpwstr/>
      </vt:variant>
      <vt:variant>
        <vt:i4>6881299</vt:i4>
      </vt:variant>
      <vt:variant>
        <vt:i4>357</vt:i4>
      </vt:variant>
      <vt:variant>
        <vt:i4>0</vt:i4>
      </vt:variant>
      <vt:variant>
        <vt:i4>5</vt:i4>
      </vt:variant>
      <vt:variant>
        <vt:lpwstr>http://ncicb.nci.nih.gov/core/CSM</vt:lpwstr>
      </vt:variant>
      <vt:variant>
        <vt:lpwstr/>
      </vt:variant>
      <vt:variant>
        <vt:i4>7405590</vt:i4>
      </vt:variant>
      <vt:variant>
        <vt:i4>354</vt:i4>
      </vt:variant>
      <vt:variant>
        <vt:i4>0</vt:i4>
      </vt:variant>
      <vt:variant>
        <vt:i4>5</vt:i4>
      </vt:variant>
      <vt:variant>
        <vt:lpwstr>http://ncicb.nci.nih.gov/core/EVS</vt:lpwstr>
      </vt:variant>
      <vt:variant>
        <vt:lpwstr/>
      </vt:variant>
      <vt:variant>
        <vt:i4>1179762</vt:i4>
      </vt:variant>
      <vt:variant>
        <vt:i4>351</vt:i4>
      </vt:variant>
      <vt:variant>
        <vt:i4>0</vt:i4>
      </vt:variant>
      <vt:variant>
        <vt:i4>5</vt:i4>
      </vt:variant>
      <vt:variant>
        <vt:lpwstr>http://ncicb.nci.nih.gov/core/caDSR</vt:lpwstr>
      </vt:variant>
      <vt:variant>
        <vt:lpwstr/>
      </vt:variant>
      <vt:variant>
        <vt:i4>589928</vt:i4>
      </vt:variant>
      <vt:variant>
        <vt:i4>348</vt:i4>
      </vt:variant>
      <vt:variant>
        <vt:i4>0</vt:i4>
      </vt:variant>
      <vt:variant>
        <vt:i4>5</vt:i4>
      </vt:variant>
      <vt:variant>
        <vt:lpwstr>http://ncicb.nci.nih.gov/core/caBIO</vt:lpwstr>
      </vt:variant>
      <vt:variant>
        <vt:lpwstr/>
      </vt:variant>
      <vt:variant>
        <vt:i4>6750287</vt:i4>
      </vt:variant>
      <vt:variant>
        <vt:i4>345</vt:i4>
      </vt:variant>
      <vt:variant>
        <vt:i4>0</vt:i4>
      </vt:variant>
      <vt:variant>
        <vt:i4>5</vt:i4>
      </vt:variant>
      <vt:variant>
        <vt:lpwstr>http://ncicb.nci.nih.gov/core</vt:lpwstr>
      </vt:variant>
      <vt:variant>
        <vt:lpwstr/>
      </vt:variant>
      <vt:variant>
        <vt:i4>6750325</vt:i4>
      </vt:variant>
      <vt:variant>
        <vt:i4>342</vt:i4>
      </vt:variant>
      <vt:variant>
        <vt:i4>0</vt:i4>
      </vt:variant>
      <vt:variant>
        <vt:i4>5</vt:i4>
      </vt:variant>
      <vt:variant>
        <vt:lpwstr>http://cabig.nci.nih.gov/guidelines_documentation</vt:lpwstr>
      </vt:variant>
      <vt:variant>
        <vt:lpwstr/>
      </vt:variant>
      <vt:variant>
        <vt:i4>6619229</vt:i4>
      </vt:variant>
      <vt:variant>
        <vt:i4>339</vt:i4>
      </vt:variant>
      <vt:variant>
        <vt:i4>0</vt:i4>
      </vt:variant>
      <vt:variant>
        <vt:i4>5</vt:i4>
      </vt:variant>
      <vt:variant>
        <vt:lpwstr>http://cabig.nci.nih.gov/</vt:lpwstr>
      </vt:variant>
      <vt:variant>
        <vt:lpwstr/>
      </vt:variant>
      <vt:variant>
        <vt:i4>2097192</vt:i4>
      </vt:variant>
      <vt:variant>
        <vt:i4>336</vt:i4>
      </vt:variant>
      <vt:variant>
        <vt:i4>0</vt:i4>
      </vt:variant>
      <vt:variant>
        <vt:i4>5</vt:i4>
      </vt:variant>
      <vt:variant>
        <vt:lpwstr>http://www.omg.org/technology/documents/formal/xmi.htm</vt:lpwstr>
      </vt:variant>
      <vt:variant>
        <vt:lpwstr/>
      </vt:variant>
      <vt:variant>
        <vt:i4>3801176</vt:i4>
      </vt:variant>
      <vt:variant>
        <vt:i4>333</vt:i4>
      </vt:variant>
      <vt:variant>
        <vt:i4>0</vt:i4>
      </vt:variant>
      <vt:variant>
        <vt:i4>5</vt:i4>
      </vt:variant>
      <vt:variant>
        <vt:lpwstr>http://www.w3.org/TR/REC-xml/</vt:lpwstr>
      </vt:variant>
      <vt:variant>
        <vt:lpwstr/>
      </vt:variant>
      <vt:variant>
        <vt:i4>3080277</vt:i4>
      </vt:variant>
      <vt:variant>
        <vt:i4>330</vt:i4>
      </vt:variant>
      <vt:variant>
        <vt:i4>0</vt:i4>
      </vt:variant>
      <vt:variant>
        <vt:i4>5</vt:i4>
      </vt:variant>
      <vt:variant>
        <vt:lpwstr>http://junit.sourceforge.net/</vt:lpwstr>
      </vt:variant>
      <vt:variant>
        <vt:lpwstr/>
      </vt:variant>
      <vt:variant>
        <vt:i4>7077966</vt:i4>
      </vt:variant>
      <vt:variant>
        <vt:i4>327</vt:i4>
      </vt:variant>
      <vt:variant>
        <vt:i4>0</vt:i4>
      </vt:variant>
      <vt:variant>
        <vt:i4>5</vt:i4>
      </vt:variant>
      <vt:variant>
        <vt:lpwstr>http://java.sun.com/j2se/javadoc/</vt:lpwstr>
      </vt:variant>
      <vt:variant>
        <vt:lpwstr/>
      </vt:variant>
      <vt:variant>
        <vt:i4>2031628</vt:i4>
      </vt:variant>
      <vt:variant>
        <vt:i4>324</vt:i4>
      </vt:variant>
      <vt:variant>
        <vt:i4>0</vt:i4>
      </vt:variant>
      <vt:variant>
        <vt:i4>5</vt:i4>
      </vt:variant>
      <vt:variant>
        <vt:lpwstr>http://java.sun.com/learning/new2java/index.html</vt:lpwstr>
      </vt:variant>
      <vt:variant>
        <vt:lpwstr/>
      </vt:variant>
      <vt:variant>
        <vt:i4>3539033</vt:i4>
      </vt:variant>
      <vt:variant>
        <vt:i4>321</vt:i4>
      </vt:variant>
      <vt:variant>
        <vt:i4>0</vt:i4>
      </vt:variant>
      <vt:variant>
        <vt:i4>5</vt:i4>
      </vt:variant>
      <vt:variant>
        <vt:lpwstr>http://www.hibernate.org/hib_docs/reference/en/html/mapping.html</vt:lpwstr>
      </vt:variant>
      <vt:variant>
        <vt:lpwstr/>
      </vt:variant>
      <vt:variant>
        <vt:i4>2097168</vt:i4>
      </vt:variant>
      <vt:variant>
        <vt:i4>318</vt:i4>
      </vt:variant>
      <vt:variant>
        <vt:i4>0</vt:i4>
      </vt:variant>
      <vt:variant>
        <vt:i4>5</vt:i4>
      </vt:variant>
      <vt:variant>
        <vt:lpwstr>http://www.hibernate.org/hib_docs/reference/en/html/</vt:lpwstr>
      </vt:variant>
      <vt:variant>
        <vt:lpwstr/>
      </vt:variant>
      <vt:variant>
        <vt:i4>2687018</vt:i4>
      </vt:variant>
      <vt:variant>
        <vt:i4>315</vt:i4>
      </vt:variant>
      <vt:variant>
        <vt:i4>0</vt:i4>
      </vt:variant>
      <vt:variant>
        <vt:i4>5</vt:i4>
      </vt:variant>
      <vt:variant>
        <vt:lpwstr>http://www.service-architecture.com/object-relational-mapping/</vt:lpwstr>
      </vt:variant>
      <vt:variant>
        <vt:lpwstr/>
      </vt:variant>
      <vt:variant>
        <vt:i4>262260</vt:i4>
      </vt:variant>
      <vt:variant>
        <vt:i4>312</vt:i4>
      </vt:variant>
      <vt:variant>
        <vt:i4>0</vt:i4>
      </vt:variant>
      <vt:variant>
        <vt:i4>5</vt:i4>
      </vt:variant>
      <vt:variant>
        <vt:lpwstr>http://www.chimu.com/publications/objectRelational/</vt:lpwstr>
      </vt:variant>
      <vt:variant>
        <vt:lpwstr/>
      </vt:variant>
      <vt:variant>
        <vt:i4>3342422</vt:i4>
      </vt:variant>
      <vt:variant>
        <vt:i4>309</vt:i4>
      </vt:variant>
      <vt:variant>
        <vt:i4>0</vt:i4>
      </vt:variant>
      <vt:variant>
        <vt:i4>5</vt:i4>
      </vt:variant>
      <vt:variant>
        <vt:lpwstr>http://java.sun.com/products/javabeans/docs/spec.html</vt:lpwstr>
      </vt:variant>
      <vt:variant>
        <vt:lpwstr/>
      </vt:variant>
      <vt:variant>
        <vt:i4>1638417</vt:i4>
      </vt:variant>
      <vt:variant>
        <vt:i4>306</vt:i4>
      </vt:variant>
      <vt:variant>
        <vt:i4>0</vt:i4>
      </vt:variant>
      <vt:variant>
        <vt:i4>5</vt:i4>
      </vt:variant>
      <vt:variant>
        <vt:lpwstr>ftp://ftp1.nci.nih.gov/pub/cacore/caCORE2.0_Tech_Guide.pdf</vt:lpwstr>
      </vt:variant>
      <vt:variant>
        <vt:lpwstr/>
      </vt:variant>
      <vt:variant>
        <vt:i4>3473443</vt:i4>
      </vt:variant>
      <vt:variant>
        <vt:i4>303</vt:i4>
      </vt:variant>
      <vt:variant>
        <vt:i4>0</vt:i4>
      </vt:variant>
      <vt:variant>
        <vt:i4>5</vt:i4>
      </vt:variant>
      <vt:variant>
        <vt:lpwstr>http://ncicb.nci.nih.gov/NCICB/support</vt:lpwstr>
      </vt:variant>
      <vt:variant>
        <vt:lpwstr/>
      </vt:variant>
      <vt:variant>
        <vt:i4>6815776</vt:i4>
      </vt:variant>
      <vt:variant>
        <vt:i4>228</vt:i4>
      </vt:variant>
      <vt:variant>
        <vt:i4>0</vt:i4>
      </vt:variant>
      <vt:variant>
        <vt:i4>5</vt:i4>
      </vt:variant>
      <vt:variant>
        <vt:lpwstr>http://gforge.nci.nih.gov/</vt:lpwstr>
      </vt:variant>
      <vt:variant>
        <vt:lpwstr/>
      </vt:variant>
      <vt:variant>
        <vt:i4>6815776</vt:i4>
      </vt:variant>
      <vt:variant>
        <vt:i4>225</vt:i4>
      </vt:variant>
      <vt:variant>
        <vt:i4>0</vt:i4>
      </vt:variant>
      <vt:variant>
        <vt:i4>5</vt:i4>
      </vt:variant>
      <vt:variant>
        <vt:lpwstr>http://gforge.nci.nih.gov/</vt:lpwstr>
      </vt:variant>
      <vt:variant>
        <vt:lpwstr/>
      </vt:variant>
      <vt:variant>
        <vt:i4>7208991</vt:i4>
      </vt:variant>
      <vt:variant>
        <vt:i4>210</vt:i4>
      </vt:variant>
      <vt:variant>
        <vt:i4>0</vt:i4>
      </vt:variant>
      <vt:variant>
        <vt:i4>5</vt:i4>
      </vt:variant>
      <vt:variant>
        <vt:lpwstr>https://cabig.nci.nih.gov/working_groups/Training_SLWG/Documents/Technical_Pubs_Style_Guide_021405_jbh.pdf</vt:lpwstr>
      </vt:variant>
      <vt:variant>
        <vt:lpwstr/>
      </vt:variant>
      <vt:variant>
        <vt:i4>3473443</vt:i4>
      </vt:variant>
      <vt:variant>
        <vt:i4>201</vt:i4>
      </vt:variant>
      <vt:variant>
        <vt:i4>0</vt:i4>
      </vt:variant>
      <vt:variant>
        <vt:i4>5</vt:i4>
      </vt:variant>
      <vt:variant>
        <vt:lpwstr>http://ncicb.nci.nih.gov/NCICB/support</vt:lpwstr>
      </vt:variant>
      <vt:variant>
        <vt:lpwstr/>
      </vt:variant>
      <vt:variant>
        <vt:i4>196646</vt:i4>
      </vt:variant>
      <vt:variant>
        <vt:i4>18</vt:i4>
      </vt:variant>
      <vt:variant>
        <vt:i4>0</vt:i4>
      </vt:variant>
      <vt:variant>
        <vt:i4>5</vt:i4>
      </vt:variant>
      <vt:variant>
        <vt:lpwstr>https://list.nih.gov/archives/ncievs-l.html</vt:lpwstr>
      </vt:variant>
      <vt:variant>
        <vt:lpwstr/>
      </vt:variant>
      <vt:variant>
        <vt:i4>7995456</vt:i4>
      </vt:variant>
      <vt:variant>
        <vt:i4>15</vt:i4>
      </vt:variant>
      <vt:variant>
        <vt:i4>0</vt:i4>
      </vt:variant>
      <vt:variant>
        <vt:i4>5</vt:i4>
      </vt:variant>
      <vt:variant>
        <vt:lpwstr>https://list.nih.gov/archives/cadsr_users.html</vt:lpwstr>
      </vt:variant>
      <vt:variant>
        <vt:lpwstr/>
      </vt:variant>
      <vt:variant>
        <vt:i4>5046289</vt:i4>
      </vt:variant>
      <vt:variant>
        <vt:i4>12</vt:i4>
      </vt:variant>
      <vt:variant>
        <vt:i4>0</vt:i4>
      </vt:variant>
      <vt:variant>
        <vt:i4>5</vt:i4>
      </vt:variant>
      <vt:variant>
        <vt:lpwstr>https://list.nih.gov/archives/cabio_developers.html</vt:lpwstr>
      </vt:variant>
      <vt:variant>
        <vt:lpwstr/>
      </vt:variant>
      <vt:variant>
        <vt:i4>6357082</vt:i4>
      </vt:variant>
      <vt:variant>
        <vt:i4>9</vt:i4>
      </vt:variant>
      <vt:variant>
        <vt:i4>0</vt:i4>
      </vt:variant>
      <vt:variant>
        <vt:i4>5</vt:i4>
      </vt:variant>
      <vt:variant>
        <vt:lpwstr>https://list.nih.gov/archives/cabio_users.html</vt:lpwstr>
      </vt:variant>
      <vt:variant>
        <vt:lpwstr/>
      </vt:variant>
      <vt:variant>
        <vt:i4>5177454</vt:i4>
      </vt:variant>
      <vt:variant>
        <vt:i4>6</vt:i4>
      </vt:variant>
      <vt:variant>
        <vt:i4>0</vt:i4>
      </vt:variant>
      <vt:variant>
        <vt:i4>5</vt:i4>
      </vt:variant>
      <vt:variant>
        <vt:lpwstr>web%20hyperlink</vt:lpwstr>
      </vt:variant>
      <vt:variant>
        <vt:lpwstr/>
      </vt:variant>
      <vt:variant>
        <vt:i4>7078001</vt:i4>
      </vt:variant>
      <vt:variant>
        <vt:i4>3</vt:i4>
      </vt:variant>
      <vt:variant>
        <vt:i4>0</vt:i4>
      </vt:variant>
      <vt:variant>
        <vt:i4>5</vt:i4>
      </vt:variant>
      <vt:variant>
        <vt:lpwstr>mailto:covitzp@mail.nih.gov</vt:lpwstr>
      </vt:variant>
      <vt:variant>
        <vt:lpwstr/>
      </vt:variant>
      <vt:variant>
        <vt:i4>1507374</vt:i4>
      </vt:variant>
      <vt:variant>
        <vt:i4>0</vt:i4>
      </vt:variant>
      <vt:variant>
        <vt:i4>0</vt:i4>
      </vt:variant>
      <vt:variant>
        <vt:i4>5</vt:i4>
      </vt:variant>
      <vt:variant>
        <vt:lpwstr>http://www.affymetrix.com/support/developer/filesdk/GDACFiles/Pages/GDAC_Download.affx</vt:lpwstr>
      </vt:variant>
      <vt:variant>
        <vt:lpwstr/>
      </vt:variant>
      <vt:variant>
        <vt:i4>1376358</vt:i4>
      </vt:variant>
      <vt:variant>
        <vt:i4>28337</vt:i4>
      </vt:variant>
      <vt:variant>
        <vt:i4>1025</vt:i4>
      </vt:variant>
      <vt:variant>
        <vt:i4>1</vt:i4>
      </vt:variant>
      <vt:variant>
        <vt:lpwstr>na-curator-data</vt:lpwstr>
      </vt:variant>
      <vt:variant>
        <vt:lpwstr/>
      </vt:variant>
      <vt:variant>
        <vt:i4>2097178</vt:i4>
      </vt:variant>
      <vt:variant>
        <vt:i4>32600</vt:i4>
      </vt:variant>
      <vt:variant>
        <vt:i4>1034</vt:i4>
      </vt:variant>
      <vt:variant>
        <vt:i4>1</vt:i4>
      </vt:variant>
      <vt:variant>
        <vt:lpwstr>na-prefix-admin-resol</vt:lpwstr>
      </vt:variant>
      <vt:variant>
        <vt:lpwstr/>
      </vt:variant>
      <vt:variant>
        <vt:i4>4587531</vt:i4>
      </vt:variant>
      <vt:variant>
        <vt:i4>35843</vt:i4>
      </vt:variant>
      <vt:variant>
        <vt:i4>1026</vt:i4>
      </vt:variant>
      <vt:variant>
        <vt:i4>1</vt:i4>
      </vt:variant>
      <vt:variant>
        <vt:lpwstr>wse-identifiers-epr-minter-2</vt:lpwstr>
      </vt:variant>
      <vt:variant>
        <vt:lpwstr/>
      </vt:variant>
      <vt:variant>
        <vt:i4>6225961</vt:i4>
      </vt:variant>
      <vt:variant>
        <vt:i4>36600</vt:i4>
      </vt:variant>
      <vt:variant>
        <vt:i4>1027</vt:i4>
      </vt:variant>
      <vt:variant>
        <vt:i4>1</vt:i4>
      </vt:variant>
      <vt:variant>
        <vt:lpwstr>referral-resolution-all</vt:lpwstr>
      </vt:variant>
      <vt:variant>
        <vt:lpwstr/>
      </vt:variant>
      <vt:variant>
        <vt:i4>5374056</vt:i4>
      </vt:variant>
      <vt:variant>
        <vt:i4>37172</vt:i4>
      </vt:variant>
      <vt:variant>
        <vt:i4>1028</vt:i4>
      </vt:variant>
      <vt:variant>
        <vt:i4>1</vt:i4>
      </vt:variant>
      <vt:variant>
        <vt:lpwstr>referral-resolution</vt:lpwstr>
      </vt:variant>
      <vt:variant>
        <vt:lpwstr/>
      </vt:variant>
      <vt:variant>
        <vt:i4>1572926</vt:i4>
      </vt:variant>
      <vt:variant>
        <vt:i4>38752</vt:i4>
      </vt:variant>
      <vt:variant>
        <vt:i4>1029</vt:i4>
      </vt:variant>
      <vt:variant>
        <vt:i4>1</vt:i4>
      </vt:variant>
      <vt:variant>
        <vt:lpwstr>data-id-object-layering</vt:lpwstr>
      </vt:variant>
      <vt:variant>
        <vt:lpwstr/>
      </vt:variant>
      <vt:variant>
        <vt:i4>7864329</vt:i4>
      </vt:variant>
      <vt:variant>
        <vt:i4>42530</vt:i4>
      </vt:variant>
      <vt:variant>
        <vt:i4>1030</vt:i4>
      </vt:variant>
      <vt:variant>
        <vt:i4>1</vt:i4>
      </vt:variant>
      <vt:variant>
        <vt:lpwstr>data-id-object-layering-first</vt:lpwstr>
      </vt:variant>
      <vt:variant>
        <vt:lpwstr/>
      </vt:variant>
      <vt:variant>
        <vt:i4>6488066</vt:i4>
      </vt:variant>
      <vt:variant>
        <vt:i4>49634</vt:i4>
      </vt:variant>
      <vt:variant>
        <vt:i4>1031</vt:i4>
      </vt:variant>
      <vt:variant>
        <vt:i4>1</vt:i4>
      </vt:variant>
      <vt:variant>
        <vt:lpwstr>data-id-object-na-svc</vt:lpwstr>
      </vt:variant>
      <vt:variant>
        <vt:lpwstr/>
      </vt:variant>
      <vt:variant>
        <vt:i4>7143460</vt:i4>
      </vt:variant>
      <vt:variant>
        <vt:i4>52505</vt:i4>
      </vt:variant>
      <vt:variant>
        <vt:i4>1032</vt:i4>
      </vt:variant>
      <vt:variant>
        <vt:i4>1</vt:i4>
      </vt:variant>
      <vt:variant>
        <vt:lpwstr>data-id-object-mapping</vt:lpwstr>
      </vt:variant>
      <vt:variant>
        <vt:lpwstr/>
      </vt:variant>
      <vt:variant>
        <vt:i4>1048605</vt:i4>
      </vt:variant>
      <vt:variant>
        <vt:i4>53788</vt:i4>
      </vt:variant>
      <vt:variant>
        <vt:i4>1033</vt:i4>
      </vt:variant>
      <vt:variant>
        <vt:i4>1</vt:i4>
      </vt:variant>
      <vt:variant>
        <vt:lpwstr>cabig-iri-schema</vt:lpwstr>
      </vt:variant>
      <vt:variant>
        <vt:lpwstr/>
      </vt:variant>
      <vt:variant>
        <vt:i4>84</vt:i4>
      </vt:variant>
      <vt:variant>
        <vt:i4>-1</vt:i4>
      </vt:variant>
      <vt:variant>
        <vt:i4>5056</vt:i4>
      </vt:variant>
      <vt:variant>
        <vt:i4>1</vt:i4>
      </vt:variant>
      <vt:variant>
        <vt:lpwstr>caBIG_logo_w_tm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caGRID Identifier Service Framework - Architecture Guide</dc:title>
  <dc:subject/>
  <dc:creator>Frank Siebenlist</dc:creator>
  <cp:keywords/>
  <cp:lastModifiedBy>BMI</cp:lastModifiedBy>
  <cp:revision>45</cp:revision>
  <cp:lastPrinted>2009-07-27T14:35:00Z</cp:lastPrinted>
  <dcterms:created xsi:type="dcterms:W3CDTF">2009-07-21T16:09:00Z</dcterms:created>
  <dcterms:modified xsi:type="dcterms:W3CDTF">2009-12-10T21:04:00Z</dcterms:modified>
  <cp:category/>
</cp:coreProperties>
</file>