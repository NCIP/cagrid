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787CA7">
      <w:pPr>
        <w:pStyle w:val="CompanyName"/>
      </w:pPr>
      <w:bookmarkStart w:id="0" w:name="OLE_LINK1"/>
      <w:bookmarkStart w:id="1" w:name="OLE_LINK2"/>
      <w:r w:rsidRPr="00787CA7">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7A06BF" w:rsidRPr="002A1974" w:rsidRDefault="007A06B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7A06BF" w:rsidRDefault="007A06BF"/>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787CA7">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7A06BF" w:rsidRDefault="007A06B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w:t>
                  </w:r>
                  <w:r w:rsidR="00987D95">
                    <w:rPr>
                      <w:rFonts w:ascii="Palatino Linotype" w:hAnsi="Palatino Linotype"/>
                      <w:b/>
                      <w:i/>
                      <w:color w:val="333399"/>
                      <w:sz w:val="48"/>
                      <w:szCs w:val="48"/>
                    </w:rPr>
                    <w:t xml:space="preserve"> v. 0.1</w:t>
                  </w:r>
                </w:p>
                <w:p w:rsidR="007A06BF" w:rsidRDefault="007A06BF"/>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787CA7" w:rsidP="00B87506">
      <w:pPr>
        <w:pStyle w:val="BodyText"/>
        <w:tabs>
          <w:tab w:val="left" w:pos="7920"/>
          <w:tab w:val="left" w:pos="8280"/>
        </w:tabs>
        <w:jc w:val="center"/>
        <w:rPr>
          <w:rStyle w:val="Strong"/>
        </w:rPr>
      </w:pPr>
      <w:r w:rsidRPr="00787CA7">
        <w:rPr>
          <w:noProof/>
        </w:rPr>
        <w:pict>
          <v:rect id="_x0000_s5055" style="position:absolute;left:0;text-align:left;margin-left:-4.95pt;margin-top:227.6pt;width:459pt;height:27pt;z-index:251658752" filled="f" fillcolor="#bbe0e3" stroked="f">
            <v:fill o:detectmouseclick="t"/>
            <v:textbox style="mso-next-textbox:#_x0000_s5055">
              <w:txbxContent>
                <w:p w:rsidR="007A06BF" w:rsidRDefault="007A06BF" w:rsidP="0089072B">
                  <w:pPr>
                    <w:autoSpaceDE w:val="0"/>
                    <w:autoSpaceDN w:val="0"/>
                    <w:rPr>
                      <w:rFonts w:ascii="Arial" w:hAnsi="Arial" w:cs="Arial"/>
                      <w:i/>
                      <w:iCs/>
                      <w:color w:val="000000"/>
                      <w:sz w:val="30"/>
                      <w:szCs w:val="28"/>
                    </w:rPr>
                  </w:pPr>
                </w:p>
              </w:txbxContent>
            </v:textbox>
            <w10:wrap type="square"/>
          </v:rect>
        </w:pict>
      </w:r>
      <w:r w:rsidRPr="00787CA7">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7A06BF" w:rsidRDefault="007A06BF">
                  <w:pPr>
                    <w:rPr>
                      <w:sz w:val="32"/>
                      <w:szCs w:val="32"/>
                    </w:rPr>
                  </w:pPr>
                </w:p>
              </w:txbxContent>
            </v:textbox>
          </v:rect>
        </w:pict>
      </w:r>
      <w:r w:rsidRPr="00787CA7">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787CA7">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787CA7">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787CA7">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787CA7">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787CA7">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787CA7">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787CA7">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787CA7">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787CA7">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787CA7">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787CA7">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787CA7">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7A06BF" w:rsidRDefault="00787CA7">
      <w:pPr>
        <w:pStyle w:val="TOC1"/>
        <w:tabs>
          <w:tab w:val="left" w:pos="1407"/>
          <w:tab w:val="right" w:leader="dot" w:pos="9350"/>
        </w:tabs>
        <w:rPr>
          <w:rFonts w:eastAsiaTheme="minorEastAsia" w:cstheme="minorBidi"/>
          <w:b w:val="0"/>
          <w:caps w:val="0"/>
          <w:noProof/>
          <w:sz w:val="24"/>
          <w:szCs w:val="24"/>
        </w:rPr>
      </w:pPr>
      <w:r w:rsidRPr="00787CA7">
        <w:fldChar w:fldCharType="begin"/>
      </w:r>
      <w:r w:rsidR="00533E4F">
        <w:instrText xml:space="preserve"> TOC \o "1-5" </w:instrText>
      </w:r>
      <w:r w:rsidRPr="00787CA7">
        <w:fldChar w:fldCharType="separate"/>
      </w:r>
      <w:r w:rsidR="007A06BF" w:rsidRPr="00090AF6">
        <w:rPr>
          <w:b w:val="0"/>
          <w:noProof/>
        </w:rPr>
        <w:t>Chapter 1</w:t>
      </w:r>
      <w:r w:rsidR="007A06BF">
        <w:rPr>
          <w:rFonts w:eastAsiaTheme="minorEastAsia" w:cstheme="minorBidi"/>
          <w:b w:val="0"/>
          <w:caps w:val="0"/>
          <w:noProof/>
          <w:sz w:val="24"/>
          <w:szCs w:val="24"/>
        </w:rPr>
        <w:tab/>
      </w:r>
      <w:r w:rsidR="007A06BF" w:rsidRPr="00090AF6">
        <w:rPr>
          <w:bCs/>
          <w:noProof/>
        </w:rPr>
        <w:t>Introduction</w:t>
      </w:r>
      <w:r w:rsidR="007A06BF">
        <w:rPr>
          <w:noProof/>
        </w:rPr>
        <w:tab/>
      </w:r>
      <w:r>
        <w:rPr>
          <w:noProof/>
        </w:rPr>
        <w:fldChar w:fldCharType="begin"/>
      </w:r>
      <w:r w:rsidR="007A06BF">
        <w:rPr>
          <w:noProof/>
        </w:rPr>
        <w:instrText xml:space="preserve"> PAGEREF _Toc110996744 \h </w:instrText>
      </w:r>
      <w:r w:rsidR="00BB1CE2">
        <w:rPr>
          <w:noProof/>
        </w:rPr>
      </w:r>
      <w:r>
        <w:rPr>
          <w:noProof/>
        </w:rPr>
        <w:fldChar w:fldCharType="separate"/>
      </w:r>
      <w:r w:rsidR="007A06BF">
        <w:rPr>
          <w:noProof/>
        </w:rPr>
        <w:t>5</w:t>
      </w:r>
      <w:r>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Introduction</w:t>
      </w:r>
      <w:r>
        <w:rPr>
          <w:noProof/>
        </w:rPr>
        <w:tab/>
      </w:r>
      <w:r w:rsidR="00787CA7">
        <w:rPr>
          <w:noProof/>
        </w:rPr>
        <w:fldChar w:fldCharType="begin"/>
      </w:r>
      <w:r>
        <w:rPr>
          <w:noProof/>
        </w:rPr>
        <w:instrText xml:space="preserve"> PAGEREF _Toc110996745 \h </w:instrText>
      </w:r>
      <w:r w:rsidR="00BB1CE2">
        <w:rPr>
          <w:noProof/>
        </w:rPr>
      </w:r>
      <w:r w:rsidR="00787CA7">
        <w:rPr>
          <w:noProof/>
        </w:rPr>
        <w:fldChar w:fldCharType="separate"/>
      </w:r>
      <w:r>
        <w:rPr>
          <w:noProof/>
        </w:rPr>
        <w:t>5</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Framework</w:t>
      </w:r>
      <w:r>
        <w:rPr>
          <w:noProof/>
        </w:rPr>
        <w:tab/>
      </w:r>
      <w:r w:rsidR="00787CA7">
        <w:rPr>
          <w:noProof/>
        </w:rPr>
        <w:fldChar w:fldCharType="begin"/>
      </w:r>
      <w:r>
        <w:rPr>
          <w:noProof/>
        </w:rPr>
        <w:instrText xml:space="preserve"> PAGEREF _Toc110996746 \h </w:instrText>
      </w:r>
      <w:r w:rsidR="00BB1CE2">
        <w:rPr>
          <w:noProof/>
        </w:rPr>
      </w:r>
      <w:r w:rsidR="00787CA7">
        <w:rPr>
          <w:noProof/>
        </w:rPr>
        <w:fldChar w:fldCharType="separate"/>
      </w:r>
      <w:r>
        <w:rPr>
          <w:noProof/>
        </w:rPr>
        <w:t>5</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Globally Unique Identifiers</w:t>
      </w:r>
      <w:r>
        <w:rPr>
          <w:noProof/>
        </w:rPr>
        <w:tab/>
      </w:r>
      <w:r w:rsidR="00787CA7">
        <w:rPr>
          <w:noProof/>
        </w:rPr>
        <w:fldChar w:fldCharType="begin"/>
      </w:r>
      <w:r>
        <w:rPr>
          <w:noProof/>
        </w:rPr>
        <w:instrText xml:space="preserve"> PAGEREF _Toc110996747 \h </w:instrText>
      </w:r>
      <w:r w:rsidR="00BB1CE2">
        <w:rPr>
          <w:noProof/>
        </w:rPr>
      </w:r>
      <w:r w:rsidR="00787CA7">
        <w:rPr>
          <w:noProof/>
        </w:rPr>
        <w:fldChar w:fldCharType="separate"/>
      </w:r>
      <w:r>
        <w:rPr>
          <w:noProof/>
        </w:rPr>
        <w:t>5</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787CA7">
        <w:rPr>
          <w:noProof/>
        </w:rPr>
        <w:fldChar w:fldCharType="begin"/>
      </w:r>
      <w:r>
        <w:rPr>
          <w:noProof/>
        </w:rPr>
        <w:instrText xml:space="preserve"> PAGEREF _Toc110996748 \h </w:instrText>
      </w:r>
      <w:r w:rsidR="00BB1CE2">
        <w:rPr>
          <w:noProof/>
        </w:rPr>
      </w:r>
      <w:r w:rsidR="00787CA7">
        <w:rPr>
          <w:noProof/>
        </w:rPr>
        <w:fldChar w:fldCharType="separate"/>
      </w:r>
      <w:r>
        <w:rPr>
          <w:noProof/>
        </w:rPr>
        <w:t>5</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 Values / Metadata</w:t>
      </w:r>
      <w:r>
        <w:rPr>
          <w:noProof/>
        </w:rPr>
        <w:tab/>
      </w:r>
      <w:r w:rsidR="00787CA7">
        <w:rPr>
          <w:noProof/>
        </w:rPr>
        <w:fldChar w:fldCharType="begin"/>
      </w:r>
      <w:r>
        <w:rPr>
          <w:noProof/>
        </w:rPr>
        <w:instrText xml:space="preserve"> PAGEREF _Toc110996749 \h </w:instrText>
      </w:r>
      <w:r w:rsidR="00BB1CE2">
        <w:rPr>
          <w:noProof/>
        </w:rPr>
      </w:r>
      <w:r w:rsidR="00787CA7">
        <w:rPr>
          <w:noProof/>
        </w:rPr>
        <w:fldChar w:fldCharType="separate"/>
      </w:r>
      <w:r>
        <w:rPr>
          <w:noProof/>
        </w:rPr>
        <w:t>6</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787CA7">
        <w:rPr>
          <w:noProof/>
        </w:rPr>
        <w:fldChar w:fldCharType="begin"/>
      </w:r>
      <w:r>
        <w:rPr>
          <w:noProof/>
        </w:rPr>
        <w:instrText xml:space="preserve"> PAGEREF _Toc110996750 \h </w:instrText>
      </w:r>
      <w:r w:rsidR="00BB1CE2">
        <w:rPr>
          <w:noProof/>
        </w:rPr>
      </w:r>
      <w:r w:rsidR="00787CA7">
        <w:rPr>
          <w:noProof/>
        </w:rPr>
        <w:fldChar w:fldCharType="separate"/>
      </w:r>
      <w:r>
        <w:rPr>
          <w:noProof/>
        </w:rPr>
        <w:t>6</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Data Owner</w:t>
      </w:r>
      <w:r>
        <w:rPr>
          <w:noProof/>
        </w:rPr>
        <w:tab/>
      </w:r>
      <w:r w:rsidR="00787CA7">
        <w:rPr>
          <w:noProof/>
        </w:rPr>
        <w:fldChar w:fldCharType="begin"/>
      </w:r>
      <w:r>
        <w:rPr>
          <w:noProof/>
        </w:rPr>
        <w:instrText xml:space="preserve"> PAGEREF _Toc110996751 \h </w:instrText>
      </w:r>
      <w:r w:rsidR="00BB1CE2">
        <w:rPr>
          <w:noProof/>
        </w:rPr>
      </w:r>
      <w:r w:rsidR="00787CA7">
        <w:rPr>
          <w:noProof/>
        </w:rPr>
        <w:fldChar w:fldCharType="separate"/>
      </w:r>
      <w:r>
        <w:rPr>
          <w:noProof/>
        </w:rPr>
        <w:t>6</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Naming Authority</w:t>
      </w:r>
      <w:r>
        <w:rPr>
          <w:noProof/>
        </w:rPr>
        <w:tab/>
      </w:r>
      <w:r w:rsidR="00787CA7">
        <w:rPr>
          <w:noProof/>
        </w:rPr>
        <w:fldChar w:fldCharType="begin"/>
      </w:r>
      <w:r>
        <w:rPr>
          <w:noProof/>
        </w:rPr>
        <w:instrText xml:space="preserve"> PAGEREF _Toc110996752 \h </w:instrText>
      </w:r>
      <w:r w:rsidR="00BB1CE2">
        <w:rPr>
          <w:noProof/>
        </w:rPr>
      </w:r>
      <w:r w:rsidR="00787CA7">
        <w:rPr>
          <w:noProof/>
        </w:rPr>
        <w:fldChar w:fldCharType="separate"/>
      </w:r>
      <w:r>
        <w:rPr>
          <w:noProof/>
        </w:rPr>
        <w:t>6</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Identifier Curator</w:t>
      </w:r>
      <w:r>
        <w:rPr>
          <w:noProof/>
        </w:rPr>
        <w:tab/>
      </w:r>
      <w:r w:rsidR="00787CA7">
        <w:rPr>
          <w:noProof/>
        </w:rPr>
        <w:fldChar w:fldCharType="begin"/>
      </w:r>
      <w:r>
        <w:rPr>
          <w:noProof/>
        </w:rPr>
        <w:instrText xml:space="preserve"> PAGEREF _Toc110996753 \h </w:instrText>
      </w:r>
      <w:r w:rsidR="00BB1CE2">
        <w:rPr>
          <w:noProof/>
        </w:rPr>
      </w:r>
      <w:r w:rsidR="00787CA7">
        <w:rPr>
          <w:noProof/>
        </w:rPr>
        <w:fldChar w:fldCharType="separate"/>
      </w:r>
      <w:r>
        <w:rPr>
          <w:noProof/>
        </w:rPr>
        <w:t>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User</w:t>
      </w:r>
      <w:r>
        <w:rPr>
          <w:noProof/>
        </w:rPr>
        <w:tab/>
      </w:r>
      <w:r w:rsidR="00787CA7">
        <w:rPr>
          <w:noProof/>
        </w:rPr>
        <w:fldChar w:fldCharType="begin"/>
      </w:r>
      <w:r>
        <w:rPr>
          <w:noProof/>
        </w:rPr>
        <w:instrText xml:space="preserve"> PAGEREF _Toc110996754 \h </w:instrText>
      </w:r>
      <w:r w:rsidR="00BB1CE2">
        <w:rPr>
          <w:noProof/>
        </w:rPr>
      </w:r>
      <w:r w:rsidR="00787CA7">
        <w:rPr>
          <w:noProof/>
        </w:rPr>
        <w:fldChar w:fldCharType="separate"/>
      </w:r>
      <w:r>
        <w:rPr>
          <w:noProof/>
        </w:rPr>
        <w:t>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The Prefix Authority</w:t>
      </w:r>
      <w:r>
        <w:rPr>
          <w:noProof/>
        </w:rPr>
        <w:tab/>
      </w:r>
      <w:r w:rsidR="00787CA7">
        <w:rPr>
          <w:noProof/>
        </w:rPr>
        <w:fldChar w:fldCharType="begin"/>
      </w:r>
      <w:r>
        <w:rPr>
          <w:noProof/>
        </w:rPr>
        <w:instrText xml:space="preserve"> PAGEREF _Toc110996755 \h </w:instrText>
      </w:r>
      <w:r w:rsidR="00BB1CE2">
        <w:rPr>
          <w:noProof/>
        </w:rPr>
      </w:r>
      <w:r w:rsidR="00787CA7">
        <w:rPr>
          <w:noProof/>
        </w:rPr>
        <w:fldChar w:fldCharType="separate"/>
      </w:r>
      <w:r>
        <w:rPr>
          <w:noProof/>
        </w:rPr>
        <w:t>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Putting it all together</w:t>
      </w:r>
      <w:r>
        <w:rPr>
          <w:noProof/>
        </w:rPr>
        <w:tab/>
      </w:r>
      <w:r w:rsidR="00787CA7">
        <w:rPr>
          <w:noProof/>
        </w:rPr>
        <w:fldChar w:fldCharType="begin"/>
      </w:r>
      <w:r>
        <w:rPr>
          <w:noProof/>
        </w:rPr>
        <w:instrText xml:space="preserve"> PAGEREF _Toc110996756 \h </w:instrText>
      </w:r>
      <w:r w:rsidR="00BB1CE2">
        <w:rPr>
          <w:noProof/>
        </w:rPr>
      </w:r>
      <w:r w:rsidR="00787CA7">
        <w:rPr>
          <w:noProof/>
        </w:rPr>
        <w:fldChar w:fldCharType="separate"/>
      </w:r>
      <w:r>
        <w:rPr>
          <w:noProof/>
        </w:rPr>
        <w:t>7</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The Resolution Process</w:t>
      </w:r>
      <w:r>
        <w:rPr>
          <w:noProof/>
        </w:rPr>
        <w:tab/>
      </w:r>
      <w:r w:rsidR="00787CA7">
        <w:rPr>
          <w:noProof/>
        </w:rPr>
        <w:fldChar w:fldCharType="begin"/>
      </w:r>
      <w:r>
        <w:rPr>
          <w:noProof/>
        </w:rPr>
        <w:instrText xml:space="preserve"> PAGEREF _Toc110996757 \h </w:instrText>
      </w:r>
      <w:r w:rsidR="00BB1CE2">
        <w:rPr>
          <w:noProof/>
        </w:rPr>
      </w:r>
      <w:r w:rsidR="00787CA7">
        <w:rPr>
          <w:noProof/>
        </w:rPr>
        <w:fldChar w:fldCharType="separate"/>
      </w:r>
      <w:r>
        <w:rPr>
          <w:noProof/>
        </w:rPr>
        <w:t>8</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The Data Retrieval Process</w:t>
      </w:r>
      <w:r>
        <w:rPr>
          <w:noProof/>
        </w:rPr>
        <w:tab/>
      </w:r>
      <w:r w:rsidR="00787CA7">
        <w:rPr>
          <w:noProof/>
        </w:rPr>
        <w:fldChar w:fldCharType="begin"/>
      </w:r>
      <w:r>
        <w:rPr>
          <w:noProof/>
        </w:rPr>
        <w:instrText xml:space="preserve"> PAGEREF _Toc110996758 \h </w:instrText>
      </w:r>
      <w:r w:rsidR="00BB1CE2">
        <w:rPr>
          <w:noProof/>
        </w:rPr>
      </w:r>
      <w:r w:rsidR="00787CA7">
        <w:rPr>
          <w:noProof/>
        </w:rPr>
        <w:fldChar w:fldCharType="separate"/>
      </w:r>
      <w:r>
        <w:rPr>
          <w:noProof/>
        </w:rPr>
        <w:t>8</w:t>
      </w:r>
      <w:r w:rsidR="00787CA7">
        <w:rPr>
          <w:noProof/>
        </w:rPr>
        <w:fldChar w:fldCharType="end"/>
      </w:r>
    </w:p>
    <w:p w:rsidR="007A06BF" w:rsidRDefault="007A06BF">
      <w:pPr>
        <w:pStyle w:val="TOC1"/>
        <w:tabs>
          <w:tab w:val="left" w:pos="1407"/>
          <w:tab w:val="right" w:leader="dot" w:pos="9350"/>
        </w:tabs>
        <w:rPr>
          <w:rFonts w:eastAsiaTheme="minorEastAsia" w:cstheme="minorBidi"/>
          <w:b w:val="0"/>
          <w:caps w:val="0"/>
          <w:noProof/>
          <w:sz w:val="24"/>
          <w:szCs w:val="24"/>
        </w:rPr>
      </w:pPr>
      <w:r w:rsidRPr="00090AF6">
        <w:rPr>
          <w:b w:val="0"/>
          <w:bCs/>
          <w:noProof/>
        </w:rPr>
        <w:t>Chapter 2</w:t>
      </w:r>
      <w:r>
        <w:rPr>
          <w:rFonts w:eastAsiaTheme="minorEastAsia" w:cstheme="minorBidi"/>
          <w:b w:val="0"/>
          <w:caps w:val="0"/>
          <w:noProof/>
          <w:sz w:val="24"/>
          <w:szCs w:val="24"/>
        </w:rPr>
        <w:tab/>
      </w:r>
      <w:r w:rsidRPr="00090AF6">
        <w:rPr>
          <w:bCs/>
          <w:noProof/>
        </w:rPr>
        <w:t>High Level Design</w:t>
      </w:r>
      <w:r>
        <w:rPr>
          <w:noProof/>
        </w:rPr>
        <w:tab/>
      </w:r>
      <w:r w:rsidR="00787CA7">
        <w:rPr>
          <w:noProof/>
        </w:rPr>
        <w:fldChar w:fldCharType="begin"/>
      </w:r>
      <w:r>
        <w:rPr>
          <w:noProof/>
        </w:rPr>
        <w:instrText xml:space="preserve"> PAGEREF _Toc110996759 \h </w:instrText>
      </w:r>
      <w:r w:rsidR="00BB1CE2">
        <w:rPr>
          <w:noProof/>
        </w:rPr>
      </w:r>
      <w:r w:rsidR="00787CA7">
        <w:rPr>
          <w:noProof/>
        </w:rPr>
        <w:fldChar w:fldCharType="separate"/>
      </w:r>
      <w:r>
        <w:rPr>
          <w:noProof/>
        </w:rPr>
        <w:t>9</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Identifier</w:t>
      </w:r>
      <w:r>
        <w:rPr>
          <w:noProof/>
        </w:rPr>
        <w:tab/>
      </w:r>
      <w:r w:rsidR="00787CA7">
        <w:rPr>
          <w:noProof/>
        </w:rPr>
        <w:fldChar w:fldCharType="begin"/>
      </w:r>
      <w:r>
        <w:rPr>
          <w:noProof/>
        </w:rPr>
        <w:instrText xml:space="preserve"> PAGEREF _Toc110996760 \h </w:instrText>
      </w:r>
      <w:r w:rsidR="00BB1CE2">
        <w:rPr>
          <w:noProof/>
        </w:rPr>
      </w:r>
      <w:r w:rsidR="00787CA7">
        <w:rPr>
          <w:noProof/>
        </w:rPr>
        <w:fldChar w:fldCharType="separate"/>
      </w:r>
      <w:r>
        <w:rPr>
          <w:noProof/>
        </w:rPr>
        <w:t>9</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787CA7">
        <w:rPr>
          <w:noProof/>
        </w:rPr>
        <w:fldChar w:fldCharType="begin"/>
      </w:r>
      <w:r>
        <w:rPr>
          <w:noProof/>
        </w:rPr>
        <w:instrText xml:space="preserve"> PAGEREF _Toc110996761 \h </w:instrText>
      </w:r>
      <w:r w:rsidR="00BB1CE2">
        <w:rPr>
          <w:noProof/>
        </w:rPr>
      </w:r>
      <w:r w:rsidR="00787CA7">
        <w:rPr>
          <w:noProof/>
        </w:rPr>
        <w:fldChar w:fldCharType="separate"/>
      </w:r>
      <w:r>
        <w:rPr>
          <w:noProof/>
        </w:rPr>
        <w:t>9</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787CA7">
        <w:rPr>
          <w:noProof/>
        </w:rPr>
        <w:fldChar w:fldCharType="begin"/>
      </w:r>
      <w:r>
        <w:rPr>
          <w:noProof/>
        </w:rPr>
        <w:instrText xml:space="preserve"> PAGEREF _Toc110996762 \h </w:instrText>
      </w:r>
      <w:r w:rsidR="00BB1CE2">
        <w:rPr>
          <w:noProof/>
        </w:rPr>
      </w:r>
      <w:r w:rsidR="00787CA7">
        <w:rPr>
          <w:noProof/>
        </w:rPr>
        <w:fldChar w:fldCharType="separate"/>
      </w:r>
      <w:r>
        <w:rPr>
          <w:noProof/>
        </w:rPr>
        <w:t>10</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787CA7">
        <w:rPr>
          <w:noProof/>
        </w:rPr>
        <w:fldChar w:fldCharType="begin"/>
      </w:r>
      <w:r>
        <w:rPr>
          <w:noProof/>
        </w:rPr>
        <w:instrText xml:space="preserve"> PAGEREF _Toc110996763 \h </w:instrText>
      </w:r>
      <w:r w:rsidR="00BB1CE2">
        <w:rPr>
          <w:noProof/>
        </w:rPr>
      </w:r>
      <w:r w:rsidR="00787CA7">
        <w:rPr>
          <w:noProof/>
        </w:rPr>
        <w:fldChar w:fldCharType="separate"/>
      </w:r>
      <w:r>
        <w:rPr>
          <w:noProof/>
        </w:rPr>
        <w:t>10</w:t>
      </w:r>
      <w:r w:rsidR="00787CA7">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Partial-redirect PURL</w:t>
      </w:r>
      <w:r>
        <w:rPr>
          <w:noProof/>
        </w:rPr>
        <w:tab/>
      </w:r>
      <w:r w:rsidR="00787CA7">
        <w:rPr>
          <w:noProof/>
        </w:rPr>
        <w:fldChar w:fldCharType="begin"/>
      </w:r>
      <w:r>
        <w:rPr>
          <w:noProof/>
        </w:rPr>
        <w:instrText xml:space="preserve"> PAGEREF _Toc110996764 \h </w:instrText>
      </w:r>
      <w:r w:rsidR="00BB1CE2">
        <w:rPr>
          <w:noProof/>
        </w:rPr>
      </w:r>
      <w:r w:rsidR="00787CA7">
        <w:rPr>
          <w:noProof/>
        </w:rPr>
        <w:fldChar w:fldCharType="separate"/>
      </w:r>
      <w:r>
        <w:rPr>
          <w:noProof/>
        </w:rPr>
        <w:t>10</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PURL-based Identifiers</w:t>
      </w:r>
      <w:r>
        <w:rPr>
          <w:noProof/>
        </w:rPr>
        <w:tab/>
      </w:r>
      <w:r w:rsidR="00787CA7">
        <w:rPr>
          <w:noProof/>
        </w:rPr>
        <w:fldChar w:fldCharType="begin"/>
      </w:r>
      <w:r>
        <w:rPr>
          <w:noProof/>
        </w:rPr>
        <w:instrText xml:space="preserve"> PAGEREF _Toc110996765 \h </w:instrText>
      </w:r>
      <w:r w:rsidR="00BB1CE2">
        <w:rPr>
          <w:noProof/>
        </w:rPr>
      </w:r>
      <w:r w:rsidR="00787CA7">
        <w:rPr>
          <w:noProof/>
        </w:rPr>
        <w:fldChar w:fldCharType="separate"/>
      </w:r>
      <w:r>
        <w:rPr>
          <w:noProof/>
        </w:rPr>
        <w:t>11</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787CA7">
        <w:rPr>
          <w:noProof/>
        </w:rPr>
        <w:fldChar w:fldCharType="begin"/>
      </w:r>
      <w:r>
        <w:rPr>
          <w:noProof/>
        </w:rPr>
        <w:instrText xml:space="preserve"> PAGEREF _Toc110996766 \h </w:instrText>
      </w:r>
      <w:r w:rsidR="00BB1CE2">
        <w:rPr>
          <w:noProof/>
        </w:rPr>
      </w:r>
      <w:r w:rsidR="00787CA7">
        <w:rPr>
          <w:noProof/>
        </w:rPr>
        <w:fldChar w:fldCharType="separate"/>
      </w:r>
      <w:r>
        <w:rPr>
          <w:noProof/>
        </w:rPr>
        <w:t>12</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787CA7">
        <w:rPr>
          <w:noProof/>
        </w:rPr>
        <w:fldChar w:fldCharType="begin"/>
      </w:r>
      <w:r>
        <w:rPr>
          <w:noProof/>
        </w:rPr>
        <w:instrText xml:space="preserve"> PAGEREF _Toc110996767 \h </w:instrText>
      </w:r>
      <w:r w:rsidR="00BB1CE2">
        <w:rPr>
          <w:noProof/>
        </w:rPr>
      </w:r>
      <w:r w:rsidR="00787CA7">
        <w:rPr>
          <w:noProof/>
        </w:rPr>
        <w:fldChar w:fldCharType="separate"/>
      </w:r>
      <w:r>
        <w:rPr>
          <w:noProof/>
        </w:rPr>
        <w:t>15</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Use Case</w:t>
      </w:r>
      <w:r>
        <w:rPr>
          <w:noProof/>
        </w:rPr>
        <w:tab/>
      </w:r>
      <w:r w:rsidR="00787CA7">
        <w:rPr>
          <w:noProof/>
        </w:rPr>
        <w:fldChar w:fldCharType="begin"/>
      </w:r>
      <w:r>
        <w:rPr>
          <w:noProof/>
        </w:rPr>
        <w:instrText xml:space="preserve"> PAGEREF _Toc110996768 \h </w:instrText>
      </w:r>
      <w:r w:rsidR="00BB1CE2">
        <w:rPr>
          <w:noProof/>
        </w:rPr>
      </w:r>
      <w:r w:rsidR="00787CA7">
        <w:rPr>
          <w:noProof/>
        </w:rPr>
        <w:fldChar w:fldCharType="separate"/>
      </w:r>
      <w:r>
        <w:rPr>
          <w:noProof/>
        </w:rPr>
        <w:t>15</w:t>
      </w:r>
      <w:r w:rsidR="00787CA7">
        <w:rPr>
          <w:noProof/>
        </w:rPr>
        <w:fldChar w:fldCharType="end"/>
      </w:r>
    </w:p>
    <w:p w:rsidR="007A06BF" w:rsidRDefault="007A06BF">
      <w:pPr>
        <w:pStyle w:val="TOC1"/>
        <w:tabs>
          <w:tab w:val="left" w:pos="1407"/>
          <w:tab w:val="right" w:leader="dot" w:pos="9350"/>
        </w:tabs>
        <w:rPr>
          <w:rFonts w:eastAsiaTheme="minorEastAsia" w:cstheme="minorBidi"/>
          <w:b w:val="0"/>
          <w:caps w:val="0"/>
          <w:noProof/>
          <w:sz w:val="24"/>
          <w:szCs w:val="24"/>
        </w:rPr>
      </w:pPr>
      <w:r w:rsidRPr="00090AF6">
        <w:rPr>
          <w:b w:val="0"/>
          <w:noProof/>
        </w:rPr>
        <w:t>Chapter 3</w:t>
      </w:r>
      <w:r>
        <w:rPr>
          <w:rFonts w:eastAsiaTheme="minorEastAsia" w:cstheme="minorBidi"/>
          <w:b w:val="0"/>
          <w:caps w:val="0"/>
          <w:noProof/>
          <w:sz w:val="24"/>
          <w:szCs w:val="24"/>
        </w:rPr>
        <w:tab/>
      </w:r>
      <w:r>
        <w:rPr>
          <w:noProof/>
        </w:rPr>
        <w:t>Toolkit</w:t>
      </w:r>
      <w:r>
        <w:rPr>
          <w:noProof/>
        </w:rPr>
        <w:tab/>
      </w:r>
      <w:r w:rsidR="00787CA7">
        <w:rPr>
          <w:noProof/>
        </w:rPr>
        <w:fldChar w:fldCharType="begin"/>
      </w:r>
      <w:r>
        <w:rPr>
          <w:noProof/>
        </w:rPr>
        <w:instrText xml:space="preserve"> PAGEREF _Toc110996769 \h </w:instrText>
      </w:r>
      <w:r w:rsidR="00BB1CE2">
        <w:rPr>
          <w:noProof/>
        </w:rPr>
      </w:r>
      <w:r w:rsidR="00787CA7">
        <w:rPr>
          <w:noProof/>
        </w:rPr>
        <w:fldChar w:fldCharType="separate"/>
      </w:r>
      <w:r>
        <w:rPr>
          <w:noProof/>
        </w:rPr>
        <w:t>17</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787CA7">
        <w:rPr>
          <w:noProof/>
        </w:rPr>
        <w:fldChar w:fldCharType="begin"/>
      </w:r>
      <w:r>
        <w:rPr>
          <w:noProof/>
        </w:rPr>
        <w:instrText xml:space="preserve"> PAGEREF _Toc110996770 \h </w:instrText>
      </w:r>
      <w:r w:rsidR="00BB1CE2">
        <w:rPr>
          <w:noProof/>
        </w:rPr>
      </w:r>
      <w:r w:rsidR="00787CA7">
        <w:rPr>
          <w:noProof/>
        </w:rPr>
        <w:fldChar w:fldCharType="separate"/>
      </w:r>
      <w:r>
        <w:rPr>
          <w:noProof/>
        </w:rPr>
        <w:t>17</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org.cagrid.identifiers.core</w:t>
      </w:r>
      <w:r>
        <w:rPr>
          <w:noProof/>
        </w:rPr>
        <w:tab/>
      </w:r>
      <w:r w:rsidR="00787CA7">
        <w:rPr>
          <w:noProof/>
        </w:rPr>
        <w:fldChar w:fldCharType="begin"/>
      </w:r>
      <w:r>
        <w:rPr>
          <w:noProof/>
        </w:rPr>
        <w:instrText xml:space="preserve"> PAGEREF _Toc110996771 \h </w:instrText>
      </w:r>
      <w:r w:rsidR="00BB1CE2">
        <w:rPr>
          <w:noProof/>
        </w:rPr>
      </w:r>
      <w:r w:rsidR="00787CA7">
        <w:rPr>
          <w:noProof/>
        </w:rPr>
        <w:fldChar w:fldCharType="separate"/>
      </w:r>
      <w:r>
        <w:rPr>
          <w:noProof/>
        </w:rPr>
        <w:t>17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IdentifierMaintainer Interface</w:t>
      </w:r>
      <w:r>
        <w:rPr>
          <w:noProof/>
        </w:rPr>
        <w:tab/>
      </w:r>
      <w:r w:rsidR="00787CA7">
        <w:rPr>
          <w:noProof/>
        </w:rPr>
        <w:fldChar w:fldCharType="begin"/>
      </w:r>
      <w:r>
        <w:rPr>
          <w:noProof/>
        </w:rPr>
        <w:instrText xml:space="preserve"> PAGEREF _Toc110996772 \h </w:instrText>
      </w:r>
      <w:r w:rsidR="00BB1CE2">
        <w:rPr>
          <w:noProof/>
        </w:rPr>
      </w:r>
      <w:r w:rsidR="00787CA7">
        <w:rPr>
          <w:noProof/>
        </w:rPr>
        <w:fldChar w:fldCharType="separate"/>
      </w:r>
      <w:r>
        <w:rPr>
          <w:noProof/>
        </w:rPr>
        <w:t>17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IdentifierUser Interface</w:t>
      </w:r>
      <w:r>
        <w:rPr>
          <w:noProof/>
        </w:rPr>
        <w:tab/>
      </w:r>
      <w:r w:rsidR="00787CA7">
        <w:rPr>
          <w:noProof/>
        </w:rPr>
        <w:fldChar w:fldCharType="begin"/>
      </w:r>
      <w:r>
        <w:rPr>
          <w:noProof/>
        </w:rPr>
        <w:instrText xml:space="preserve"> PAGEREF _Toc110996773 \h </w:instrText>
      </w:r>
      <w:r w:rsidR="00BB1CE2">
        <w:rPr>
          <w:noProof/>
        </w:rPr>
      </w:r>
      <w:r w:rsidR="00787CA7">
        <w:rPr>
          <w:noProof/>
        </w:rPr>
        <w:fldChar w:fldCharType="separate"/>
      </w:r>
      <w:r>
        <w:rPr>
          <w:noProof/>
        </w:rPr>
        <w:t>18</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IdentifierValues Class</w:t>
      </w:r>
      <w:r>
        <w:rPr>
          <w:noProof/>
        </w:rPr>
        <w:tab/>
      </w:r>
      <w:r w:rsidR="00787CA7">
        <w:rPr>
          <w:noProof/>
        </w:rPr>
        <w:fldChar w:fldCharType="begin"/>
      </w:r>
      <w:r>
        <w:rPr>
          <w:noProof/>
        </w:rPr>
        <w:instrText xml:space="preserve"> PAGEREF _Toc110996774 \h </w:instrText>
      </w:r>
      <w:r w:rsidR="00BB1CE2">
        <w:rPr>
          <w:noProof/>
        </w:rPr>
      </w:r>
      <w:r w:rsidR="00787CA7">
        <w:rPr>
          <w:noProof/>
        </w:rPr>
        <w:fldChar w:fldCharType="separate"/>
      </w:r>
      <w:r>
        <w:rPr>
          <w:noProof/>
        </w:rPr>
        <w:t>18</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787CA7">
        <w:rPr>
          <w:noProof/>
        </w:rPr>
        <w:fldChar w:fldCharType="begin"/>
      </w:r>
      <w:r>
        <w:rPr>
          <w:noProof/>
        </w:rPr>
        <w:instrText xml:space="preserve"> PAGEREF _Toc110996775 \h </w:instrText>
      </w:r>
      <w:r w:rsidR="00BB1CE2">
        <w:rPr>
          <w:noProof/>
        </w:rPr>
      </w:r>
      <w:r w:rsidR="00787CA7">
        <w:rPr>
          <w:noProof/>
        </w:rPr>
        <w:fldChar w:fldCharType="separate"/>
      </w:r>
      <w:r>
        <w:rPr>
          <w:noProof/>
        </w:rPr>
        <w:t>18</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HttpProcessor Class</w:t>
      </w:r>
      <w:r>
        <w:rPr>
          <w:noProof/>
        </w:rPr>
        <w:tab/>
      </w:r>
      <w:r w:rsidR="00787CA7">
        <w:rPr>
          <w:noProof/>
        </w:rPr>
        <w:fldChar w:fldCharType="begin"/>
      </w:r>
      <w:r>
        <w:rPr>
          <w:noProof/>
        </w:rPr>
        <w:instrText xml:space="preserve"> PAGEREF _Toc110996776 \h </w:instrText>
      </w:r>
      <w:r w:rsidR="00BB1CE2">
        <w:rPr>
          <w:noProof/>
        </w:rPr>
      </w:r>
      <w:r w:rsidR="00787CA7">
        <w:rPr>
          <w:noProof/>
        </w:rPr>
        <w:fldChar w:fldCharType="separate"/>
      </w:r>
      <w:r>
        <w:rPr>
          <w:noProof/>
        </w:rPr>
        <w:t>18</w:t>
      </w:r>
      <w:r w:rsidR="00787CA7">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Resolution Request</w:t>
      </w:r>
      <w:r>
        <w:rPr>
          <w:noProof/>
        </w:rPr>
        <w:tab/>
      </w:r>
      <w:r w:rsidR="00787CA7">
        <w:rPr>
          <w:noProof/>
        </w:rPr>
        <w:fldChar w:fldCharType="begin"/>
      </w:r>
      <w:r>
        <w:rPr>
          <w:noProof/>
        </w:rPr>
        <w:instrText xml:space="preserve"> PAGEREF _Toc110996777 \h </w:instrText>
      </w:r>
      <w:r w:rsidR="00BB1CE2">
        <w:rPr>
          <w:noProof/>
        </w:rPr>
      </w:r>
      <w:r w:rsidR="00787CA7">
        <w:rPr>
          <w:noProof/>
        </w:rPr>
        <w:fldChar w:fldCharType="separate"/>
      </w:r>
      <w:r>
        <w:rPr>
          <w:noProof/>
        </w:rPr>
        <w:t>18</w:t>
      </w:r>
      <w:r w:rsidR="00787CA7">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Resolution Response</w:t>
      </w:r>
      <w:r>
        <w:rPr>
          <w:noProof/>
        </w:rPr>
        <w:tab/>
      </w:r>
      <w:r w:rsidR="00787CA7">
        <w:rPr>
          <w:noProof/>
        </w:rPr>
        <w:fldChar w:fldCharType="begin"/>
      </w:r>
      <w:r>
        <w:rPr>
          <w:noProof/>
        </w:rPr>
        <w:instrText xml:space="preserve"> PAGEREF _Toc110996778 \h </w:instrText>
      </w:r>
      <w:r w:rsidR="00BB1CE2">
        <w:rPr>
          <w:noProof/>
        </w:rPr>
      </w:r>
      <w:r w:rsidR="00787CA7">
        <w:rPr>
          <w:noProof/>
        </w:rPr>
        <w:fldChar w:fldCharType="separate"/>
      </w:r>
      <w:r>
        <w:rPr>
          <w:noProof/>
        </w:rPr>
        <w:t>19</w:t>
      </w:r>
      <w:r w:rsidR="00787CA7">
        <w:rPr>
          <w:noProof/>
        </w:rPr>
        <w:fldChar w:fldCharType="end"/>
      </w:r>
    </w:p>
    <w:p w:rsidR="007A06BF" w:rsidRDefault="007A06BF">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787CA7">
        <w:rPr>
          <w:noProof/>
        </w:rPr>
        <w:fldChar w:fldCharType="begin"/>
      </w:r>
      <w:r>
        <w:rPr>
          <w:noProof/>
        </w:rPr>
        <w:instrText xml:space="preserve"> PAGEREF _Toc110996779 \h </w:instrText>
      </w:r>
      <w:r w:rsidR="00BB1CE2">
        <w:rPr>
          <w:noProof/>
        </w:rPr>
      </w:r>
      <w:r w:rsidR="00787CA7">
        <w:rPr>
          <w:noProof/>
        </w:rPr>
        <w:fldChar w:fldCharType="separate"/>
      </w:r>
      <w:r>
        <w:rPr>
          <w:noProof/>
        </w:rPr>
        <w:t>19</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 Class</w:t>
      </w:r>
      <w:r>
        <w:rPr>
          <w:noProof/>
        </w:rPr>
        <w:tab/>
      </w:r>
      <w:r w:rsidR="00787CA7">
        <w:rPr>
          <w:noProof/>
        </w:rPr>
        <w:fldChar w:fldCharType="begin"/>
      </w:r>
      <w:r>
        <w:rPr>
          <w:noProof/>
        </w:rPr>
        <w:instrText xml:space="preserve"> PAGEREF _Toc110996780 \h </w:instrText>
      </w:r>
      <w:r w:rsidR="00BB1CE2">
        <w:rPr>
          <w:noProof/>
        </w:rPr>
      </w:r>
      <w:r w:rsidR="00787CA7">
        <w:rPr>
          <w:noProof/>
        </w:rPr>
        <w:fldChar w:fldCharType="separate"/>
      </w:r>
      <w:r>
        <w:rPr>
          <w:noProof/>
        </w:rPr>
        <w:t>20</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HttpServer Class</w:t>
      </w:r>
      <w:r>
        <w:rPr>
          <w:noProof/>
        </w:rPr>
        <w:tab/>
      </w:r>
      <w:r w:rsidR="00787CA7">
        <w:rPr>
          <w:noProof/>
        </w:rPr>
        <w:fldChar w:fldCharType="begin"/>
      </w:r>
      <w:r>
        <w:rPr>
          <w:noProof/>
        </w:rPr>
        <w:instrText xml:space="preserve"> PAGEREF _Toc110996781 \h </w:instrText>
      </w:r>
      <w:r w:rsidR="00BB1CE2">
        <w:rPr>
          <w:noProof/>
        </w:rPr>
      </w:r>
      <w:r w:rsidR="00787CA7">
        <w:rPr>
          <w:noProof/>
        </w:rPr>
        <w:fldChar w:fldCharType="separate"/>
      </w:r>
      <w:r>
        <w:rPr>
          <w:noProof/>
        </w:rPr>
        <w:t>20</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787CA7">
        <w:rPr>
          <w:noProof/>
        </w:rPr>
        <w:fldChar w:fldCharType="begin"/>
      </w:r>
      <w:r>
        <w:rPr>
          <w:noProof/>
        </w:rPr>
        <w:instrText xml:space="preserve"> PAGEREF _Toc110996782 \h </w:instrText>
      </w:r>
      <w:r w:rsidR="00BB1CE2">
        <w:rPr>
          <w:noProof/>
        </w:rPr>
      </w:r>
      <w:r w:rsidR="00787CA7">
        <w:rPr>
          <w:noProof/>
        </w:rPr>
        <w:fldChar w:fldCharType="separate"/>
      </w:r>
      <w:r>
        <w:rPr>
          <w:noProof/>
        </w:rPr>
        <w:t>20</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 Interface</w:t>
      </w:r>
      <w:r>
        <w:rPr>
          <w:noProof/>
        </w:rPr>
        <w:tab/>
      </w:r>
      <w:r w:rsidR="00787CA7">
        <w:rPr>
          <w:noProof/>
        </w:rPr>
        <w:fldChar w:fldCharType="begin"/>
      </w:r>
      <w:r>
        <w:rPr>
          <w:noProof/>
        </w:rPr>
        <w:instrText xml:space="preserve"> PAGEREF _Toc110996783 \h </w:instrText>
      </w:r>
      <w:r w:rsidR="00BB1CE2">
        <w:rPr>
          <w:noProof/>
        </w:rPr>
      </w:r>
      <w:r w:rsidR="00787CA7">
        <w:rPr>
          <w:noProof/>
        </w:rPr>
        <w:fldChar w:fldCharType="separate"/>
      </w:r>
      <w:r>
        <w:rPr>
          <w:noProof/>
        </w:rPr>
        <w:t>20</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IdentifierGenerator Interface</w:t>
      </w:r>
      <w:r>
        <w:rPr>
          <w:noProof/>
        </w:rPr>
        <w:tab/>
      </w:r>
      <w:r w:rsidR="00787CA7">
        <w:rPr>
          <w:noProof/>
        </w:rPr>
        <w:fldChar w:fldCharType="begin"/>
      </w:r>
      <w:r>
        <w:rPr>
          <w:noProof/>
        </w:rPr>
        <w:instrText xml:space="preserve"> PAGEREF _Toc110996784 \h </w:instrText>
      </w:r>
      <w:r w:rsidR="00BB1CE2">
        <w:rPr>
          <w:noProof/>
        </w:rPr>
      </w:r>
      <w:r w:rsidR="00787CA7">
        <w:rPr>
          <w:noProof/>
        </w:rPr>
        <w:fldChar w:fldCharType="separate"/>
      </w:r>
      <w:r>
        <w:rPr>
          <w:noProof/>
        </w:rPr>
        <w:t>21</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 Class</w:t>
      </w:r>
      <w:r>
        <w:rPr>
          <w:noProof/>
        </w:rPr>
        <w:tab/>
      </w:r>
      <w:r w:rsidR="00787CA7">
        <w:rPr>
          <w:noProof/>
        </w:rPr>
        <w:fldChar w:fldCharType="begin"/>
      </w:r>
      <w:r>
        <w:rPr>
          <w:noProof/>
        </w:rPr>
        <w:instrText xml:space="preserve"> PAGEREF _Toc110996785 \h </w:instrText>
      </w:r>
      <w:r w:rsidR="00BB1CE2">
        <w:rPr>
          <w:noProof/>
        </w:rPr>
      </w:r>
      <w:r w:rsidR="00787CA7">
        <w:rPr>
          <w:noProof/>
        </w:rPr>
        <w:fldChar w:fldCharType="separate"/>
      </w:r>
      <w:r>
        <w:rPr>
          <w:noProof/>
        </w:rPr>
        <w:t>21</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NamingAuthorityLoader Class</w:t>
      </w:r>
      <w:r>
        <w:rPr>
          <w:noProof/>
        </w:rPr>
        <w:tab/>
      </w:r>
      <w:r w:rsidR="00787CA7">
        <w:rPr>
          <w:noProof/>
        </w:rPr>
        <w:fldChar w:fldCharType="begin"/>
      </w:r>
      <w:r>
        <w:rPr>
          <w:noProof/>
        </w:rPr>
        <w:instrText xml:space="preserve"> PAGEREF _Toc110996786 \h </w:instrText>
      </w:r>
      <w:r w:rsidR="00BB1CE2">
        <w:rPr>
          <w:noProof/>
        </w:rPr>
      </w:r>
      <w:r w:rsidR="00787CA7">
        <w:rPr>
          <w:noProof/>
        </w:rPr>
        <w:fldChar w:fldCharType="separate"/>
      </w:r>
      <w:r>
        <w:rPr>
          <w:noProof/>
        </w:rPr>
        <w:t>21</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787CA7">
        <w:rPr>
          <w:noProof/>
        </w:rPr>
        <w:fldChar w:fldCharType="begin"/>
      </w:r>
      <w:r>
        <w:rPr>
          <w:noProof/>
        </w:rPr>
        <w:instrText xml:space="preserve"> PAGEREF _Toc110996787 \h </w:instrText>
      </w:r>
      <w:r w:rsidR="00BB1CE2">
        <w:rPr>
          <w:noProof/>
        </w:rPr>
      </w:r>
      <w:r w:rsidR="00787CA7">
        <w:rPr>
          <w:noProof/>
        </w:rPr>
        <w:fldChar w:fldCharType="separate"/>
      </w:r>
      <w:r>
        <w:rPr>
          <w:noProof/>
        </w:rPr>
        <w:t>22</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NamingAuthorityConfigImpl Class</w:t>
      </w:r>
      <w:r>
        <w:rPr>
          <w:noProof/>
        </w:rPr>
        <w:tab/>
      </w:r>
      <w:r w:rsidR="00787CA7">
        <w:rPr>
          <w:noProof/>
        </w:rPr>
        <w:fldChar w:fldCharType="begin"/>
      </w:r>
      <w:r>
        <w:rPr>
          <w:noProof/>
        </w:rPr>
        <w:instrText xml:space="preserve"> PAGEREF _Toc110996788 \h </w:instrText>
      </w:r>
      <w:r w:rsidR="00BB1CE2">
        <w:rPr>
          <w:noProof/>
        </w:rPr>
      </w:r>
      <w:r w:rsidR="00787CA7">
        <w:rPr>
          <w:noProof/>
        </w:rPr>
        <w:fldChar w:fldCharType="separate"/>
      </w:r>
      <w:r>
        <w:rPr>
          <w:noProof/>
        </w:rPr>
        <w:t>22</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IdentifierGeneratorImpl Class</w:t>
      </w:r>
      <w:r>
        <w:rPr>
          <w:noProof/>
        </w:rPr>
        <w:tab/>
      </w:r>
      <w:r w:rsidR="00787CA7">
        <w:rPr>
          <w:noProof/>
        </w:rPr>
        <w:fldChar w:fldCharType="begin"/>
      </w:r>
      <w:r>
        <w:rPr>
          <w:noProof/>
        </w:rPr>
        <w:instrText xml:space="preserve"> PAGEREF _Toc110996789 \h </w:instrText>
      </w:r>
      <w:r w:rsidR="00BB1CE2">
        <w:rPr>
          <w:noProof/>
        </w:rPr>
      </w:r>
      <w:r w:rsidR="00787CA7">
        <w:rPr>
          <w:noProof/>
        </w:rPr>
        <w:fldChar w:fldCharType="separate"/>
      </w:r>
      <w:r>
        <w:rPr>
          <w:noProof/>
        </w:rPr>
        <w:t>22</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NamingAuthorityImpl Class</w:t>
      </w:r>
      <w:r>
        <w:rPr>
          <w:noProof/>
        </w:rPr>
        <w:tab/>
      </w:r>
      <w:r w:rsidR="00787CA7">
        <w:rPr>
          <w:noProof/>
        </w:rPr>
        <w:fldChar w:fldCharType="begin"/>
      </w:r>
      <w:r>
        <w:rPr>
          <w:noProof/>
        </w:rPr>
        <w:instrText xml:space="preserve"> PAGEREF _Toc110996790 \h </w:instrText>
      </w:r>
      <w:r w:rsidR="00BB1CE2">
        <w:rPr>
          <w:noProof/>
        </w:rPr>
      </w:r>
      <w:r w:rsidR="00787CA7">
        <w:rPr>
          <w:noProof/>
        </w:rPr>
        <w:fldChar w:fldCharType="separate"/>
      </w:r>
      <w:r>
        <w:rPr>
          <w:noProof/>
        </w:rPr>
        <w:t>22</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NamingAuthorityService Class</w:t>
      </w:r>
      <w:r>
        <w:rPr>
          <w:noProof/>
        </w:rPr>
        <w:tab/>
      </w:r>
      <w:r w:rsidR="00787CA7">
        <w:rPr>
          <w:noProof/>
        </w:rPr>
        <w:fldChar w:fldCharType="begin"/>
      </w:r>
      <w:r>
        <w:rPr>
          <w:noProof/>
        </w:rPr>
        <w:instrText xml:space="preserve"> PAGEREF _Toc110996791 \h </w:instrText>
      </w:r>
      <w:r w:rsidR="00BB1CE2">
        <w:rPr>
          <w:noProof/>
        </w:rPr>
      </w:r>
      <w:r w:rsidR="00787CA7">
        <w:rPr>
          <w:noProof/>
        </w:rPr>
        <w:fldChar w:fldCharType="separate"/>
      </w:r>
      <w:r>
        <w:rPr>
          <w:noProof/>
        </w:rPr>
        <w:t>23</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787CA7">
        <w:rPr>
          <w:noProof/>
        </w:rPr>
        <w:fldChar w:fldCharType="begin"/>
      </w:r>
      <w:r>
        <w:rPr>
          <w:noProof/>
        </w:rPr>
        <w:instrText xml:space="preserve"> PAGEREF _Toc110996792 \h </w:instrText>
      </w:r>
      <w:r w:rsidR="00BB1CE2">
        <w:rPr>
          <w:noProof/>
        </w:rPr>
      </w:r>
      <w:r w:rsidR="00787CA7">
        <w:rPr>
          <w:noProof/>
        </w:rPr>
        <w:fldChar w:fldCharType="separate"/>
      </w:r>
      <w:r>
        <w:rPr>
          <w:noProof/>
        </w:rPr>
        <w:t>23</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Database Class</w:t>
      </w:r>
      <w:r>
        <w:rPr>
          <w:noProof/>
        </w:rPr>
        <w:tab/>
      </w:r>
      <w:r w:rsidR="00787CA7">
        <w:rPr>
          <w:noProof/>
        </w:rPr>
        <w:fldChar w:fldCharType="begin"/>
      </w:r>
      <w:r>
        <w:rPr>
          <w:noProof/>
        </w:rPr>
        <w:instrText xml:space="preserve"> PAGEREF _Toc110996793 \h </w:instrText>
      </w:r>
      <w:r w:rsidR="00BB1CE2">
        <w:rPr>
          <w:noProof/>
        </w:rPr>
      </w:r>
      <w:r w:rsidR="00787CA7">
        <w:rPr>
          <w:noProof/>
        </w:rPr>
        <w:fldChar w:fldCharType="separate"/>
      </w:r>
      <w:r>
        <w:rPr>
          <w:noProof/>
        </w:rPr>
        <w:t>23</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HibernateUtil Class</w:t>
      </w:r>
      <w:r>
        <w:rPr>
          <w:noProof/>
        </w:rPr>
        <w:tab/>
      </w:r>
      <w:r w:rsidR="00787CA7">
        <w:rPr>
          <w:noProof/>
        </w:rPr>
        <w:fldChar w:fldCharType="begin"/>
      </w:r>
      <w:r>
        <w:rPr>
          <w:noProof/>
        </w:rPr>
        <w:instrText xml:space="preserve"> PAGEREF _Toc110996794 \h </w:instrText>
      </w:r>
      <w:r w:rsidR="00BB1CE2">
        <w:rPr>
          <w:noProof/>
        </w:rPr>
      </w:r>
      <w:r w:rsidR="00787CA7">
        <w:rPr>
          <w:noProof/>
        </w:rPr>
        <w:fldChar w:fldCharType="separate"/>
      </w:r>
      <w:r>
        <w:rPr>
          <w:noProof/>
        </w:rPr>
        <w:t>23</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IdentifierUtil Class</w:t>
      </w:r>
      <w:r>
        <w:rPr>
          <w:noProof/>
        </w:rPr>
        <w:tab/>
      </w:r>
      <w:r w:rsidR="00787CA7">
        <w:rPr>
          <w:noProof/>
        </w:rPr>
        <w:fldChar w:fldCharType="begin"/>
      </w:r>
      <w:r>
        <w:rPr>
          <w:noProof/>
        </w:rPr>
        <w:instrText xml:space="preserve"> PAGEREF _Toc110996795 \h </w:instrText>
      </w:r>
      <w:r w:rsidR="00BB1CE2">
        <w:rPr>
          <w:noProof/>
        </w:rPr>
      </w:r>
      <w:r w:rsidR="00787CA7">
        <w:rPr>
          <w:noProof/>
        </w:rPr>
        <w:fldChar w:fldCharType="separate"/>
      </w:r>
      <w:r>
        <w:rPr>
          <w:noProof/>
        </w:rPr>
        <w:t>24</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787CA7">
        <w:rPr>
          <w:noProof/>
        </w:rPr>
        <w:fldChar w:fldCharType="begin"/>
      </w:r>
      <w:r>
        <w:rPr>
          <w:noProof/>
        </w:rPr>
        <w:instrText xml:space="preserve"> PAGEREF _Toc110996796 \h </w:instrText>
      </w:r>
      <w:r w:rsidR="00BB1CE2">
        <w:rPr>
          <w:noProof/>
        </w:rPr>
      </w:r>
      <w:r w:rsidR="00787CA7">
        <w:rPr>
          <w:noProof/>
        </w:rPr>
        <w:fldChar w:fldCharType="separate"/>
      </w:r>
      <w:r>
        <w:rPr>
          <w:noProof/>
        </w:rPr>
        <w:t>24</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 Class</w:t>
      </w:r>
      <w:r>
        <w:rPr>
          <w:noProof/>
        </w:rPr>
        <w:tab/>
      </w:r>
      <w:r w:rsidR="00787CA7">
        <w:rPr>
          <w:noProof/>
        </w:rPr>
        <w:fldChar w:fldCharType="begin"/>
      </w:r>
      <w:r>
        <w:rPr>
          <w:noProof/>
        </w:rPr>
        <w:instrText xml:space="preserve"> PAGEREF _Toc110996797 \h </w:instrText>
      </w:r>
      <w:r w:rsidR="00BB1CE2">
        <w:rPr>
          <w:noProof/>
        </w:rPr>
      </w:r>
      <w:r w:rsidR="00787CA7">
        <w:rPr>
          <w:noProof/>
        </w:rPr>
        <w:fldChar w:fldCharType="separate"/>
      </w:r>
      <w:r>
        <w:rPr>
          <w:noProof/>
        </w:rPr>
        <w:t>24</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IdentifierValue.hbm.xml</w:t>
      </w:r>
      <w:r>
        <w:rPr>
          <w:noProof/>
        </w:rPr>
        <w:tab/>
      </w:r>
      <w:r w:rsidR="00787CA7">
        <w:rPr>
          <w:noProof/>
        </w:rPr>
        <w:fldChar w:fldCharType="begin"/>
      </w:r>
      <w:r>
        <w:rPr>
          <w:noProof/>
        </w:rPr>
        <w:instrText xml:space="preserve"> PAGEREF _Toc110996798 \h </w:instrText>
      </w:r>
      <w:r w:rsidR="00BB1CE2">
        <w:rPr>
          <w:noProof/>
        </w:rPr>
      </w:r>
      <w:r w:rsidR="00787CA7">
        <w:rPr>
          <w:noProof/>
        </w:rPr>
        <w:fldChar w:fldCharType="separate"/>
      </w:r>
      <w:r>
        <w:rPr>
          <w:noProof/>
        </w:rPr>
        <w:t>25</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Identifiers.hibernate.cfg.xml</w:t>
      </w:r>
      <w:r>
        <w:rPr>
          <w:noProof/>
        </w:rPr>
        <w:tab/>
      </w:r>
      <w:r w:rsidR="00787CA7">
        <w:rPr>
          <w:noProof/>
        </w:rPr>
        <w:fldChar w:fldCharType="begin"/>
      </w:r>
      <w:r>
        <w:rPr>
          <w:noProof/>
        </w:rPr>
        <w:instrText xml:space="preserve"> PAGEREF _Toc110996799 \h </w:instrText>
      </w:r>
      <w:r w:rsidR="00BB1CE2">
        <w:rPr>
          <w:noProof/>
        </w:rPr>
      </w:r>
      <w:r w:rsidR="00787CA7">
        <w:rPr>
          <w:noProof/>
        </w:rPr>
        <w:fldChar w:fldCharType="separate"/>
      </w:r>
      <w:r>
        <w:rPr>
          <w:noProof/>
        </w:rPr>
        <w:t>26</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787CA7">
        <w:rPr>
          <w:noProof/>
        </w:rPr>
        <w:fldChar w:fldCharType="begin"/>
      </w:r>
      <w:r>
        <w:rPr>
          <w:noProof/>
        </w:rPr>
        <w:instrText xml:space="preserve"> PAGEREF _Toc110996800 \h </w:instrText>
      </w:r>
      <w:r w:rsidR="00BB1CE2">
        <w:rPr>
          <w:noProof/>
        </w:rPr>
      </w:r>
      <w:r w:rsidR="00787CA7">
        <w:rPr>
          <w:noProof/>
        </w:rPr>
        <w:fldChar w:fldCharType="separate"/>
      </w:r>
      <w:r>
        <w:rPr>
          <w:noProof/>
        </w:rPr>
        <w:t>26</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Identifiers-Client</w:t>
      </w:r>
      <w:r>
        <w:rPr>
          <w:noProof/>
        </w:rPr>
        <w:tab/>
      </w:r>
      <w:r w:rsidR="00787CA7">
        <w:rPr>
          <w:noProof/>
        </w:rPr>
        <w:fldChar w:fldCharType="begin"/>
      </w:r>
      <w:r>
        <w:rPr>
          <w:noProof/>
        </w:rPr>
        <w:instrText xml:space="preserve"> PAGEREF _Toc110996801 \h </w:instrText>
      </w:r>
      <w:r w:rsidR="00BB1CE2">
        <w:rPr>
          <w:noProof/>
        </w:rPr>
      </w:r>
      <w:r w:rsidR="00787CA7">
        <w:rPr>
          <w:noProof/>
        </w:rPr>
        <w:fldChar w:fldCharType="separate"/>
      </w:r>
      <w:r>
        <w:rPr>
          <w:noProof/>
        </w:rPr>
        <w:t>27</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787CA7">
        <w:rPr>
          <w:noProof/>
        </w:rPr>
        <w:fldChar w:fldCharType="begin"/>
      </w:r>
      <w:r>
        <w:rPr>
          <w:noProof/>
        </w:rPr>
        <w:instrText xml:space="preserve"> PAGEREF _Toc110996802 \h </w:instrText>
      </w:r>
      <w:r w:rsidR="00BB1CE2">
        <w:rPr>
          <w:noProof/>
        </w:rPr>
      </w:r>
      <w:r w:rsidR="00787CA7">
        <w:rPr>
          <w:noProof/>
        </w:rPr>
        <w:fldChar w:fldCharType="separate"/>
      </w:r>
      <w:r>
        <w:rPr>
          <w:noProof/>
        </w:rPr>
        <w:t>27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ResolverUtil Class</w:t>
      </w:r>
      <w:r>
        <w:rPr>
          <w:noProof/>
        </w:rPr>
        <w:tab/>
      </w:r>
      <w:r w:rsidR="00787CA7">
        <w:rPr>
          <w:noProof/>
        </w:rPr>
        <w:fldChar w:fldCharType="begin"/>
      </w:r>
      <w:r>
        <w:rPr>
          <w:noProof/>
        </w:rPr>
        <w:instrText xml:space="preserve"> PAGEREF _Toc110996803 \h </w:instrText>
      </w:r>
      <w:r w:rsidR="00BB1CE2">
        <w:rPr>
          <w:noProof/>
        </w:rPr>
      </w:r>
      <w:r w:rsidR="00787CA7">
        <w:rPr>
          <w:noProof/>
        </w:rPr>
        <w:fldChar w:fldCharType="separate"/>
      </w:r>
      <w:r>
        <w:rPr>
          <w:noProof/>
        </w:rPr>
        <w:t>27</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787CA7">
        <w:rPr>
          <w:noProof/>
        </w:rPr>
        <w:fldChar w:fldCharType="begin"/>
      </w:r>
      <w:r>
        <w:rPr>
          <w:noProof/>
        </w:rPr>
        <w:instrText xml:space="preserve"> PAGEREF _Toc110996804 \h </w:instrText>
      </w:r>
      <w:r w:rsidR="00BB1CE2">
        <w:rPr>
          <w:noProof/>
        </w:rPr>
      </w:r>
      <w:r w:rsidR="00787CA7">
        <w:rPr>
          <w:noProof/>
        </w:rPr>
        <w:fldChar w:fldCharType="separate"/>
      </w:r>
      <w:r>
        <w:rPr>
          <w:noProof/>
        </w:rPr>
        <w:t>27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 Class</w:t>
      </w:r>
      <w:r>
        <w:rPr>
          <w:noProof/>
        </w:rPr>
        <w:tab/>
      </w:r>
      <w:r w:rsidR="00787CA7">
        <w:rPr>
          <w:noProof/>
        </w:rPr>
        <w:fldChar w:fldCharType="begin"/>
      </w:r>
      <w:r>
        <w:rPr>
          <w:noProof/>
        </w:rPr>
        <w:instrText xml:space="preserve"> PAGEREF _Toc110996805 \h </w:instrText>
      </w:r>
      <w:r w:rsidR="00BB1CE2">
        <w:rPr>
          <w:noProof/>
        </w:rPr>
      </w:r>
      <w:r w:rsidR="00787CA7">
        <w:rPr>
          <w:noProof/>
        </w:rPr>
        <w:fldChar w:fldCharType="separate"/>
      </w:r>
      <w:r>
        <w:rPr>
          <w:noProof/>
        </w:rPr>
        <w:t>27</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RetrieverFactory Interface</w:t>
      </w:r>
      <w:r>
        <w:rPr>
          <w:noProof/>
        </w:rPr>
        <w:tab/>
      </w:r>
      <w:r w:rsidR="00787CA7">
        <w:rPr>
          <w:noProof/>
        </w:rPr>
        <w:fldChar w:fldCharType="begin"/>
      </w:r>
      <w:r>
        <w:rPr>
          <w:noProof/>
        </w:rPr>
        <w:instrText xml:space="preserve"> PAGEREF _Toc110996806 \h </w:instrText>
      </w:r>
      <w:r w:rsidR="00BB1CE2">
        <w:rPr>
          <w:noProof/>
        </w:rPr>
      </w:r>
      <w:r w:rsidR="00787CA7">
        <w:rPr>
          <w:noProof/>
        </w:rPr>
        <w:fldChar w:fldCharType="separate"/>
      </w:r>
      <w:r>
        <w:rPr>
          <w:noProof/>
        </w:rPr>
        <w:t>28</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787CA7">
        <w:rPr>
          <w:noProof/>
        </w:rPr>
        <w:fldChar w:fldCharType="begin"/>
      </w:r>
      <w:r>
        <w:rPr>
          <w:noProof/>
        </w:rPr>
        <w:instrText xml:space="preserve"> PAGEREF _Toc110996807 \h </w:instrText>
      </w:r>
      <w:r w:rsidR="00BB1CE2">
        <w:rPr>
          <w:noProof/>
        </w:rPr>
      </w:r>
      <w:r w:rsidR="00787CA7">
        <w:rPr>
          <w:noProof/>
        </w:rPr>
        <w:fldChar w:fldCharType="separate"/>
      </w:r>
      <w:r>
        <w:rPr>
          <w:noProof/>
        </w:rPr>
        <w:t>28</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DefaultRetrieverFactory Class</w:t>
      </w:r>
      <w:r>
        <w:rPr>
          <w:noProof/>
        </w:rPr>
        <w:tab/>
      </w:r>
      <w:r w:rsidR="00787CA7">
        <w:rPr>
          <w:noProof/>
        </w:rPr>
        <w:fldChar w:fldCharType="begin"/>
      </w:r>
      <w:r>
        <w:rPr>
          <w:noProof/>
        </w:rPr>
        <w:instrText xml:space="preserve"> PAGEREF _Toc110996808 \h </w:instrText>
      </w:r>
      <w:r w:rsidR="00BB1CE2">
        <w:rPr>
          <w:noProof/>
        </w:rPr>
      </w:r>
      <w:r w:rsidR="00787CA7">
        <w:rPr>
          <w:noProof/>
        </w:rPr>
        <w:fldChar w:fldCharType="separate"/>
      </w:r>
      <w:r>
        <w:rPr>
          <w:noProof/>
        </w:rPr>
        <w:t>28</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RetrieverService Class</w:t>
      </w:r>
      <w:r>
        <w:rPr>
          <w:noProof/>
        </w:rPr>
        <w:tab/>
      </w:r>
      <w:r w:rsidR="00787CA7">
        <w:rPr>
          <w:noProof/>
        </w:rPr>
        <w:fldChar w:fldCharType="begin"/>
      </w:r>
      <w:r>
        <w:rPr>
          <w:noProof/>
        </w:rPr>
        <w:instrText xml:space="preserve"> PAGEREF _Toc110996809 \h </w:instrText>
      </w:r>
      <w:r w:rsidR="00BB1CE2">
        <w:rPr>
          <w:noProof/>
        </w:rPr>
      </w:r>
      <w:r w:rsidR="00787CA7">
        <w:rPr>
          <w:noProof/>
        </w:rPr>
        <w:fldChar w:fldCharType="separate"/>
      </w:r>
      <w:r>
        <w:rPr>
          <w:noProof/>
        </w:rPr>
        <w:t>28</w:t>
      </w:r>
      <w:r w:rsidR="00787CA7">
        <w:rPr>
          <w:noProof/>
        </w:rPr>
        <w:fldChar w:fldCharType="end"/>
      </w:r>
    </w:p>
    <w:p w:rsidR="007A06BF" w:rsidRDefault="007A06BF">
      <w:pPr>
        <w:pStyle w:val="TOC4"/>
        <w:tabs>
          <w:tab w:val="right" w:leader="dot" w:pos="9350"/>
        </w:tabs>
        <w:rPr>
          <w:rFonts w:eastAsiaTheme="minorEastAsia" w:cstheme="minorBidi"/>
          <w:noProof/>
          <w:sz w:val="24"/>
          <w:szCs w:val="24"/>
        </w:rPr>
      </w:pPr>
      <w:r>
        <w:rPr>
          <w:noProof/>
        </w:rPr>
        <w:t>CQLRetriever Class</w:t>
      </w:r>
      <w:r>
        <w:rPr>
          <w:noProof/>
        </w:rPr>
        <w:tab/>
      </w:r>
      <w:r w:rsidR="00787CA7">
        <w:rPr>
          <w:noProof/>
        </w:rPr>
        <w:fldChar w:fldCharType="begin"/>
      </w:r>
      <w:r>
        <w:rPr>
          <w:noProof/>
        </w:rPr>
        <w:instrText xml:space="preserve"> PAGEREF _Toc110996810 \h </w:instrText>
      </w:r>
      <w:r w:rsidR="00BB1CE2">
        <w:rPr>
          <w:noProof/>
        </w:rPr>
      </w:r>
      <w:r w:rsidR="00787CA7">
        <w:rPr>
          <w:noProof/>
        </w:rPr>
        <w:fldChar w:fldCharType="separate"/>
      </w:r>
      <w:r>
        <w:rPr>
          <w:noProof/>
        </w:rPr>
        <w:t>29</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787CA7">
        <w:rPr>
          <w:noProof/>
        </w:rPr>
        <w:fldChar w:fldCharType="begin"/>
      </w:r>
      <w:r>
        <w:rPr>
          <w:noProof/>
        </w:rPr>
        <w:instrText xml:space="preserve"> PAGEREF _Toc110996811 \h </w:instrText>
      </w:r>
      <w:r w:rsidR="00BB1CE2">
        <w:rPr>
          <w:noProof/>
        </w:rPr>
      </w:r>
      <w:r w:rsidR="00787CA7">
        <w:rPr>
          <w:noProof/>
        </w:rPr>
        <w:fldChar w:fldCharType="separate"/>
      </w:r>
      <w:r>
        <w:rPr>
          <w:noProof/>
        </w:rPr>
        <w:t>30</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Identifiers-Resolver-Context.xml</w:t>
      </w:r>
      <w:r>
        <w:rPr>
          <w:noProof/>
        </w:rPr>
        <w:tab/>
      </w:r>
      <w:r w:rsidR="00787CA7">
        <w:rPr>
          <w:noProof/>
        </w:rPr>
        <w:fldChar w:fldCharType="begin"/>
      </w:r>
      <w:r>
        <w:rPr>
          <w:noProof/>
        </w:rPr>
        <w:instrText xml:space="preserve"> PAGEREF _Toc110996812 \h </w:instrText>
      </w:r>
      <w:r w:rsidR="00BB1CE2">
        <w:rPr>
          <w:noProof/>
        </w:rPr>
      </w:r>
      <w:r w:rsidR="00787CA7">
        <w:rPr>
          <w:noProof/>
        </w:rPr>
        <w:fldChar w:fldCharType="separate"/>
      </w:r>
      <w:r>
        <w:rPr>
          <w:noProof/>
        </w:rPr>
        <w:t>30</w:t>
      </w:r>
      <w:r w:rsidR="00787CA7">
        <w:rPr>
          <w:noProof/>
        </w:rPr>
        <w:fldChar w:fldCharType="end"/>
      </w:r>
    </w:p>
    <w:p w:rsidR="007A06BF" w:rsidRDefault="007A06BF">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787CA7">
        <w:rPr>
          <w:noProof/>
        </w:rPr>
        <w:fldChar w:fldCharType="begin"/>
      </w:r>
      <w:r>
        <w:rPr>
          <w:noProof/>
        </w:rPr>
        <w:instrText xml:space="preserve"> PAGEREF _Toc110996813 \h </w:instrText>
      </w:r>
      <w:r w:rsidR="00BB1CE2">
        <w:rPr>
          <w:noProof/>
        </w:rPr>
      </w:r>
      <w:r w:rsidR="00787CA7">
        <w:rPr>
          <w:noProof/>
        </w:rPr>
        <w:fldChar w:fldCharType="separate"/>
      </w:r>
      <w:r>
        <w:rPr>
          <w:noProof/>
        </w:rPr>
        <w:t>31</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Deployment</w:t>
      </w:r>
      <w:r>
        <w:rPr>
          <w:noProof/>
        </w:rPr>
        <w:tab/>
      </w:r>
      <w:r w:rsidR="00787CA7">
        <w:rPr>
          <w:noProof/>
        </w:rPr>
        <w:fldChar w:fldCharType="begin"/>
      </w:r>
      <w:r>
        <w:rPr>
          <w:noProof/>
        </w:rPr>
        <w:instrText xml:space="preserve"> PAGEREF _Toc110996814 \h </w:instrText>
      </w:r>
      <w:r w:rsidR="00BB1CE2">
        <w:rPr>
          <w:noProof/>
        </w:rPr>
      </w:r>
      <w:r w:rsidR="00787CA7">
        <w:rPr>
          <w:noProof/>
        </w:rPr>
        <w:fldChar w:fldCharType="separate"/>
      </w:r>
      <w:r>
        <w:rPr>
          <w:noProof/>
        </w:rPr>
        <w:t>31</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Schema</w:t>
      </w:r>
      <w:r>
        <w:rPr>
          <w:noProof/>
        </w:rPr>
        <w:tab/>
      </w:r>
      <w:r w:rsidR="00787CA7">
        <w:rPr>
          <w:noProof/>
        </w:rPr>
        <w:fldChar w:fldCharType="begin"/>
      </w:r>
      <w:r>
        <w:rPr>
          <w:noProof/>
        </w:rPr>
        <w:instrText xml:space="preserve"> PAGEREF _Toc110996815 \h </w:instrText>
      </w:r>
      <w:r w:rsidR="00BB1CE2">
        <w:rPr>
          <w:noProof/>
        </w:rPr>
      </w:r>
      <w:r w:rsidR="00787CA7">
        <w:rPr>
          <w:noProof/>
        </w:rPr>
        <w:fldChar w:fldCharType="separate"/>
      </w:r>
      <w:r>
        <w:rPr>
          <w:noProof/>
        </w:rPr>
        <w:t>32</w:t>
      </w:r>
      <w:r w:rsidR="00787CA7">
        <w:rPr>
          <w:noProof/>
        </w:rPr>
        <w:fldChar w:fldCharType="end"/>
      </w:r>
    </w:p>
    <w:p w:rsidR="007A06BF" w:rsidRDefault="007A06BF">
      <w:pPr>
        <w:pStyle w:val="TOC3"/>
        <w:tabs>
          <w:tab w:val="right" w:leader="dot" w:pos="9350"/>
        </w:tabs>
        <w:rPr>
          <w:rFonts w:eastAsiaTheme="minorEastAsia" w:cstheme="minorBidi"/>
          <w:i w:val="0"/>
          <w:noProof/>
          <w:sz w:val="24"/>
          <w:szCs w:val="24"/>
        </w:rPr>
      </w:pPr>
      <w:r>
        <w:rPr>
          <w:noProof/>
        </w:rPr>
        <w:t>API</w:t>
      </w:r>
      <w:r>
        <w:rPr>
          <w:noProof/>
        </w:rPr>
        <w:tab/>
      </w:r>
      <w:r w:rsidR="00787CA7">
        <w:rPr>
          <w:noProof/>
        </w:rPr>
        <w:fldChar w:fldCharType="begin"/>
      </w:r>
      <w:r>
        <w:rPr>
          <w:noProof/>
        </w:rPr>
        <w:instrText xml:space="preserve"> PAGEREF _Toc110996816 \h </w:instrText>
      </w:r>
      <w:r w:rsidR="00BB1CE2">
        <w:rPr>
          <w:noProof/>
        </w:rPr>
      </w:r>
      <w:r w:rsidR="00787CA7">
        <w:rPr>
          <w:noProof/>
        </w:rPr>
        <w:fldChar w:fldCharType="separate"/>
      </w:r>
      <w:r>
        <w:rPr>
          <w:noProof/>
        </w:rPr>
        <w:t>32</w:t>
      </w:r>
      <w:r w:rsidR="00787CA7">
        <w:rPr>
          <w:noProof/>
        </w:rPr>
        <w:fldChar w:fldCharType="end"/>
      </w:r>
    </w:p>
    <w:p w:rsidR="00B87506" w:rsidRDefault="00787CA7">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0996744"/>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0996745"/>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0996746"/>
      <w:r w:rsidRPr="00AB26A0">
        <w:t>Identifier Framework</w:t>
      </w:r>
      <w:bookmarkEnd w:id="21"/>
      <w:bookmarkEnd w:id="22"/>
      <w:bookmarkEnd w:id="23"/>
    </w:p>
    <w:p w:rsidR="00B87506" w:rsidRPr="00AB26A0" w:rsidRDefault="00ED1A52" w:rsidP="00B87506">
      <w:r w:rsidRPr="00AB26A0">
        <w:t>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4" w:name="_Toc11687307"/>
    </w:p>
    <w:p w:rsidR="00B87506" w:rsidRPr="00AB26A0" w:rsidRDefault="00ED1A52" w:rsidP="00B87506">
      <w:pPr>
        <w:pStyle w:val="Heading3"/>
      </w:pPr>
      <w:bookmarkStart w:id="25" w:name="_Toc110304706"/>
      <w:bookmarkStart w:id="26" w:name="_Toc110996747"/>
      <w:r w:rsidRPr="00AB26A0">
        <w:t>Globally Unique Identifiers</w:t>
      </w:r>
      <w:bookmarkEnd w:id="24"/>
      <w:bookmarkEnd w:id="25"/>
      <w:bookmarkEnd w:id="26"/>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7" w:name="_Toc11687308"/>
      <w:bookmarkStart w:id="28" w:name="_Toc110304707"/>
      <w:bookmarkStart w:id="29" w:name="_Toc110996748"/>
      <w:r w:rsidRPr="00AB26A0">
        <w:t>Identifier and Data-Object Properties</w:t>
      </w:r>
      <w:bookmarkEnd w:id="27"/>
      <w:bookmarkEnd w:id="28"/>
      <w:bookmarkEnd w:id="29"/>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0" w:name="_Toc110304709"/>
      <w:bookmarkStart w:id="31" w:name="_Toc110996749"/>
      <w:r>
        <w:t>Identifier Values / Metadata</w:t>
      </w:r>
      <w:bookmarkEnd w:id="30"/>
      <w:bookmarkEnd w:id="31"/>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2" w:name="_Toc110996750"/>
      <w:r>
        <w:t>Conceptual Model of Identifier Framework</w:t>
      </w:r>
      <w:bookmarkEnd w:id="32"/>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3" w:name="_Ref110670324"/>
      <w:bookmarkStart w:id="34" w:name="_Ref110670303"/>
      <w:r>
        <w:t xml:space="preserve">Figure </w:t>
      </w:r>
      <w:fldSimple w:instr=" SEQ Figure \* ARABIC ">
        <w:r w:rsidR="003F767C">
          <w:rPr>
            <w:noProof/>
          </w:rPr>
          <w:t>1</w:t>
        </w:r>
      </w:fldSimple>
      <w:bookmarkEnd w:id="33"/>
      <w:r>
        <w:t xml:space="preserve"> Conceptual Model of Identifier Framework</w:t>
      </w:r>
      <w:bookmarkEnd w:id="34"/>
    </w:p>
    <w:p w:rsidR="00D51ADC" w:rsidRDefault="00D51ADC" w:rsidP="001B7175">
      <w:r>
        <w:t xml:space="preserve">The conceptual model of the identifier framework is depicted in </w:t>
      </w:r>
      <w:r w:rsidR="00787CA7">
        <w:fldChar w:fldCharType="begin"/>
      </w:r>
      <w:r w:rsidR="00F87A89">
        <w:instrText xml:space="preserve"> REF _Ref110670324 \h </w:instrText>
      </w:r>
      <w:r w:rsidR="00787CA7">
        <w:fldChar w:fldCharType="separate"/>
      </w:r>
      <w:r>
        <w:t xml:space="preserve">Figure </w:t>
      </w:r>
      <w:r>
        <w:rPr>
          <w:noProof/>
        </w:rPr>
        <w:t>1</w:t>
      </w:r>
      <w:r w:rsidR="00787CA7">
        <w:fldChar w:fldCharType="end"/>
      </w:r>
      <w:r>
        <w:t>.</w:t>
      </w:r>
    </w:p>
    <w:p w:rsidR="00ED1506" w:rsidRDefault="00D51ADC" w:rsidP="00D51ADC">
      <w:pPr>
        <w:pStyle w:val="Heading4"/>
      </w:pPr>
      <w:r>
        <w:t xml:space="preserve"> </w:t>
      </w:r>
      <w:bookmarkStart w:id="35" w:name="_Toc110304708"/>
      <w:bookmarkStart w:id="36" w:name="_Toc110996751"/>
      <w:r w:rsidR="00ED1506">
        <w:t>The Data Owner</w:t>
      </w:r>
      <w:bookmarkEnd w:id="35"/>
      <w:bookmarkEnd w:id="36"/>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AD35E5" w:rsidRDefault="00AD35E5" w:rsidP="00D51ADC">
      <w:pPr>
        <w:pStyle w:val="Heading4"/>
      </w:pPr>
      <w:bookmarkStart w:id="37" w:name="_Toc110304710"/>
      <w:bookmarkStart w:id="38" w:name="_Toc110996752"/>
      <w:r>
        <w:t>The Naming Authority</w:t>
      </w:r>
      <w:bookmarkEnd w:id="37"/>
      <w:bookmarkEnd w:id="38"/>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p>
    <w:p w:rsidR="005B0C1D" w:rsidRDefault="005B0C1D" w:rsidP="00A36EAC">
      <w:pPr>
        <w:pStyle w:val="Heading4"/>
      </w:pPr>
      <w:bookmarkStart w:id="39" w:name="_Toc110996753"/>
      <w:r>
        <w:t>The Identifier Curator</w:t>
      </w:r>
      <w:bookmarkEnd w:id="39"/>
    </w:p>
    <w:p w:rsidR="00250DFB" w:rsidRDefault="005B0C1D" w:rsidP="00B87506">
      <w:r>
        <w:t>This entity is responsible for creating identifiers on behalf of the data owner. It could be the data owner itself. The curator is expected to understand the semantics of the data objects</w:t>
      </w:r>
      <w:r w:rsidR="00A36EAC">
        <w:t xml:space="preserve"> and knows how to retrieve data objects from the owner’s data service</w:t>
      </w:r>
      <w:r w:rsidR="00250DFB">
        <w:t xml:space="preserve"> (e.g. Endpoint Reference)</w:t>
      </w:r>
      <w:r w:rsidR="00A36EAC">
        <w:t>. This information is sent to the naming authority represented as metadata.</w:t>
      </w:r>
    </w:p>
    <w:p w:rsidR="00250DFB" w:rsidRDefault="00250DFB" w:rsidP="00250DFB">
      <w:pPr>
        <w:pStyle w:val="Heading4"/>
      </w:pPr>
      <w:bookmarkStart w:id="40" w:name="_Toc110996754"/>
      <w:r>
        <w:t>The User</w:t>
      </w:r>
      <w:bookmarkEnd w:id="40"/>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1" w:name="_Toc110996755"/>
      <w:r>
        <w:t>The Prefix Authority</w:t>
      </w:r>
      <w:bookmarkEnd w:id="41"/>
    </w:p>
    <w:p w:rsidR="00931C0D" w:rsidRDefault="00250DFB" w:rsidP="00B87506">
      <w:r>
        <w:t xml:space="preserve">The </w:t>
      </w:r>
      <w:r w:rsidRPr="00931C0D">
        <w:rPr>
          <w:i/>
        </w:rPr>
        <w:t>Prefix Authority</w:t>
      </w:r>
      <w:r>
        <w:t xml:space="preserve"> binds a domain/prefix to a </w:t>
      </w:r>
      <w:r w:rsidRPr="00931C0D">
        <w:rPr>
          <w:i/>
        </w:rPr>
        <w:t>naming authority</w:t>
      </w:r>
      <w:r>
        <w:t>.</w:t>
      </w:r>
      <w:r w:rsidR="00931C0D">
        <w:t xml:space="preserve"> In </w:t>
      </w:r>
      <w:r w:rsidR="00787CA7">
        <w:fldChar w:fldCharType="begin"/>
      </w:r>
      <w:r w:rsidR="00931C0D">
        <w:instrText xml:space="preserve"> REF _Ref110670324 \h </w:instrText>
      </w:r>
      <w:r w:rsidR="00787CA7">
        <w:fldChar w:fldCharType="separate"/>
      </w:r>
      <w:r w:rsidR="00931C0D">
        <w:t xml:space="preserve">Figure </w:t>
      </w:r>
      <w:r w:rsidR="00931C0D">
        <w:rPr>
          <w:noProof/>
        </w:rPr>
        <w:t>1</w:t>
      </w:r>
      <w:r w:rsidR="00787CA7">
        <w:fldChar w:fldCharType="end"/>
      </w:r>
      <w:r w:rsidR="00931C0D">
        <w:t xml:space="preserve">, the </w:t>
      </w:r>
      <w:r w:rsidR="00931C0D" w:rsidRPr="00931C0D">
        <w:rPr>
          <w:i/>
        </w:rPr>
        <w:t>prefix authority</w:t>
      </w:r>
      <w:r w:rsidR="00931C0D">
        <w:t xml:space="preserve"> </w:t>
      </w:r>
      <w:r w:rsidR="00931C0D" w:rsidRPr="00931C0D">
        <w:rPr>
          <w:i/>
        </w:rPr>
        <w:t>na.cagrid.org</w:t>
      </w:r>
      <w:r w:rsidR="00931C0D">
        <w:t xml:space="preserve"> binds the “</w:t>
      </w:r>
      <w:r w:rsidR="00931C0D" w:rsidRPr="00931C0D">
        <w:rPr>
          <w:i/>
        </w:rPr>
        <w:t>foo</w:t>
      </w:r>
      <w:r w:rsidR="00931C0D">
        <w:rPr>
          <w:i/>
        </w:rPr>
        <w:t>”</w:t>
      </w:r>
      <w:r w:rsidR="00931C0D">
        <w:t xml:space="preserve"> domain to the naming authority running at </w:t>
      </w:r>
      <w:hyperlink r:id="rId13" w:history="1">
        <w:r w:rsidR="00931C0D" w:rsidRPr="003D21C2">
          <w:rPr>
            <w:rStyle w:val="Hyperlink"/>
          </w:rPr>
          <w:t>http://foo.osumc.edu</w:t>
        </w:r>
      </w:hyperlink>
      <w:r w:rsidR="00931C0D">
        <w:t xml:space="preserve">. In other words, it binds the 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The prefix authority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787CA7">
        <w:fldChar w:fldCharType="begin"/>
      </w:r>
      <w:r w:rsidR="00F87A89">
        <w:instrText xml:space="preserve"> REF _Ref110676539 \h </w:instrText>
      </w:r>
      <w:r w:rsidR="00787CA7">
        <w:fldChar w:fldCharType="separate"/>
      </w:r>
      <w:r w:rsidR="00517451">
        <w:t xml:space="preserve">Figure </w:t>
      </w:r>
      <w:r w:rsidR="00517451">
        <w:rPr>
          <w:noProof/>
        </w:rPr>
        <w:t>2</w:t>
      </w:r>
      <w:r w:rsidR="00787CA7">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42" w:name="_Toc110996756"/>
      <w:r>
        <w:t>Putting it all together</w:t>
      </w:r>
      <w:bookmarkEnd w:id="42"/>
    </w:p>
    <w:p w:rsidR="00081492" w:rsidRDefault="00787CA7"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data owner requests its curator to globally identify a new data object Y.</w:t>
      </w:r>
      <w:r w:rsidR="00F03B86">
        <w:t xml:space="preserve"> The curator builds the metadata required to help retrieve data object Y later, and gives it to the naming authority as part of the “create identifier” request. The naming authority generates an identifier, stores the binding information, and returns the identifier to the curator.</w:t>
      </w:r>
      <w:r w:rsidR="00A422AD">
        <w:t xml:space="preserve"> This completes the creation process.</w:t>
      </w:r>
    </w:p>
    <w:p w:rsidR="00695DE5" w:rsidRDefault="00A422AD" w:rsidP="00B87506">
      <w:r>
        <w:t xml:space="preserve">Later, a user is given the identifier and wishes to retrieve the corresponding data object. Since the identifier is a URI that points to the </w:t>
      </w:r>
      <w:r w:rsidRPr="00A422AD">
        <w:rPr>
          <w:i/>
        </w:rPr>
        <w:t>prefix authority</w:t>
      </w:r>
      <w:r>
        <w:t>, it is simply “</w:t>
      </w:r>
      <w:r w:rsidRPr="00A422AD">
        <w:t>followed</w:t>
      </w:r>
      <w:r>
        <w:t xml:space="preserve">” to retrieve the associated metadata. The prefix authority notices the URL specifies the </w:t>
      </w:r>
      <w:r w:rsidRPr="00A422AD">
        <w:rPr>
          <w:i/>
        </w:rPr>
        <w:t>foo</w:t>
      </w:r>
      <w:r>
        <w:t xml:space="preserve"> domain, and redirects the client (</w:t>
      </w:r>
      <w:r w:rsidR="008A09B8">
        <w:t>HTTP)</w:t>
      </w:r>
      <w:r>
        <w:t xml:space="preserve"> to the correct naming authority. The naming authority responds to </w:t>
      </w:r>
      <w:r w:rsidR="008A09B8">
        <w:t>the HTTP GET request with the identifiers metadata. At this point, the metadata (e.g. EPR</w:t>
      </w:r>
      <w:proofErr w:type="gramStart"/>
      <w:r w:rsidR="008A09B8">
        <w:t>),</w:t>
      </w:r>
      <w:proofErr w:type="gramEnd"/>
      <w:r w:rsidR="008A09B8">
        <w:t xml:space="preserve"> can be used to retrieve the data object from the owner’s space.</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43" w:name="_Ref110676539"/>
      <w:r>
        <w:t xml:space="preserve">Figure </w:t>
      </w:r>
      <w:fldSimple w:instr=" SEQ Figure \* ARABIC ">
        <w:r w:rsidR="003F767C">
          <w:rPr>
            <w:noProof/>
          </w:rPr>
          <w:t>2</w:t>
        </w:r>
      </w:fldSimple>
      <w:bookmarkEnd w:id="43"/>
      <w:r>
        <w:t xml:space="preserve"> Conceptual Model of Identifier Framework (No Prefix Authority)</w:t>
      </w:r>
    </w:p>
    <w:p w:rsidR="00AC41FF" w:rsidRDefault="00AC41FF" w:rsidP="00B87506"/>
    <w:p w:rsidR="00AC41FF" w:rsidRDefault="00AC41FF" w:rsidP="00AC41FF">
      <w:pPr>
        <w:pStyle w:val="Heading3"/>
      </w:pPr>
      <w:bookmarkStart w:id="44" w:name="_Toc110304711"/>
      <w:bookmarkStart w:id="45" w:name="_Toc110996757"/>
      <w:r>
        <w:t>The Resolution Process</w:t>
      </w:r>
      <w:bookmarkEnd w:id="44"/>
      <w:bookmarkEnd w:id="45"/>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46" w:name="_Toc110304712"/>
      <w:bookmarkStart w:id="47" w:name="_Toc110996758"/>
      <w:r>
        <w:t>The Data Retrieval Process</w:t>
      </w:r>
      <w:bookmarkEnd w:id="46"/>
      <w:bookmarkEnd w:id="47"/>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8" w:name="_Toc110304713"/>
      <w:bookmarkStart w:id="49" w:name="_Toc110996759"/>
      <w:bookmarkStart w:id="50" w:name="_Toc11687309"/>
      <w:r w:rsidRPr="000C1D4A">
        <w:rPr>
          <w:rStyle w:val="StyleHeading1Char15pt"/>
        </w:rPr>
        <w:t>High Level Design</w:t>
      </w:r>
      <w:bookmarkEnd w:id="48"/>
      <w:bookmarkEnd w:id="49"/>
    </w:p>
    <w:p w:rsidR="00B87506" w:rsidRDefault="00664B0A" w:rsidP="00B87506">
      <w:pPr>
        <w:pStyle w:val="Heading2"/>
      </w:pPr>
      <w:bookmarkStart w:id="51" w:name="_Toc110304714"/>
      <w:bookmarkStart w:id="52" w:name="_Toc110996760"/>
      <w:r>
        <w:t xml:space="preserve">The </w:t>
      </w:r>
      <w:r w:rsidR="00E012C0">
        <w:t>Identifier</w:t>
      </w:r>
      <w:bookmarkEnd w:id="50"/>
      <w:bookmarkEnd w:id="51"/>
      <w:bookmarkEnd w:id="52"/>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bookmarkStart w:id="53" w:name="_Toc110304715"/>
      <w:bookmarkStart w:id="54" w:name="_Toc110996761"/>
      <w:r>
        <w:t>The Naming Authority (NA)</w:t>
      </w:r>
      <w:bookmarkEnd w:id="53"/>
      <w:bookmarkEnd w:id="54"/>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3"/>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 xml:space="preserve">ata stored in the value column. </w:t>
      </w:r>
      <w:proofErr w:type="gramStart"/>
      <w:r w:rsidR="000C5547">
        <w:t>This can be used by clients to decide on how data objects should be retrieved from their owners</w:t>
      </w:r>
      <w:proofErr w:type="gramEnd"/>
      <w:r w:rsidR="000C5547">
        <w:t>.</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55" w:name="_Toc110304716"/>
    </w:p>
    <w:p w:rsidR="0063668F" w:rsidRDefault="000C5547" w:rsidP="000C5547">
      <w:pPr>
        <w:pStyle w:val="Heading2"/>
      </w:pPr>
      <w:bookmarkStart w:id="56" w:name="_Toc110996762"/>
      <w:r>
        <w:t xml:space="preserve">The Prefix </w:t>
      </w:r>
      <w:r w:rsidR="0063668F">
        <w:t>Authority</w:t>
      </w:r>
      <w:bookmarkEnd w:id="55"/>
      <w:bookmarkEnd w:id="56"/>
    </w:p>
    <w:p w:rsidR="000C5547"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identifiers</w:t>
      </w:r>
      <w:proofErr w:type="gramEnd"/>
      <w:r w:rsidR="00585432">
        <w:t xml:space="preserve">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 xml:space="preserve">Therefore, even though the NA-issued identifiers are fully functional, they lack permanence/scalability. This is where a </w:t>
      </w:r>
      <w:r w:rsidRPr="0049241B">
        <w:rPr>
          <w:i/>
        </w:rPr>
        <w:t>prefix authority</w:t>
      </w:r>
      <w:r>
        <w:t xml:space="preserve"> comes to the rescue.</w:t>
      </w:r>
    </w:p>
    <w:p w:rsidR="00160E74" w:rsidRDefault="00585432" w:rsidP="0048798E">
      <w:pPr>
        <w:pStyle w:val="Heading4"/>
      </w:pPr>
      <w:bookmarkStart w:id="57" w:name="_Toc110304717"/>
      <w:bookmarkStart w:id="58" w:name="_Toc110996763"/>
      <w:r>
        <w:t>Persistent U</w:t>
      </w:r>
      <w:r w:rsidR="00160E74">
        <w:t>niform Resource Locator (PURL)</w:t>
      </w:r>
      <w:bookmarkEnd w:id="57"/>
      <w:r w:rsidR="0049241B">
        <w:t xml:space="preserve"> as a Prefix Authority</w:t>
      </w:r>
      <w:bookmarkEnd w:id="58"/>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59" w:name="_Toc110304718"/>
      <w:bookmarkStart w:id="60" w:name="_Toc110996764"/>
      <w:r>
        <w:t>Partial-redirect PURL</w:t>
      </w:r>
      <w:bookmarkEnd w:id="59"/>
      <w:bookmarkEnd w:id="60"/>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 xml:space="preserve">to a different location, only one update has to be done in the PURL </w:t>
      </w:r>
      <w:proofErr w:type="gramStart"/>
      <w:r>
        <w:t>server.</w:t>
      </w:r>
      <w:proofErr w:type="gramEnd"/>
    </w:p>
    <w:p w:rsidR="00D94951" w:rsidRDefault="00D94951" w:rsidP="00D94951">
      <w:pPr>
        <w:pStyle w:val="Heading4"/>
      </w:pPr>
      <w:bookmarkStart w:id="61" w:name="_Toc110304719"/>
      <w:bookmarkStart w:id="62" w:name="_Toc110996765"/>
      <w:r>
        <w:t>PURL-based Identifiers</w:t>
      </w:r>
      <w:bookmarkEnd w:id="61"/>
      <w:bookmarkEnd w:id="62"/>
    </w:p>
    <w:p w:rsidR="0049241B" w:rsidRDefault="00D94951" w:rsidP="009023B5">
      <w:r>
        <w:t xml:space="preserve">The above approach can be effectively used to protect </w:t>
      </w:r>
      <w:r w:rsidR="0049241B">
        <w:t xml:space="preserve">the naming authority’s location; this is,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/osumc</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63" w:name="_Toc110304721"/>
      <w:bookmarkStart w:id="64" w:name="_Toc110996766"/>
      <w:r>
        <w:t>The Resolution Process</w:t>
      </w:r>
      <w:bookmarkEnd w:id="63"/>
      <w:bookmarkEnd w:id="64"/>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65" w:name="_Ref109969834"/>
      <w:r>
        <w:t xml:space="preserve">Figure </w:t>
      </w:r>
      <w:fldSimple w:instr=" SEQ Figure \* ARABIC ">
        <w:r w:rsidR="003F767C">
          <w:rPr>
            <w:noProof/>
          </w:rPr>
          <w:t>3</w:t>
        </w:r>
      </w:fldSimple>
      <w:bookmarkEnd w:id="65"/>
      <w:proofErr w:type="gramStart"/>
      <w:r>
        <w:t xml:space="preserve"> HTTP Resolution</w:t>
      </w:r>
      <w:proofErr w:type="gramEnd"/>
    </w:p>
    <w:p w:rsidR="00545052" w:rsidRDefault="00787CA7"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66" w:name="_Ref109970607"/>
      <w:bookmarkStart w:id="67" w:name="_Ref110052564"/>
      <w:r>
        <w:t xml:space="preserve">Figure </w:t>
      </w:r>
      <w:r w:rsidR="00787CA7">
        <w:fldChar w:fldCharType="begin"/>
      </w:r>
      <w:r w:rsidR="00664F29">
        <w:instrText xml:space="preserve"> SEQ Figure \* ARABIC </w:instrText>
      </w:r>
      <w:r w:rsidR="00787CA7">
        <w:fldChar w:fldCharType="separate"/>
      </w:r>
      <w:proofErr w:type="gramStart"/>
      <w:r w:rsidR="003F767C">
        <w:rPr>
          <w:noProof/>
        </w:rPr>
        <w:t>4</w:t>
      </w:r>
      <w:r w:rsidR="00787CA7">
        <w:fldChar w:fldCharType="end"/>
      </w:r>
      <w:bookmarkEnd w:id="66"/>
      <w:r>
        <w:t xml:space="preserve"> HTTP Resolution</w:t>
      </w:r>
      <w:proofErr w:type="gramEnd"/>
      <w:r>
        <w:t xml:space="preserve"> (Web Browser)</w:t>
      </w:r>
      <w:bookmarkEnd w:id="67"/>
    </w:p>
    <w:p w:rsidR="00607EDD" w:rsidRDefault="00607EDD" w:rsidP="009023B5"/>
    <w:p w:rsidR="003608C7" w:rsidRDefault="00F87B70" w:rsidP="009023B5">
      <w:r>
        <w:t xml:space="preserve">A client could also use the framework’s grid service to resolve an identifier. </w:t>
      </w:r>
      <w:r w:rsidR="00787CA7">
        <w:fldChar w:fldCharType="begin"/>
      </w:r>
      <w:r>
        <w:instrText xml:space="preserve"> REF _Ref109971434 \h </w:instrText>
      </w:r>
      <w:r w:rsidR="00787CA7">
        <w:fldChar w:fldCharType="separate"/>
      </w:r>
      <w:r>
        <w:t xml:space="preserve">Figure </w:t>
      </w:r>
      <w:r>
        <w:rPr>
          <w:noProof/>
        </w:rPr>
        <w:t>5</w:t>
      </w:r>
      <w:r w:rsidR="00787CA7">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proofErr w:type="gramStart"/>
      <w:r>
        <w:t xml:space="preserve"> Grid Resolution</w:t>
      </w:r>
      <w:proofErr w:type="gramEnd"/>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w:t>
      </w:r>
      <w:proofErr w:type="gramStart"/>
      <w:r w:rsidR="002763B3">
        <w:t xml:space="preserve">adding </w:t>
      </w:r>
      <w:r w:rsidR="002763B3" w:rsidRPr="002763B3">
        <w:rPr>
          <w:i/>
        </w:rPr>
        <w:t>?config</w:t>
      </w:r>
      <w:proofErr w:type="gramEnd"/>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proofErr w:type="gramStart"/>
      <w:r w:rsidRPr="002763B3">
        <w:rPr>
          <w:i/>
        </w:rPr>
        <w:t>?config</w:t>
      </w:r>
      <w:proofErr w:type="gramEnd"/>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w:t>
      </w:r>
      <w:proofErr w:type="gramStart"/>
      <w:r w:rsidRPr="002763B3">
        <w:rPr>
          <w:i/>
        </w:rPr>
        <w:t>:8080</w:t>
      </w:r>
      <w:proofErr w:type="gramEnd"/>
      <w:r w:rsidRPr="002763B3">
        <w:rPr>
          <w:i/>
        </w:rPr>
        <w:t>/c2581947?config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AB3E94" w:rsidRDefault="00AB3E94" w:rsidP="009023B5"/>
    <w:p w:rsidR="009F4A72" w:rsidRDefault="009F4A72" w:rsidP="009F4A72">
      <w:pPr>
        <w:pStyle w:val="Heading2"/>
      </w:pPr>
      <w:bookmarkStart w:id="68" w:name="_Toc110304722"/>
      <w:bookmarkStart w:id="69" w:name="_Toc110996767"/>
      <w:r>
        <w:t>The Data Retrieval Process</w:t>
      </w:r>
      <w:bookmarkEnd w:id="68"/>
      <w:bookmarkEnd w:id="69"/>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70" w:name="_Toc110304723"/>
      <w:bookmarkStart w:id="71" w:name="_Toc110996768"/>
      <w:r>
        <w:t>Use Case</w:t>
      </w:r>
      <w:bookmarkEnd w:id="70"/>
      <w:bookmarkEnd w:id="71"/>
    </w:p>
    <w:p w:rsidR="00A61441" w:rsidRDefault="00787CA7"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 xml:space="preserve">shows a use case where a data owner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72" w:name="_Ref110919532"/>
      <w:r>
        <w:t xml:space="preserve">Figure </w:t>
      </w:r>
      <w:fldSimple w:instr=" SEQ Figure \* ARABIC ">
        <w:r w:rsidR="003F767C">
          <w:rPr>
            <w:noProof/>
          </w:rPr>
          <w:t>6</w:t>
        </w:r>
      </w:fldSimple>
      <w:bookmarkEnd w:id="72"/>
      <w:r>
        <w:t xml:space="preserve"> Use Case: Creating Identifier</w:t>
      </w:r>
    </w:p>
    <w:p w:rsidR="00BD4938" w:rsidRDefault="00BD4938" w:rsidP="00BD4938">
      <w:pPr>
        <w:keepNext/>
      </w:pPr>
    </w:p>
    <w:p w:rsidR="003F767C" w:rsidRDefault="00787CA7"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73" w:name="_Ref110921859"/>
      <w:r>
        <w:t xml:space="preserve">Figure </w:t>
      </w:r>
      <w:fldSimple w:instr=" SEQ Figure \* ARABIC ">
        <w:r>
          <w:rPr>
            <w:noProof/>
          </w:rPr>
          <w:t>7</w:t>
        </w:r>
      </w:fldSimple>
      <w:bookmarkEnd w:id="73"/>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74" w:name="_Toc110304724"/>
      <w:bookmarkStart w:id="75" w:name="_Toc110996769"/>
      <w:r>
        <w:t>Toolkit</w:t>
      </w:r>
      <w:bookmarkEnd w:id="74"/>
      <w:bookmarkEnd w:id="75"/>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76" w:name="_Toc110304725"/>
      <w:bookmarkStart w:id="77" w:name="_Toc110996770"/>
      <w:r>
        <w:t>Identifiers</w:t>
      </w:r>
      <w:r w:rsidR="007C6DB6">
        <w:t>-</w:t>
      </w:r>
      <w:bookmarkEnd w:id="76"/>
      <w:r>
        <w:t>NamingAuthority</w:t>
      </w:r>
      <w:bookmarkEnd w:id="77"/>
    </w:p>
    <w:p w:rsidR="00F068C3" w:rsidRDefault="007C6DB6" w:rsidP="00B44FFE">
      <w:r>
        <w:t xml:space="preserve">This </w:t>
      </w:r>
      <w:r w:rsidR="00096B3E">
        <w:t>is the naming authority source code and run-time components.</w:t>
      </w:r>
    </w:p>
    <w:p w:rsidR="007C6DB6" w:rsidRDefault="007C6DB6" w:rsidP="00B44FFE"/>
    <w:p w:rsidR="00F068C3" w:rsidRDefault="00F068C3" w:rsidP="0092405B">
      <w:pPr>
        <w:pStyle w:val="Heading3"/>
      </w:pPr>
      <w:bookmarkStart w:id="78" w:name="_Toc110304726"/>
      <w:bookmarkStart w:id="79" w:name="_Toc110996771"/>
      <w:r>
        <w:t xml:space="preserve">Package </w:t>
      </w:r>
      <w:r w:rsidR="0092405B">
        <w:t>org.cagrid.identifiers.core</w:t>
      </w:r>
      <w:bookmarkEnd w:id="78"/>
      <w:bookmarkEnd w:id="79"/>
    </w:p>
    <w:p w:rsidR="00744120" w:rsidRPr="00F068C3" w:rsidRDefault="00F068C3" w:rsidP="00F068C3">
      <w:pPr>
        <w:pStyle w:val="Heading4"/>
      </w:pPr>
      <w:bookmarkStart w:id="80" w:name="_Toc110304727"/>
      <w:bookmarkStart w:id="81" w:name="_Toc110996772"/>
      <w:r>
        <w:t>IdentifierMaintainer Interface</w:t>
      </w:r>
      <w:bookmarkEnd w:id="80"/>
      <w:bookmarkEnd w:id="81"/>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42360">
        <w:tc>
          <w:tcPr>
            <w:tcW w:w="9936" w:type="dxa"/>
          </w:tcPr>
          <w:p w:rsidR="00942360" w:rsidRPr="009128B9" w:rsidRDefault="0094236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interface </w:t>
            </w:r>
            <w:r w:rsidRPr="00FD0EB4">
              <w:rPr>
                <w:rFonts w:ascii="Courier" w:hAnsi="Courier"/>
                <w:b/>
                <w:sz w:val="20"/>
              </w:rPr>
              <w:t>IdentifierMaintainer</w:t>
            </w:r>
            <w:r w:rsidRPr="009128B9">
              <w:rPr>
                <w:rFonts w:ascii="Courier" w:hAnsi="Courier"/>
                <w:sz w:val="20"/>
              </w:rPr>
              <w:t xml:space="preserve"> {</w:t>
            </w:r>
          </w:p>
          <w:p w:rsidR="00942360" w:rsidRPr="009128B9" w:rsidRDefault="00942360" w:rsidP="009128B9">
            <w:pPr>
              <w:spacing w:after="0"/>
              <w:rPr>
                <w:rFonts w:ascii="Courier" w:hAnsi="Courier"/>
                <w:sz w:val="20"/>
              </w:rPr>
            </w:pPr>
            <w:r w:rsidRPr="009128B9">
              <w:rPr>
                <w:rFonts w:ascii="Courier" w:hAnsi="Courier"/>
                <w:sz w:val="20"/>
              </w:rPr>
              <w:t xml:space="preserve">   String </w:t>
            </w:r>
            <w:r w:rsidRPr="005639BF">
              <w:rPr>
                <w:rFonts w:ascii="Courier" w:hAnsi="Courier"/>
                <w:i/>
                <w:sz w:val="20"/>
              </w:rPr>
              <w:t>create</w:t>
            </w:r>
            <w:proofErr w:type="gramStart"/>
            <w:r w:rsidRPr="009128B9">
              <w:rPr>
                <w:rFonts w:ascii="Courier" w:hAnsi="Courier"/>
                <w:sz w:val="20"/>
              </w:rPr>
              <w:t>( IdentifierValues</w:t>
            </w:r>
            <w:proofErr w:type="gramEnd"/>
            <w:r w:rsidRPr="009128B9">
              <w:rPr>
                <w:rFonts w:ascii="Courier" w:hAnsi="Courier"/>
                <w:sz w:val="20"/>
              </w:rPr>
              <w:t xml:space="preserve"> values );</w:t>
            </w:r>
          </w:p>
          <w:p w:rsidR="00942360" w:rsidRDefault="00942360" w:rsidP="009128B9">
            <w:pPr>
              <w:spacing w:after="0"/>
            </w:pPr>
            <w:r w:rsidRPr="009128B9">
              <w:rPr>
                <w:rFonts w:ascii="Courier" w:hAnsi="Courier"/>
                <w:sz w:val="20"/>
              </w:rPr>
              <w:t>}</w:t>
            </w:r>
          </w:p>
        </w:tc>
      </w:tr>
    </w:tbl>
    <w:p w:rsidR="009128B9" w:rsidRDefault="00F068C3" w:rsidP="00F068C3">
      <w:pPr>
        <w:pStyle w:val="Heading4"/>
      </w:pPr>
      <w:bookmarkStart w:id="82" w:name="_Toc110304728"/>
      <w:bookmarkStart w:id="83" w:name="_Toc110996773"/>
      <w:r>
        <w:t>IdentifierUser Interface</w:t>
      </w:r>
      <w:bookmarkEnd w:id="82"/>
      <w:bookmarkEnd w:id="83"/>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128B9">
        <w:tc>
          <w:tcPr>
            <w:tcW w:w="9936" w:type="dxa"/>
          </w:tcPr>
          <w:p w:rsidR="009128B9" w:rsidRPr="009128B9" w:rsidRDefault="009128B9"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interface </w:t>
            </w:r>
            <w:r w:rsidRPr="00FD0EB4">
              <w:rPr>
                <w:rFonts w:ascii="Courier" w:hAnsi="Courier"/>
                <w:b/>
                <w:sz w:val="20"/>
              </w:rPr>
              <w:t>IdentifierUser</w:t>
            </w:r>
            <w:r w:rsidRPr="009128B9">
              <w:rPr>
                <w:rFonts w:ascii="Courier" w:hAnsi="Courier"/>
                <w:sz w:val="20"/>
              </w:rPr>
              <w:t xml:space="preserve"> {</w:t>
            </w:r>
          </w:p>
          <w:p w:rsidR="009128B9" w:rsidRPr="009128B9" w:rsidRDefault="009128B9" w:rsidP="009128B9">
            <w:pPr>
              <w:spacing w:after="0"/>
              <w:rPr>
                <w:rFonts w:ascii="Courier" w:hAnsi="Courier"/>
                <w:sz w:val="20"/>
              </w:rPr>
            </w:pPr>
            <w:r w:rsidRPr="009128B9">
              <w:rPr>
                <w:rFonts w:ascii="Courier" w:hAnsi="Courier"/>
                <w:sz w:val="20"/>
              </w:rPr>
              <w:t xml:space="preserve">   </w:t>
            </w:r>
            <w:r>
              <w:rPr>
                <w:rFonts w:ascii="Courier" w:hAnsi="Courier"/>
                <w:sz w:val="20"/>
              </w:rPr>
              <w:t xml:space="preserve">IdentifierValues </w:t>
            </w:r>
            <w:r w:rsidRPr="005639BF">
              <w:rPr>
                <w:rFonts w:ascii="Courier" w:hAnsi="Courier"/>
                <w:i/>
                <w:sz w:val="20"/>
              </w:rPr>
              <w:t>getValues</w:t>
            </w:r>
            <w:proofErr w:type="gramStart"/>
            <w:r w:rsidRPr="009128B9">
              <w:rPr>
                <w:rFonts w:ascii="Courier" w:hAnsi="Courier"/>
                <w:sz w:val="20"/>
              </w:rPr>
              <w:t xml:space="preserve">( </w:t>
            </w:r>
            <w:r>
              <w:rPr>
                <w:rFonts w:ascii="Courier" w:hAnsi="Courier"/>
                <w:sz w:val="20"/>
              </w:rPr>
              <w:t>String</w:t>
            </w:r>
            <w:proofErr w:type="gramEnd"/>
            <w:r>
              <w:rPr>
                <w:rFonts w:ascii="Courier" w:hAnsi="Courier"/>
                <w:sz w:val="20"/>
              </w:rPr>
              <w:t xml:space="preserve"> identifier</w:t>
            </w:r>
            <w:r w:rsidRPr="009128B9">
              <w:rPr>
                <w:rFonts w:ascii="Courier" w:hAnsi="Courier"/>
                <w:sz w:val="20"/>
              </w:rPr>
              <w:t xml:space="preserve"> );</w:t>
            </w:r>
          </w:p>
          <w:p w:rsidR="009128B9" w:rsidRDefault="009128B9" w:rsidP="009128B9">
            <w:pPr>
              <w:spacing w:after="0"/>
            </w:pPr>
            <w:r w:rsidRPr="009128B9">
              <w:rPr>
                <w:rFonts w:ascii="Courier" w:hAnsi="Courier"/>
                <w:sz w:val="20"/>
              </w:rPr>
              <w:t>}</w:t>
            </w:r>
          </w:p>
        </w:tc>
      </w:tr>
    </w:tbl>
    <w:p w:rsidR="00FD0EB4" w:rsidRDefault="00FD0EB4" w:rsidP="009128B9"/>
    <w:p w:rsidR="00FD0EB4" w:rsidRDefault="00F068C3" w:rsidP="00F068C3">
      <w:pPr>
        <w:pStyle w:val="Heading4"/>
      </w:pPr>
      <w:bookmarkStart w:id="84" w:name="_Toc110304729"/>
      <w:bookmarkStart w:id="85" w:name="_Toc110996774"/>
      <w:r>
        <w:t>IdentifierValues Class</w:t>
      </w:r>
      <w:bookmarkEnd w:id="84"/>
      <w:bookmarkEnd w:id="8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D0EB4">
        <w:tc>
          <w:tcPr>
            <w:tcW w:w="9936" w:type="dxa"/>
          </w:tcPr>
          <w:p w:rsidR="00FD0EB4" w:rsidRDefault="00FD0EB4"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D0EB4" w:rsidRDefault="00FD0EB4" w:rsidP="00FD0EB4">
            <w:pPr>
              <w:spacing w:after="0"/>
              <w:ind w:left="360"/>
              <w:rPr>
                <w:rFonts w:ascii="Courier" w:hAnsi="Courier"/>
                <w:sz w:val="20"/>
              </w:rPr>
            </w:pPr>
            <w:proofErr w:type="gramStart"/>
            <w:r w:rsidRPr="00FD0EB4">
              <w:rPr>
                <w:rFonts w:ascii="Courier" w:hAnsi="Courier"/>
                <w:sz w:val="20"/>
              </w:rPr>
              <w:t>private</w:t>
            </w:r>
            <w:proofErr w:type="gramEnd"/>
            <w:r w:rsidRPr="00FD0EB4">
              <w:rPr>
                <w:rFonts w:ascii="Courier" w:hAnsi="Courier"/>
                <w:sz w:val="20"/>
              </w:rPr>
              <w:t xml:space="preserve"> HashMap&lt;String, ArrayList&lt;String&gt;&gt; values</w:t>
            </w:r>
            <w:r>
              <w:rPr>
                <w:rFonts w:ascii="Courier" w:hAnsi="Courier"/>
                <w:sz w:val="20"/>
              </w:rPr>
              <w:t>;</w:t>
            </w:r>
          </w:p>
          <w:p w:rsidR="00FD0EB4" w:rsidRPr="00FD0EB4" w:rsidRDefault="00FD0EB4" w:rsidP="00FD0EB4">
            <w:pPr>
              <w:spacing w:after="0"/>
              <w:ind w:left="360"/>
              <w:rPr>
                <w:rFonts w:ascii="Courier" w:hAnsi="Courier"/>
                <w:sz w:val="20"/>
              </w:rPr>
            </w:pPr>
          </w:p>
          <w:p w:rsidR="00A24DEE" w:rsidRDefault="00FD0EB4" w:rsidP="00FD0EB4">
            <w:pPr>
              <w:spacing w:after="0"/>
              <w:ind w:left="360"/>
              <w:rPr>
                <w:rFonts w:ascii="Courier" w:hAnsi="Courier"/>
                <w:sz w:val="20"/>
              </w:rPr>
            </w:pPr>
            <w:r w:rsidRPr="00FD0EB4">
              <w:rPr>
                <w:rFonts w:ascii="Courier" w:hAnsi="Courier"/>
                <w:sz w:val="20"/>
              </w:rPr>
              <w:t xml:space="preserve">HashMap&lt;String, ArrayList&lt;String&gt;&gt; </w:t>
            </w:r>
            <w:proofErr w:type="gramStart"/>
            <w:r w:rsidRPr="00FD0EB4">
              <w:rPr>
                <w:rFonts w:ascii="Courier" w:hAnsi="Courier"/>
                <w:sz w:val="20"/>
              </w:rPr>
              <w:t>getValues(</w:t>
            </w:r>
            <w:proofErr w:type="gramEnd"/>
            <w:r w:rsidRPr="00FD0EB4">
              <w:rPr>
                <w:rFonts w:ascii="Courier" w:hAnsi="Courier"/>
                <w:sz w:val="20"/>
              </w:rPr>
              <w:t>)</w:t>
            </w:r>
            <w:r>
              <w:rPr>
                <w:rFonts w:ascii="Courier" w:hAnsi="Courier"/>
                <w:sz w:val="20"/>
              </w:rPr>
              <w:t>;</w:t>
            </w:r>
          </w:p>
          <w:p w:rsidR="00A24DEE" w:rsidRDefault="00A24DEE" w:rsidP="00FD0EB4">
            <w:pPr>
              <w:spacing w:after="0"/>
              <w:ind w:left="360"/>
              <w:rPr>
                <w:rFonts w:ascii="Courier" w:hAnsi="Courier"/>
                <w:sz w:val="20"/>
              </w:rPr>
            </w:pPr>
          </w:p>
          <w:p w:rsidR="00FD0EB4" w:rsidRPr="00A24DEE" w:rsidRDefault="00A24DEE" w:rsidP="00FD0EB4">
            <w:pPr>
              <w:spacing w:after="0"/>
              <w:ind w:left="360"/>
              <w:rPr>
                <w:rFonts w:ascii="Courier" w:hAnsi="Courier"/>
                <w:sz w:val="20"/>
              </w:rPr>
            </w:pPr>
            <w:proofErr w:type="gramStart"/>
            <w:r w:rsidRPr="00A24DEE">
              <w:rPr>
                <w:rFonts w:ascii="Courier" w:hAnsi="Courier"/>
                <w:sz w:val="20"/>
              </w:rPr>
              <w:t>void</w:t>
            </w:r>
            <w:proofErr w:type="gramEnd"/>
            <w:r w:rsidRPr="00A24DEE">
              <w:rPr>
                <w:rFonts w:ascii="Courier" w:hAnsi="Courier"/>
                <w:sz w:val="20"/>
              </w:rPr>
              <w:t xml:space="preserve">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D0EB4" w:rsidRPr="00FD0EB4" w:rsidRDefault="00FD0EB4" w:rsidP="00FD0EB4">
            <w:pPr>
              <w:spacing w:after="0"/>
              <w:rPr>
                <w:rFonts w:ascii="Courier" w:hAnsi="Courier"/>
                <w:sz w:val="20"/>
              </w:rPr>
            </w:pPr>
            <w:r w:rsidRPr="00FD0EB4">
              <w:rPr>
                <w:rFonts w:ascii="Courier" w:hAnsi="Courier"/>
                <w:sz w:val="20"/>
              </w:rPr>
              <w:t xml:space="preserve">   </w:t>
            </w:r>
          </w:p>
          <w:p w:rsidR="00FD0EB4" w:rsidRPr="00FD0EB4" w:rsidRDefault="00FD0EB4" w:rsidP="00FD0EB4">
            <w:pPr>
              <w:spacing w:after="0"/>
              <w:rPr>
                <w:rFonts w:ascii="Courier" w:hAnsi="Courier"/>
                <w:sz w:val="20"/>
              </w:rPr>
            </w:pPr>
            <w:r w:rsidRPr="00FD0EB4">
              <w:rPr>
                <w:rFonts w:ascii="Courier" w:hAnsi="Courier"/>
                <w:sz w:val="20"/>
              </w:rPr>
              <w:t xml:space="preserve">   </w:t>
            </w:r>
            <w:proofErr w:type="gramStart"/>
            <w:r w:rsidRPr="00FD0EB4">
              <w:rPr>
                <w:rFonts w:ascii="Courier" w:hAnsi="Courier"/>
                <w:sz w:val="20"/>
              </w:rPr>
              <w:t>String[</w:t>
            </w:r>
            <w:proofErr w:type="gramEnd"/>
            <w:r w:rsidRPr="00FD0EB4">
              <w:rPr>
                <w:rFonts w:ascii="Courier" w:hAnsi="Courier"/>
                <w:sz w:val="20"/>
              </w:rPr>
              <w:t xml:space="preserve">] </w:t>
            </w:r>
            <w:r w:rsidRPr="005639BF">
              <w:rPr>
                <w:rFonts w:ascii="Courier" w:hAnsi="Courier"/>
                <w:i/>
                <w:sz w:val="20"/>
              </w:rPr>
              <w:t>getValues</w:t>
            </w:r>
            <w:r w:rsidRPr="00FD0EB4">
              <w:rPr>
                <w:rFonts w:ascii="Courier" w:hAnsi="Courier"/>
                <w:sz w:val="20"/>
              </w:rPr>
              <w:t>( String type );</w:t>
            </w:r>
          </w:p>
          <w:p w:rsidR="00FD0EB4" w:rsidRPr="00FD0EB4" w:rsidRDefault="00FD0EB4" w:rsidP="00FD0EB4">
            <w:pPr>
              <w:spacing w:after="0"/>
              <w:rPr>
                <w:rFonts w:ascii="Courier" w:hAnsi="Courier"/>
                <w:sz w:val="20"/>
              </w:rPr>
            </w:pPr>
            <w:r>
              <w:rPr>
                <w:rFonts w:ascii="Courier" w:hAnsi="Courier"/>
                <w:sz w:val="20"/>
              </w:rPr>
              <w:t xml:space="preserve">   </w:t>
            </w:r>
          </w:p>
          <w:p w:rsidR="00FD0EB4" w:rsidRPr="00FD0EB4" w:rsidRDefault="00FD0EB4" w:rsidP="00FD0EB4">
            <w:pPr>
              <w:spacing w:after="0"/>
              <w:ind w:left="360"/>
              <w:rPr>
                <w:rFonts w:ascii="Courier" w:hAnsi="Courier"/>
                <w:sz w:val="20"/>
              </w:rPr>
            </w:pPr>
            <w:proofErr w:type="gramStart"/>
            <w:r w:rsidRPr="00FD0EB4">
              <w:rPr>
                <w:rFonts w:ascii="Courier" w:hAnsi="Courier"/>
                <w:sz w:val="20"/>
              </w:rPr>
              <w:t>String[</w:t>
            </w:r>
            <w:proofErr w:type="gramEnd"/>
            <w:r w:rsidRPr="00FD0EB4">
              <w:rPr>
                <w:rFonts w:ascii="Courier" w:hAnsi="Courier"/>
                <w:sz w:val="20"/>
              </w:rPr>
              <w:t xml:space="preserve">] </w:t>
            </w:r>
            <w:r w:rsidRPr="005639BF">
              <w:rPr>
                <w:rFonts w:ascii="Courier" w:hAnsi="Courier"/>
                <w:i/>
                <w:sz w:val="20"/>
              </w:rPr>
              <w:t>getTypes</w:t>
            </w:r>
            <w:r w:rsidRPr="00FD0EB4">
              <w:rPr>
                <w:rFonts w:ascii="Courier" w:hAnsi="Courier"/>
                <w:sz w:val="20"/>
              </w:rPr>
              <w:t>()</w:t>
            </w:r>
            <w:r>
              <w:rPr>
                <w:rFonts w:ascii="Courier" w:hAnsi="Courier"/>
                <w:sz w:val="20"/>
              </w:rPr>
              <w:t>;</w:t>
            </w:r>
          </w:p>
          <w:p w:rsidR="00FD0EB4" w:rsidRPr="00FD0EB4" w:rsidRDefault="00FD0EB4" w:rsidP="00FD0EB4">
            <w:pPr>
              <w:spacing w:after="0"/>
              <w:rPr>
                <w:rFonts w:ascii="Courier" w:hAnsi="Courier"/>
                <w:sz w:val="20"/>
              </w:rPr>
            </w:pPr>
          </w:p>
          <w:p w:rsidR="00FD0EB4" w:rsidRPr="00FD0EB4" w:rsidRDefault="00FD0EB4" w:rsidP="00FD0EB4">
            <w:pPr>
              <w:spacing w:after="0"/>
              <w:rPr>
                <w:rFonts w:ascii="Courier" w:hAnsi="Courier"/>
                <w:sz w:val="20"/>
              </w:rPr>
            </w:pPr>
            <w:r>
              <w:rPr>
                <w:rFonts w:ascii="Courier" w:hAnsi="Courier"/>
                <w:sz w:val="20"/>
              </w:rPr>
              <w:t xml:space="preserve">   </w:t>
            </w:r>
            <w:proofErr w:type="gramStart"/>
            <w:r w:rsidRPr="00FD0EB4">
              <w:rPr>
                <w:rFonts w:ascii="Courier" w:hAnsi="Courier"/>
                <w:sz w:val="20"/>
              </w:rPr>
              <w:t>void</w:t>
            </w:r>
            <w:proofErr w:type="gramEnd"/>
            <w:r w:rsidRPr="00FD0EB4">
              <w:rPr>
                <w:rFonts w:ascii="Courier" w:hAnsi="Courier"/>
                <w:sz w:val="20"/>
              </w:rPr>
              <w:t xml:space="preserve">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D0EB4" w:rsidRDefault="00FD0EB4" w:rsidP="009128B9">
            <w:pPr>
              <w:spacing w:after="0"/>
            </w:pPr>
            <w:r w:rsidRPr="009128B9">
              <w:rPr>
                <w:rFonts w:ascii="Courier" w:hAnsi="Courier"/>
                <w:sz w:val="20"/>
              </w:rPr>
              <w:t>}</w:t>
            </w:r>
          </w:p>
        </w:tc>
      </w:tr>
    </w:tbl>
    <w:p w:rsidR="00FD0EB4" w:rsidRDefault="00FD0EB4" w:rsidP="00FD0EB4"/>
    <w:p w:rsidR="0026429A" w:rsidRDefault="0026429A" w:rsidP="00A24DEE">
      <w:r w:rsidRPr="00496C74">
        <w:rPr>
          <w:i/>
        </w:rPr>
        <w:t>IdentifierValues</w:t>
      </w:r>
      <w:r>
        <w:t xml:space="preserve">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26429A" w:rsidRDefault="0026429A" w:rsidP="00A24DEE">
      <w:r>
        <w:tab/>
      </w:r>
      <w:r>
        <w:tab/>
        <w:t>“EPR” -&gt; “EPR1”, “EPR2”</w:t>
      </w:r>
    </w:p>
    <w:p w:rsidR="0026429A" w:rsidRDefault="0026429A" w:rsidP="00A24DEE">
      <w:proofErr w:type="gramStart"/>
      <w:r w:rsidRPr="00133B6F">
        <w:rPr>
          <w:i/>
        </w:rPr>
        <w:t>getValues</w:t>
      </w:r>
      <w:proofErr w:type="gramEnd"/>
      <w:r w:rsidRPr="00133B6F">
        <w:rPr>
          <w:i/>
        </w:rPr>
        <w:t>()</w:t>
      </w:r>
      <w:r>
        <w:t xml:space="preserve"> returns the entire map collection.</w:t>
      </w:r>
    </w:p>
    <w:p w:rsidR="0026429A" w:rsidRDefault="0026429A" w:rsidP="00A24DEE">
      <w:proofErr w:type="gramStart"/>
      <w:r w:rsidRPr="00133B6F">
        <w:rPr>
          <w:i/>
        </w:rPr>
        <w:t>getValues</w:t>
      </w:r>
      <w:proofErr w:type="gramEnd"/>
      <w:r w:rsidRPr="00133B6F">
        <w:rPr>
          <w:i/>
        </w:rPr>
        <w:t>( type )</w:t>
      </w:r>
      <w:r>
        <w:t xml:space="preserve"> returns the list (map entry value) associated with the input type (map entry key).</w:t>
      </w:r>
    </w:p>
    <w:p w:rsidR="00133B6F" w:rsidRDefault="0026429A" w:rsidP="00A24DEE">
      <w:proofErr w:type="gramStart"/>
      <w:r w:rsidRPr="00133B6F">
        <w:rPr>
          <w:i/>
        </w:rPr>
        <w:t>getTypes</w:t>
      </w:r>
      <w:proofErr w:type="gramEnd"/>
      <w:r w:rsidRPr="00133B6F">
        <w:rPr>
          <w:i/>
        </w:rPr>
        <w:t>()</w:t>
      </w:r>
      <w:r>
        <w:t xml:space="preserve"> returns all data types associated with the identifier (map keys).</w:t>
      </w:r>
    </w:p>
    <w:p w:rsidR="00E4451D" w:rsidRDefault="00133B6F" w:rsidP="00A24DEE">
      <w:proofErr w:type="gramStart"/>
      <w:r w:rsidRPr="00133B6F">
        <w:rPr>
          <w:i/>
        </w:rPr>
        <w:t>add</w:t>
      </w:r>
      <w:proofErr w:type="gramEnd"/>
      <w:r w:rsidRPr="00133B6F">
        <w:rPr>
          <w:i/>
        </w:rPr>
        <w:t>( type, data )</w:t>
      </w:r>
      <w:r>
        <w:t xml:space="preserve"> adds a new element (data) to the list pointed to by type in the map.</w:t>
      </w:r>
    </w:p>
    <w:p w:rsidR="003D4D26" w:rsidRDefault="003D4D26" w:rsidP="00B44FFE"/>
    <w:p w:rsidR="003D4D26" w:rsidRDefault="00F068C3" w:rsidP="0092405B">
      <w:pPr>
        <w:pStyle w:val="Heading3"/>
      </w:pPr>
      <w:bookmarkStart w:id="86" w:name="_Toc110304731"/>
      <w:bookmarkStart w:id="87" w:name="_Toc110996775"/>
      <w:r>
        <w:t xml:space="preserve">Package </w:t>
      </w:r>
      <w:r w:rsidR="0092405B">
        <w:t>org.cagrid.identifiers.namingauthority</w:t>
      </w:r>
      <w:r w:rsidR="00702B5A">
        <w:t>.http</w:t>
      </w:r>
      <w:bookmarkEnd w:id="86"/>
      <w:bookmarkEnd w:id="87"/>
    </w:p>
    <w:p w:rsidR="00496C74" w:rsidRDefault="00496C74" w:rsidP="00702B5A">
      <w:pPr>
        <w:pStyle w:val="Heading4"/>
      </w:pPr>
      <w:bookmarkStart w:id="88" w:name="_Toc110996776"/>
      <w:bookmarkStart w:id="89" w:name="_Toc110304732"/>
      <w:r>
        <w:t>HttpProcessor Class</w:t>
      </w:r>
      <w:bookmarkEnd w:id="88"/>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90" w:name="_Toc110304733"/>
      <w:bookmarkStart w:id="91" w:name="_Toc110996777"/>
      <w:bookmarkEnd w:id="89"/>
      <w:r>
        <w:t>Resolution</w:t>
      </w:r>
      <w:r w:rsidR="009301A9">
        <w:t xml:space="preserve"> Request</w:t>
      </w:r>
      <w:bookmarkEnd w:id="90"/>
      <w:bookmarkEnd w:id="91"/>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gramStart"/>
      <w:r w:rsidRPr="00E94D9F">
        <w:rPr>
          <w:rFonts w:ascii="Courier" w:hAnsi="Courier"/>
          <w:i/>
          <w:sz w:val="20"/>
        </w:rPr>
        <w:t>na</w:t>
      </w:r>
      <w:proofErr w:type="gramEnd"/>
      <w:r w:rsidRPr="00E94D9F">
        <w:rPr>
          <w:rFonts w:ascii="Courier" w:hAnsi="Courier"/>
          <w:i/>
          <w:sz w:val="20"/>
        </w:rPr>
        <w:t>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w:t>
      </w:r>
      <w:proofErr w:type="gramStart"/>
      <w:r w:rsidR="00496C74" w:rsidRPr="00496C74">
        <w:rPr>
          <w:i/>
        </w:rPr>
        <w:t>:8080</w:t>
      </w:r>
      <w:proofErr w:type="gramEnd"/>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92" w:name="_Toc110304734"/>
      <w:bookmarkStart w:id="93" w:name="_Toc110996778"/>
      <w:r>
        <w:t>Resolution Response</w:t>
      </w:r>
      <w:bookmarkEnd w:id="92"/>
      <w:bookmarkEnd w:id="93"/>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787CA7"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String response </w:t>
            </w:r>
            <w:proofErr w:type="gramStart"/>
            <w:r>
              <w:rPr>
                <w:rFonts w:ascii="Courier" w:hAnsi="Courier" w:cs="Monaco"/>
                <w:sz w:val="20"/>
              </w:rPr>
              <w:t>= …;</w:t>
            </w:r>
            <w:proofErr w:type="gramEnd"/>
            <w:r>
              <w:rPr>
                <w:rFonts w:ascii="Courier" w:hAnsi="Courier" w:cs="Monaco"/>
                <w:sz w:val="20"/>
              </w:rPr>
              <w:t xml:space="preserve">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w:t>
            </w:r>
            <w:proofErr w:type="gramStart"/>
            <w:r w:rsidRPr="007B0E9A">
              <w:rPr>
                <w:rFonts w:ascii="Courier" w:hAnsi="Courier" w:cs="Monaco"/>
                <w:sz w:val="20"/>
              </w:rPr>
              <w:t>XMLDecoder(</w:t>
            </w:r>
            <w:proofErr w:type="gramEnd"/>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w:t>
            </w:r>
            <w:proofErr w:type="gramStart"/>
            <w:r w:rsidRPr="007B0E9A">
              <w:rPr>
                <w:rFonts w:ascii="Courier" w:hAnsi="Courier" w:cs="Monaco"/>
                <w:sz w:val="20"/>
              </w:rPr>
              <w:t>IdentifierValues)decoder.readObject</w:t>
            </w:r>
            <w:proofErr w:type="gramEnd"/>
            <w:r w:rsidRPr="007B0E9A">
              <w:rPr>
                <w:rFonts w:ascii="Courier" w:hAnsi="Courier" w:cs="Monaco"/>
                <w:sz w:val="20"/>
              </w:rPr>
              <w:t>();</w:t>
            </w:r>
          </w:p>
          <w:p w:rsidR="007B0E9A" w:rsidRDefault="007B0E9A" w:rsidP="007B0E9A">
            <w:pPr>
              <w:autoSpaceDE w:val="0"/>
              <w:autoSpaceDN w:val="0"/>
              <w:spacing w:after="0" w:line="240" w:lineRule="auto"/>
              <w:textAlignment w:val="auto"/>
              <w:rPr>
                <w:rFonts w:ascii="Courier" w:hAnsi="Courier" w:cs="Monaco"/>
                <w:sz w:val="20"/>
              </w:rPr>
            </w:pPr>
            <w:proofErr w:type="gramStart"/>
            <w:r w:rsidRPr="007B0E9A">
              <w:rPr>
                <w:rFonts w:ascii="Courier" w:hAnsi="Courier" w:cs="Monaco"/>
                <w:sz w:val="20"/>
              </w:rPr>
              <w:t>decoder.close</w:t>
            </w:r>
            <w:proofErr w:type="gramEnd"/>
            <w:r w:rsidRPr="007B0E9A">
              <w:rPr>
                <w:rFonts w:ascii="Courier" w:hAnsi="Courier" w:cs="Monaco"/>
                <w:sz w:val="20"/>
              </w:rPr>
              <w:t>();</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r w:rsidRPr="009E0C28">
        <w:rPr>
          <w:i/>
        </w:rPr>
        <w:t>HttpProcessor</w:t>
      </w:r>
      <w:r>
        <w:t xml:space="preserve"> </w:t>
      </w:r>
      <w:r w:rsidR="0093697E">
        <w:t xml:space="preserve">also supports a way to force XML response, which could be leveraged by web browser users for debugging purposes. This is accomplished by adding </w:t>
      </w:r>
      <w:proofErr w:type="gramStart"/>
      <w:r w:rsidR="0093697E">
        <w:t xml:space="preserve">a </w:t>
      </w:r>
      <w:r w:rsidRPr="009E0C28">
        <w:rPr>
          <w:i/>
        </w:rPr>
        <w:t>?</w:t>
      </w:r>
      <w:r w:rsidR="0093697E" w:rsidRPr="009E0C28">
        <w:rPr>
          <w:i/>
        </w:rPr>
        <w:t>xml</w:t>
      </w:r>
      <w:proofErr w:type="gramEnd"/>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w:t>
      </w:r>
      <w:proofErr w:type="gramStart"/>
      <w:r w:rsidR="009E0C28" w:rsidRPr="009E0C28">
        <w:rPr>
          <w:i/>
        </w:rPr>
        <w:t>:8080</w:t>
      </w:r>
      <w:proofErr w:type="gramEnd"/>
      <w:r w:rsidR="009E0C28" w:rsidRPr="009E0C28">
        <w:rPr>
          <w:i/>
        </w:rPr>
        <w:t>/c893454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94" w:name="_Toc110996779"/>
      <w:r>
        <w:t>Retrieving Naming Authority Configuration</w:t>
      </w:r>
      <w:bookmarkEnd w:id="94"/>
    </w:p>
    <w:p w:rsidR="00865C20" w:rsidRDefault="00865C20" w:rsidP="009301A9">
      <w:r>
        <w:t>The naming authority public configuration object can be retrieved from the server via HTTP. This is accomplish</w:t>
      </w:r>
      <w:r w:rsidR="004E7AD7">
        <w:t xml:space="preserve">ed by adding </w:t>
      </w:r>
      <w:proofErr w:type="gramStart"/>
      <w:r w:rsidR="004E7AD7">
        <w:t xml:space="preserve">a </w:t>
      </w:r>
      <w:r w:rsidR="004E7AD7" w:rsidRPr="004E7AD7">
        <w:rPr>
          <w:i/>
        </w:rPr>
        <w:t>?</w:t>
      </w:r>
      <w:r w:rsidRPr="004E7AD7">
        <w:rPr>
          <w:i/>
        </w:rPr>
        <w:t>config</w:t>
      </w:r>
      <w:proofErr w:type="gramEnd"/>
      <w:r>
        <w:t xml:space="preserve"> parameter to the query string. For example:</w:t>
      </w:r>
    </w:p>
    <w:p w:rsidR="00865C20" w:rsidRPr="004E7AD7" w:rsidRDefault="00865C20" w:rsidP="009301A9">
      <w:pPr>
        <w:rPr>
          <w:i/>
        </w:rPr>
      </w:pPr>
      <w:r>
        <w:tab/>
      </w:r>
      <w:r>
        <w:tab/>
      </w:r>
      <w:r w:rsidR="004E7AD7" w:rsidRPr="004E7AD7">
        <w:rPr>
          <w:i/>
        </w:rPr>
        <w:t>http://foo.osumc.edu</w:t>
      </w:r>
      <w:proofErr w:type="gramStart"/>
      <w:r w:rsidRPr="004E7AD7">
        <w:rPr>
          <w:i/>
        </w:rPr>
        <w:t>:8080</w:t>
      </w:r>
      <w:proofErr w:type="gramEnd"/>
      <w:r w:rsidRPr="004E7AD7">
        <w:rPr>
          <w:b/>
          <w:i/>
        </w:rPr>
        <w:t>?config</w:t>
      </w:r>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import</w:t>
            </w:r>
            <w:proofErr w:type="gramEnd"/>
            <w:r w:rsidRPr="000402A9">
              <w:rPr>
                <w:rFonts w:ascii="Courier" w:hAnsi="Courier" w:cs="Monaco"/>
                <w:sz w:val="20"/>
              </w:rPr>
              <w:t xml:space="preserve">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String response </w:t>
            </w:r>
            <w:proofErr w:type="gramStart"/>
            <w:r w:rsidRPr="000402A9">
              <w:rPr>
                <w:rFonts w:ascii="Courier" w:hAnsi="Courier" w:cs="Monaco"/>
                <w:sz w:val="20"/>
              </w:rPr>
              <w:t>= …;</w:t>
            </w:r>
            <w:proofErr w:type="gramEnd"/>
            <w:r w:rsidRPr="000402A9">
              <w:rPr>
                <w:rFonts w:ascii="Courier" w:hAnsi="Courier" w:cs="Monaco"/>
                <w:sz w:val="20"/>
              </w:rPr>
              <w:t xml:space="preserve">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proofErr w:type="gramStart"/>
            <w:r w:rsidRPr="000402A9">
              <w:rPr>
                <w:rFonts w:ascii="Courier" w:hAnsi="Courier" w:cs="Monaco"/>
                <w:sz w:val="20"/>
              </w:rPr>
              <w:t>XMLDecoder(</w:t>
            </w:r>
            <w:proofErr w:type="gramEnd"/>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w:t>
            </w:r>
            <w:proofErr w:type="gramStart"/>
            <w:r w:rsidRPr="000402A9">
              <w:rPr>
                <w:rFonts w:ascii="Courier" w:hAnsi="Courier" w:cs="Monaco"/>
                <w:sz w:val="20"/>
              </w:rPr>
              <w:t>NamingAuthorityConfig)decoder.readObject</w:t>
            </w:r>
            <w:proofErr w:type="gramEnd"/>
            <w:r w:rsidRPr="000402A9">
              <w:rPr>
                <w:rFonts w:ascii="Courier" w:hAnsi="Courier" w:cs="Monaco"/>
                <w:sz w:val="20"/>
              </w:rPr>
              <w:t>();</w:t>
            </w:r>
          </w:p>
          <w:p w:rsidR="00865C20"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decoder.close</w:t>
            </w:r>
            <w:proofErr w:type="gramEnd"/>
            <w:r w:rsidRPr="000402A9">
              <w:rPr>
                <w:rFonts w:ascii="Courier" w:hAnsi="Courier" w:cs="Monaco"/>
                <w:sz w:val="20"/>
              </w:rPr>
              <w:t>();</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95" w:name="_Toc110304735"/>
      <w:bookmarkStart w:id="96" w:name="_Toc110996780"/>
      <w:r>
        <w:t>NamingAuthorityConfig Class</w:t>
      </w:r>
      <w:bookmarkEnd w:id="95"/>
      <w:bookmarkEnd w:id="96"/>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proofErr w:type="gramStart"/>
            <w:r w:rsidRPr="001862E0">
              <w:rPr>
                <w:rFonts w:ascii="Courier" w:hAnsi="Courier"/>
                <w:sz w:val="20"/>
              </w:rPr>
              <w:t>NamingAuthorityConfig(</w:t>
            </w:r>
            <w:proofErr w:type="gramEnd"/>
            <w:r w:rsidRPr="001862E0">
              <w:rPr>
                <w:rFonts w:ascii="Courier" w:hAnsi="Courier"/>
                <w:sz w:val="20"/>
              </w:rPr>
              <w:t>)</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w:t>
            </w:r>
            <w:proofErr w:type="gramStart"/>
            <w:r w:rsidR="001862E0" w:rsidRPr="001862E0">
              <w:rPr>
                <w:rFonts w:ascii="Courier" w:hAnsi="Courier"/>
                <w:sz w:val="20"/>
              </w:rPr>
              <w:t>( org.cagrid.identifiers.namingauthority.NamingAuthorityConfig</w:t>
            </w:r>
            <w:proofErr w:type="gram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gramStart"/>
            <w:r w:rsidR="001862E0" w:rsidRPr="001862E0">
              <w:rPr>
                <w:rFonts w:ascii="Courier" w:hAnsi="Courier"/>
                <w:sz w:val="20"/>
              </w:rPr>
              <w:t>void</w:t>
            </w:r>
            <w:proofErr w:type="gramEnd"/>
            <w:r w:rsidR="001862E0" w:rsidRPr="001862E0">
              <w:rPr>
                <w:rFonts w:ascii="Courier" w:hAnsi="Courier"/>
                <w:sz w:val="20"/>
              </w:rPr>
              <w:t xml:space="preserve">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gramStart"/>
            <w:r w:rsidR="001862E0" w:rsidRPr="001862E0">
              <w:rPr>
                <w:rFonts w:ascii="Courier" w:hAnsi="Courier"/>
                <w:sz w:val="20"/>
              </w:rPr>
              <w:t>getGridSvcUrl(</w:t>
            </w:r>
            <w:proofErr w:type="gram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97" w:name="_Toc110996781"/>
      <w:r>
        <w:t>HttpServer Class</w:t>
      </w:r>
      <w:bookmarkEnd w:id="97"/>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068C3" w:rsidRDefault="00F068C3" w:rsidP="00F75AB8">
      <w:pPr>
        <w:pStyle w:val="Heading3"/>
      </w:pPr>
      <w:bookmarkStart w:id="98" w:name="_Toc110304736"/>
      <w:bookmarkStart w:id="99" w:name="_Toc110996782"/>
      <w:r>
        <w:t xml:space="preserve">Package </w:t>
      </w:r>
      <w:r w:rsidR="00702B5A">
        <w:t>org.cagrid.identifiers.namingauthority</w:t>
      </w:r>
      <w:bookmarkEnd w:id="98"/>
      <w:bookmarkEnd w:id="99"/>
    </w:p>
    <w:p w:rsidR="00702B5A" w:rsidRPr="00F068C3" w:rsidRDefault="00F068C3" w:rsidP="00F068C3">
      <w:pPr>
        <w:pStyle w:val="Heading4"/>
      </w:pPr>
      <w:bookmarkStart w:id="100" w:name="_Toc110304737"/>
      <w:bookmarkStart w:id="101" w:name="_Toc110996783"/>
      <w:r>
        <w:t>NamingAuthorityConfig Interface</w:t>
      </w:r>
      <w:bookmarkEnd w:id="100"/>
      <w:bookmarkEnd w:id="101"/>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gramStart"/>
            <w:r w:rsidRPr="005639BF">
              <w:rPr>
                <w:rFonts w:ascii="Courier" w:hAnsi="Courier"/>
                <w:i/>
                <w:sz w:val="20"/>
              </w:rPr>
              <w:t>getPrefix</w:t>
            </w:r>
            <w:r w:rsidRPr="00A106E6">
              <w:rPr>
                <w:rFonts w:ascii="Courier" w:hAnsi="Courier"/>
                <w:sz w:val="20"/>
              </w:rPr>
              <w:t>(</w:t>
            </w:r>
            <w:proofErr w:type="gramEnd"/>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proofErr w:type="gramStart"/>
            <w:r w:rsidRPr="005639BF">
              <w:rPr>
                <w:rFonts w:ascii="Courier" w:hAnsi="Courier"/>
                <w:i/>
                <w:sz w:val="20"/>
              </w:rPr>
              <w:t>getGridSvcUrl</w:t>
            </w:r>
            <w:r w:rsidRPr="00A106E6">
              <w:rPr>
                <w:rFonts w:ascii="Courier" w:hAnsi="Courier"/>
                <w:sz w:val="20"/>
              </w:rPr>
              <w:t>(</w:t>
            </w:r>
            <w:proofErr w:type="gramEnd"/>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02" w:name="_Toc110996784"/>
      <w:bookmarkStart w:id="103" w:name="_Toc110304738"/>
      <w:r>
        <w:t>IdentifierGenerator Interface</w:t>
      </w:r>
      <w:bookmarkEnd w:id="10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w:t>
            </w:r>
            <w:proofErr w:type="gramStart"/>
            <w:r>
              <w:rPr>
                <w:rFonts w:ascii="Courier" w:hAnsi="Courier"/>
                <w:i/>
                <w:sz w:val="20"/>
              </w:rPr>
              <w:t>( NamingAuthorityConfig</w:t>
            </w:r>
            <w:proofErr w:type="gramEnd"/>
            <w:r>
              <w:rPr>
                <w:rFonts w:ascii="Courier" w:hAnsi="Courier"/>
                <w:i/>
                <w:sz w:val="20"/>
              </w:rPr>
              <w:t xml:space="preserve">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04" w:name="_Toc110996785"/>
      <w:r>
        <w:t>NamingAuthority Class</w:t>
      </w:r>
      <w:bookmarkEnd w:id="103"/>
      <w:bookmarkEnd w:id="10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proofErr w:type="gramStart"/>
            <w:r w:rsidRPr="00A106E6">
              <w:rPr>
                <w:rFonts w:ascii="Courier" w:hAnsi="Courier"/>
                <w:sz w:val="20"/>
              </w:rPr>
              <w:t>public</w:t>
            </w:r>
            <w:proofErr w:type="gramEnd"/>
            <w:r w:rsidRPr="00A106E6">
              <w:rPr>
                <w:rFonts w:ascii="Courier" w:hAnsi="Courier"/>
                <w:sz w:val="20"/>
              </w:rPr>
              <w:t xml:space="preserve">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proofErr w:type="gramStart"/>
            <w:r w:rsidR="005639BF" w:rsidRPr="005639BF">
              <w:rPr>
                <w:rFonts w:ascii="Courier" w:hAnsi="Courier"/>
                <w:i/>
                <w:sz w:val="20"/>
              </w:rPr>
              <w:t>getConfiguration</w:t>
            </w:r>
            <w:r w:rsidR="005639BF">
              <w:rPr>
                <w:rFonts w:ascii="Courier" w:hAnsi="Courier"/>
                <w:sz w:val="20"/>
              </w:rPr>
              <w:t>(</w:t>
            </w:r>
            <w:proofErr w:type="gramEnd"/>
            <w:r w:rsidR="005639BF">
              <w:rPr>
                <w:rFonts w:ascii="Courier" w:hAnsi="Courier"/>
                <w:sz w:val="20"/>
              </w:rPr>
              <w:t>);</w:t>
            </w:r>
          </w:p>
          <w:p w:rsidR="00A106E6" w:rsidRDefault="005639BF" w:rsidP="005639BF">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proofErr w:type="gramStart"/>
            <w:r w:rsidRPr="005639BF">
              <w:rPr>
                <w:rFonts w:ascii="Courier" w:hAnsi="Courier"/>
                <w:i/>
                <w:sz w:val="20"/>
              </w:rPr>
              <w:t>getIdentifierGenerator</w:t>
            </w:r>
            <w:r>
              <w:rPr>
                <w:rFonts w:ascii="Courier" w:hAnsi="Courier"/>
                <w:sz w:val="20"/>
              </w:rPr>
              <w:t>(</w:t>
            </w:r>
            <w:proofErr w:type="gramEnd"/>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5639BF">
              <w:rPr>
                <w:rFonts w:ascii="Courier" w:hAnsi="Courier"/>
                <w:i/>
                <w:sz w:val="20"/>
              </w:rPr>
              <w:t>setIdentifierGenerator</w:t>
            </w:r>
            <w:r>
              <w:rPr>
                <w:rFonts w:ascii="Courier" w:hAnsi="Courier"/>
                <w:sz w:val="20"/>
              </w:rPr>
              <w:t>( IdentifierGenerator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proofErr w:type="gramStart"/>
            <w:r w:rsidRPr="005639BF">
              <w:rPr>
                <w:rFonts w:ascii="Courier" w:hAnsi="Courier"/>
                <w:i/>
                <w:sz w:val="20"/>
              </w:rPr>
              <w:t>generateIdentifier</w:t>
            </w:r>
            <w:r>
              <w:rPr>
                <w:rFonts w:ascii="Courier" w:hAnsi="Courier"/>
                <w:sz w:val="20"/>
              </w:rPr>
              <w:t>(</w:t>
            </w:r>
            <w:proofErr w:type="gramEnd"/>
            <w:r>
              <w:rPr>
                <w:rFonts w:ascii="Courier" w:hAnsi="Courier"/>
                <w:sz w:val="20"/>
              </w:rPr>
              <w:t>);</w:t>
            </w:r>
          </w:p>
          <w:p w:rsidR="005639BF" w:rsidRDefault="005639BF" w:rsidP="00A106E6">
            <w:pPr>
              <w:spacing w:after="0"/>
              <w:ind w:left="360"/>
              <w:rPr>
                <w:rFonts w:ascii="Courier" w:hAnsi="Courier"/>
                <w:sz w:val="20"/>
              </w:rPr>
            </w:pPr>
          </w:p>
          <w:p w:rsidR="00BB1CE2" w:rsidRDefault="002B6C3F" w:rsidP="00A106E6">
            <w:pPr>
              <w:spacing w:after="0"/>
              <w:ind w:left="360"/>
              <w:rPr>
                <w:rFonts w:ascii="Courier" w:hAnsi="Courier"/>
                <w:sz w:val="20"/>
              </w:rPr>
            </w:pPr>
            <w:proofErr w:type="gramStart"/>
            <w:r>
              <w:rPr>
                <w:rFonts w:ascii="Courier" w:hAnsi="Courier"/>
                <w:b/>
                <w:sz w:val="20"/>
              </w:rPr>
              <w:t>a</w:t>
            </w:r>
            <w:r w:rsidR="005639BF" w:rsidRPr="005639BF">
              <w:rPr>
                <w:rFonts w:ascii="Courier" w:hAnsi="Courier"/>
                <w:b/>
                <w:sz w:val="20"/>
              </w:rPr>
              <w:t>bstract</w:t>
            </w:r>
            <w:proofErr w:type="gramEnd"/>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A106E6" w:rsidRDefault="00BB1CE2" w:rsidP="00A106E6">
            <w:pPr>
              <w:spacing w:after="0"/>
              <w:ind w:left="360"/>
              <w:rPr>
                <w:rFonts w:ascii="Courier" w:hAnsi="Courier"/>
                <w:sz w:val="20"/>
              </w:rPr>
            </w:pPr>
            <w:proofErr w:type="gramStart"/>
            <w:r>
              <w:rPr>
                <w:rFonts w:ascii="Courier" w:hAnsi="Courier"/>
                <w:b/>
                <w:sz w:val="20"/>
              </w:rPr>
              <w:t>abstract</w:t>
            </w:r>
            <w:proofErr w:type="gramEnd"/>
            <w:r>
              <w:rPr>
                <w:rFonts w:ascii="Courier" w:hAnsi="Courier"/>
                <w:b/>
                <w:sz w:val="20"/>
              </w:rPr>
              <w:t xml:space="preserve"> </w:t>
            </w:r>
            <w:r w:rsidRPr="00BB1CE2">
              <w:rPr>
                <w:rFonts w:ascii="Courier" w:hAnsi="Courier"/>
                <w:sz w:val="20"/>
              </w:rPr>
              <w:t>void</w:t>
            </w:r>
            <w:r>
              <w:rPr>
                <w:rFonts w:ascii="Courier" w:hAnsi="Courier"/>
                <w:b/>
                <w:sz w:val="20"/>
              </w:rPr>
              <w:t xml:space="preserve">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05" w:name="_Toc110996786"/>
      <w:r>
        <w:t>NamingAuthorityLoader Class</w:t>
      </w:r>
      <w:bookmarkEnd w:id="10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proofErr w:type="gramStart"/>
            <w:r w:rsidRPr="0043781F">
              <w:rPr>
                <w:rFonts w:ascii="Courier" w:hAnsi="Courier"/>
                <w:i/>
                <w:sz w:val="20"/>
              </w:rPr>
              <w:t>NamingAuthorityLoader</w:t>
            </w:r>
            <w:r>
              <w:rPr>
                <w:rFonts w:ascii="Courier" w:hAnsi="Courier"/>
                <w:sz w:val="20"/>
              </w:rPr>
              <w:t>(</w:t>
            </w:r>
            <w:proofErr w:type="gramEnd"/>
            <w:r>
              <w:rPr>
                <w:rFonts w:ascii="Courier" w:hAnsi="Courier"/>
                <w:sz w:val="20"/>
              </w:rPr>
              <w:t>) {</w:t>
            </w:r>
          </w:p>
          <w:p w:rsidR="0043781F" w:rsidRDefault="0043781F" w:rsidP="0043781F">
            <w:pPr>
              <w:spacing w:after="0"/>
              <w:ind w:left="720"/>
              <w:rPr>
                <w:rFonts w:ascii="Courier" w:hAnsi="Courier"/>
                <w:sz w:val="20"/>
              </w:rPr>
            </w:pPr>
            <w:proofErr w:type="gramStart"/>
            <w:r>
              <w:rPr>
                <w:rFonts w:ascii="Courier" w:hAnsi="Courier"/>
                <w:sz w:val="20"/>
              </w:rPr>
              <w:t>init</w:t>
            </w:r>
            <w:proofErr w:type="gramEnd"/>
            <w:r>
              <w:rPr>
                <w:rFonts w:ascii="Courier" w:hAnsi="Courier"/>
                <w:sz w:val="20"/>
              </w:rPr>
              <w: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proofErr w:type="gramStart"/>
            <w:r w:rsidRPr="0043781F">
              <w:rPr>
                <w:rFonts w:ascii="Courier" w:hAnsi="Courier"/>
                <w:sz w:val="20"/>
              </w:rPr>
              <w:t>( String</w:t>
            </w:r>
            <w:proofErr w:type="gramEnd"/>
            <w:r w:rsidRPr="0043781F">
              <w:rPr>
                <w:rFonts w:ascii="Courier" w:hAnsi="Courier"/>
                <w:sz w:val="20"/>
              </w:rPr>
              <w:t>[] contextList, String authorityName ) {</w:t>
            </w:r>
          </w:p>
          <w:p w:rsidR="0043781F" w:rsidRDefault="0043781F" w:rsidP="0043781F">
            <w:pPr>
              <w:spacing w:after="0"/>
              <w:ind w:left="720"/>
              <w:rPr>
                <w:rFonts w:ascii="Courier" w:hAnsi="Courier"/>
                <w:sz w:val="20"/>
              </w:rPr>
            </w:pPr>
            <w:proofErr w:type="gramStart"/>
            <w:r w:rsidRPr="0043781F">
              <w:rPr>
                <w:rFonts w:ascii="Courier" w:hAnsi="Courier"/>
                <w:sz w:val="20"/>
              </w:rPr>
              <w:t>init</w:t>
            </w:r>
            <w:proofErr w:type="gramEnd"/>
            <w:r w:rsidRPr="0043781F">
              <w:rPr>
                <w:rFonts w:ascii="Courier" w:hAnsi="Courier"/>
                <w:sz w:val="20"/>
              </w:rPr>
              <w:t xml:space="preserve">(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proofErr w:type="gramStart"/>
            <w:r w:rsidRPr="0043781F">
              <w:rPr>
                <w:rFonts w:ascii="Courier" w:hAnsi="Courier"/>
                <w:sz w:val="20"/>
              </w:rPr>
              <w:t>void</w:t>
            </w:r>
            <w:proofErr w:type="gramEnd"/>
            <w:r w:rsidRPr="0043781F">
              <w:rPr>
                <w:rFonts w:ascii="Courier" w:hAnsi="Courier"/>
                <w:sz w:val="20"/>
              </w:rPr>
              <w:t xml:space="preserve">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proofErr w:type="gramStart"/>
            <w:r w:rsidRPr="0043781F">
              <w:rPr>
                <w:rFonts w:ascii="Courier" w:hAnsi="Courier"/>
                <w:sz w:val="20"/>
              </w:rPr>
              <w:t>appCtx</w:t>
            </w:r>
            <w:proofErr w:type="gramEnd"/>
            <w:r w:rsidRPr="0043781F">
              <w:rPr>
                <w:rFonts w:ascii="Courier" w:hAnsi="Courier"/>
                <w:sz w:val="20"/>
              </w:rPr>
              <w:t xml:space="preserve"> = new ClassPathXmlApplicationContext( contextList ); </w:t>
            </w:r>
          </w:p>
          <w:p w:rsidR="0043781F" w:rsidRDefault="0043781F" w:rsidP="0043781F">
            <w:pPr>
              <w:spacing w:after="0"/>
              <w:ind w:left="720"/>
              <w:rPr>
                <w:rFonts w:ascii="Courier" w:hAnsi="Courier"/>
                <w:sz w:val="20"/>
              </w:rPr>
            </w:pPr>
            <w:proofErr w:type="gramStart"/>
            <w:r w:rsidRPr="0043781F">
              <w:rPr>
                <w:rFonts w:ascii="Courier" w:hAnsi="Courier"/>
                <w:sz w:val="20"/>
              </w:rPr>
              <w:t>namingAuthority</w:t>
            </w:r>
            <w:proofErr w:type="gramEnd"/>
            <w:r w:rsidRPr="0043781F">
              <w:rPr>
                <w:rFonts w:ascii="Courier" w:hAnsi="Courier"/>
                <w:sz w:val="20"/>
              </w:rPr>
              <w:t xml:space="preserve">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proofErr w:type="gramStart"/>
            <w:r w:rsidRPr="0043781F">
              <w:rPr>
                <w:rFonts w:ascii="Courier" w:hAnsi="Courier"/>
                <w:i/>
                <w:sz w:val="20"/>
              </w:rPr>
              <w:t>getNamingAuthority</w:t>
            </w:r>
            <w:r>
              <w:rPr>
                <w:rFonts w:ascii="Courier" w:hAnsi="Courier"/>
                <w:sz w:val="20"/>
              </w:rPr>
              <w:t>(</w:t>
            </w:r>
            <w:proofErr w:type="gramEnd"/>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C60C50" w:rsidRDefault="00533E4F" w:rsidP="00582875">
      <w:pPr>
        <w:pStyle w:val="Heading3"/>
      </w:pPr>
      <w:bookmarkStart w:id="106" w:name="_Toc110304739"/>
      <w:bookmarkStart w:id="107" w:name="_Toc110996787"/>
      <w:r>
        <w:t xml:space="preserve">Package </w:t>
      </w:r>
      <w:r w:rsidR="00582875">
        <w:t>org.cagrid.identifiers.namingauthority.impl</w:t>
      </w:r>
      <w:bookmarkEnd w:id="106"/>
      <w:bookmarkEnd w:id="107"/>
    </w:p>
    <w:p w:rsidR="00582875" w:rsidRPr="00C60C50" w:rsidRDefault="00C60C50" w:rsidP="00C60C50">
      <w:pPr>
        <w:pStyle w:val="Heading4"/>
      </w:pPr>
      <w:bookmarkStart w:id="108" w:name="_Toc110304740"/>
      <w:bookmarkStart w:id="109" w:name="_Toc110996788"/>
      <w:r>
        <w:t>NamingAuthorityConfigImpl Class</w:t>
      </w:r>
      <w:bookmarkEnd w:id="108"/>
      <w:bookmarkEnd w:id="109"/>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gramStart"/>
            <w:r w:rsidRPr="000F5955">
              <w:rPr>
                <w:rFonts w:ascii="Courier" w:hAnsi="Courier"/>
                <w:i/>
                <w:sz w:val="20"/>
              </w:rPr>
              <w:t>getPrefix</w:t>
            </w:r>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proofErr w:type="gramStart"/>
            <w:r w:rsidRPr="000F5955">
              <w:rPr>
                <w:rFonts w:ascii="Courier" w:hAnsi="Courier"/>
                <w:i/>
                <w:sz w:val="20"/>
              </w:rPr>
              <w:t>getHttpServerPort</w:t>
            </w:r>
            <w:r>
              <w:rPr>
                <w:rFonts w:ascii="Courier" w:hAnsi="Courier"/>
                <w:sz w:val="20"/>
              </w:rPr>
              <w:t>(</w:t>
            </w:r>
            <w:proofErr w:type="gramEnd"/>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proofErr w:type="gramStart"/>
            <w:r w:rsidRPr="000F5955">
              <w:rPr>
                <w:rFonts w:ascii="Courier" w:hAnsi="Courier"/>
                <w:i/>
                <w:sz w:val="20"/>
              </w:rPr>
              <w:t>getGridSvcUrl</w:t>
            </w:r>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10" w:name="_Toc110996789"/>
      <w:r>
        <w:t>IdentifierGeneratorImpl Class</w:t>
      </w:r>
      <w:bookmarkEnd w:id="110"/>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proofErr w:type="gramStart"/>
            <w:r w:rsidRPr="004B69A1">
              <w:rPr>
                <w:rFonts w:ascii="Courier" w:hAnsi="Courier" w:cs="Monaco"/>
                <w:i/>
                <w:sz w:val="20"/>
              </w:rPr>
              <w:t>generate</w:t>
            </w:r>
            <w:r w:rsidRPr="004B69A1">
              <w:rPr>
                <w:rFonts w:ascii="Courier" w:hAnsi="Courier" w:cs="Monaco"/>
                <w:sz w:val="20"/>
              </w:rPr>
              <w:t>(</w:t>
            </w:r>
            <w:proofErr w:type="gramEnd"/>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proofErr w:type="gramStart"/>
            <w:r w:rsidRPr="004B69A1">
              <w:rPr>
                <w:rFonts w:ascii="Courier" w:hAnsi="Courier" w:cs="Monaco"/>
                <w:bCs/>
                <w:sz w:val="20"/>
              </w:rPr>
              <w:t>return</w:t>
            </w:r>
            <w:proofErr w:type="gramEnd"/>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11" w:name="_Toc110304741"/>
      <w:bookmarkStart w:id="112" w:name="_Toc110996790"/>
      <w:r>
        <w:t>NamingAuthorityImpl Class</w:t>
      </w:r>
      <w:bookmarkEnd w:id="111"/>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org.cagrid.identifiers.namingauthority.http.HttpServer;</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org.cagrid.identifiers.namingauthority.util.Database;</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proofErr w:type="gramStart"/>
            <w:r w:rsidRPr="00460BCA">
              <w:rPr>
                <w:rFonts w:ascii="Courier" w:hAnsi="Courier"/>
                <w:sz w:val="20"/>
              </w:rPr>
              <w:t>public</w:t>
            </w:r>
            <w:proofErr w:type="gramEnd"/>
            <w:r w:rsidRPr="00460BCA">
              <w:rPr>
                <w:rFonts w:ascii="Courier" w:hAnsi="Courier"/>
                <w:sz w:val="20"/>
              </w:rPr>
              <w:t xml:space="preserve">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proofErr w:type="gramStart"/>
            <w:r w:rsidRPr="00460BCA">
              <w:rPr>
                <w:rFonts w:ascii="Courier" w:hAnsi="Courier"/>
                <w:sz w:val="20"/>
              </w:rPr>
              <w:t>implements</w:t>
            </w:r>
            <w:proofErr w:type="gramEnd"/>
            <w:r w:rsidRPr="00460BCA">
              <w:rPr>
                <w:rFonts w:ascii="Courier" w:hAnsi="Courier"/>
                <w:sz w:val="20"/>
              </w:rPr>
              <w:t xml:space="preserve">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BB1CE2" w:rsidP="00BB1CE2">
            <w:pPr>
              <w:spacing w:after="0"/>
              <w:ind w:left="360"/>
              <w:rPr>
                <w:rFonts w:ascii="Courier" w:hAnsi="Courier"/>
                <w:sz w:val="20"/>
              </w:rPr>
            </w:pPr>
            <w:r>
              <w:rPr>
                <w:rFonts w:ascii="Courier" w:hAnsi="Courier"/>
                <w:sz w:val="20"/>
              </w:rPr>
              <w:t>HttpProcessor httpProcessor;</w:t>
            </w:r>
          </w:p>
          <w:p w:rsidR="000F5955" w:rsidRDefault="000F5955" w:rsidP="00BB1CE2">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0F5955" w:rsidP="000F5955">
            <w:pPr>
              <w:spacing w:after="0"/>
              <w:ind w:left="360"/>
              <w:rPr>
                <w:rFonts w:ascii="Courier" w:hAnsi="Courier"/>
                <w:sz w:val="20"/>
              </w:rPr>
            </w:pPr>
            <w:r>
              <w:rPr>
                <w:rFonts w:ascii="Courier" w:hAnsi="Courier"/>
                <w:sz w:val="20"/>
              </w:rPr>
              <w:t xml:space="preserve">Database </w:t>
            </w:r>
            <w:proofErr w:type="gramStart"/>
            <w:r w:rsidRPr="000F5955">
              <w:rPr>
                <w:rFonts w:ascii="Courier" w:hAnsi="Courier"/>
                <w:i/>
                <w:sz w:val="20"/>
              </w:rPr>
              <w:t>getDatabase</w:t>
            </w:r>
            <w:r>
              <w:rPr>
                <w:rFonts w:ascii="Courier" w:hAnsi="Courier"/>
                <w:sz w:val="20"/>
              </w:rPr>
              <w:t>(</w:t>
            </w:r>
            <w:proofErr w:type="gramEnd"/>
            <w:r>
              <w:rPr>
                <w:rFonts w:ascii="Courier" w:hAnsi="Courier"/>
                <w:sz w:val="20"/>
              </w:rPr>
              <w:t>);</w:t>
            </w:r>
          </w:p>
          <w:p w:rsidR="00460BCA" w:rsidRPr="00460BCA" w:rsidRDefault="000F5955" w:rsidP="000F5955">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setDatabase</w:t>
            </w:r>
            <w:r>
              <w:rPr>
                <w:rFonts w:ascii="Courier" w:hAnsi="Courier"/>
                <w:sz w:val="20"/>
              </w:rPr>
              <w:t>( Database );</w:t>
            </w:r>
          </w:p>
          <w:p w:rsidR="00460BCA" w:rsidRPr="00460BCA" w:rsidRDefault="00460BCA" w:rsidP="00460BCA">
            <w:pPr>
              <w:spacing w:after="0"/>
              <w:rPr>
                <w:rFonts w:ascii="Courier" w:hAnsi="Courier"/>
                <w:sz w:val="20"/>
              </w:rPr>
            </w:pPr>
          </w:p>
          <w:p w:rsidR="00582875" w:rsidRPr="00460BCA" w:rsidRDefault="00B363FE"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String </w:t>
            </w:r>
            <w:r w:rsidR="00460BCA" w:rsidRPr="000F5955">
              <w:rPr>
                <w:rFonts w:ascii="Courier" w:hAnsi="Courier"/>
                <w:i/>
                <w:sz w:val="20"/>
              </w:rPr>
              <w:t>create</w:t>
            </w:r>
            <w:proofErr w:type="gramStart"/>
            <w:r w:rsidR="000F5955">
              <w:rPr>
                <w:rFonts w:ascii="Courier" w:hAnsi="Courier"/>
                <w:sz w:val="20"/>
              </w:rPr>
              <w:t>( IdentifierValues</w:t>
            </w:r>
            <w:proofErr w:type="gramEnd"/>
            <w:r w:rsidR="000F5955">
              <w:rPr>
                <w:rFonts w:ascii="Courier" w:hAnsi="Courier"/>
                <w:sz w:val="20"/>
              </w:rPr>
              <w:t xml:space="preserve"> </w:t>
            </w:r>
            <w:r w:rsidR="00460BCA" w:rsidRPr="00460BCA">
              <w:rPr>
                <w:rFonts w:ascii="Courier" w:hAnsi="Courier"/>
                <w:sz w:val="20"/>
              </w:rPr>
              <w:t>)</w:t>
            </w:r>
            <w:r w:rsidR="00460BCA">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 xml:space="preserve">IdentifierValues </w:t>
            </w:r>
            <w:r w:rsidRPr="000F5955">
              <w:rPr>
                <w:rFonts w:ascii="Courier" w:hAnsi="Courier"/>
                <w:i/>
                <w:sz w:val="20"/>
              </w:rPr>
              <w:t>getValues</w:t>
            </w:r>
            <w:proofErr w:type="gramStart"/>
            <w:r w:rsidRPr="00B363FE">
              <w:rPr>
                <w:rFonts w:ascii="Courier" w:hAnsi="Courier"/>
                <w:sz w:val="20"/>
              </w:rPr>
              <w:t>( String</w:t>
            </w:r>
            <w:proofErr w:type="gramEnd"/>
            <w:r w:rsidRPr="00B363FE">
              <w:rPr>
                <w:rFonts w:ascii="Courier" w:hAnsi="Courier"/>
                <w:sz w:val="20"/>
              </w:rPr>
              <w:t xml:space="preserve"> identifier )</w:t>
            </w:r>
            <w:r>
              <w:rPr>
                <w:rFonts w:ascii="Courier" w:hAnsi="Courier"/>
                <w:sz w:val="20"/>
              </w:rPr>
              <w:t>;</w:t>
            </w:r>
          </w:p>
          <w:p w:rsidR="000F5955" w:rsidRDefault="000F5955" w:rsidP="00B363FE">
            <w:pPr>
              <w:spacing w:after="0"/>
              <w:ind w:left="360"/>
              <w:rPr>
                <w:rFonts w:ascii="Courier" w:hAnsi="Courier"/>
                <w:sz w:val="20"/>
              </w:rPr>
            </w:pPr>
          </w:p>
          <w:p w:rsidR="00BB1CE2" w:rsidRDefault="00B363FE" w:rsidP="00B363FE">
            <w:pPr>
              <w:spacing w:after="0"/>
              <w:ind w:left="360"/>
              <w:rPr>
                <w:rFonts w:ascii="Courier" w:hAnsi="Courier"/>
                <w:sz w:val="20"/>
              </w:rPr>
            </w:pPr>
            <w:proofErr w:type="gramStart"/>
            <w:r w:rsidRPr="00B363FE">
              <w:rPr>
                <w:rFonts w:ascii="Courier" w:hAnsi="Courier"/>
                <w:sz w:val="20"/>
              </w:rPr>
              <w:t>void</w:t>
            </w:r>
            <w:proofErr w:type="gramEnd"/>
            <w:r w:rsidRPr="00B363FE">
              <w:rPr>
                <w:rFonts w:ascii="Courier" w:hAnsi="Courier"/>
                <w:sz w:val="20"/>
              </w:rPr>
              <w:t xml:space="preserve"> startHttpServer()</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BB1CE2" w:rsidRDefault="00BB1CE2" w:rsidP="00BB1CE2">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initialize</w:t>
            </w:r>
            <w:r>
              <w:rPr>
                <w:rFonts w:ascii="Courier" w:hAnsi="Courier"/>
                <w:sz w:val="20"/>
              </w:rPr>
              <w:t>();</w:t>
            </w:r>
          </w:p>
          <w:p w:rsidR="00B363FE" w:rsidRDefault="00BB1CE2" w:rsidP="00BB1CE2">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BB1CE2">
              <w:rPr>
                <w:rFonts w:ascii="Courier" w:hAnsi="Courier"/>
                <w:i/>
                <w:sz w:val="20"/>
              </w:rPr>
              <w:t>processHttRequest</w:t>
            </w:r>
            <w:r>
              <w:rPr>
                <w:rFonts w:ascii="Courier" w:hAnsi="Courier"/>
                <w:b/>
                <w:sz w:val="20"/>
              </w:rPr>
              <w:t>(</w:t>
            </w:r>
            <w:r w:rsidRPr="00BB1CE2">
              <w:rPr>
                <w:rFonts w:ascii="Courier" w:hAnsi="Courier"/>
                <w:sz w:val="20"/>
              </w:rPr>
              <w:t>HttpServletRequest</w:t>
            </w:r>
            <w:r>
              <w:rPr>
                <w:rFonts w:ascii="Courier" w:hAnsi="Courier"/>
                <w:b/>
                <w:sz w:val="20"/>
              </w:rPr>
              <w:t xml:space="preserve">, </w:t>
            </w:r>
            <w:r w:rsidRPr="00BB1CE2">
              <w:rPr>
                <w:rFonts w:ascii="Courier" w:hAnsi="Courier"/>
                <w:sz w:val="20"/>
              </w:rPr>
              <w:t>HttpServletResponse</w:t>
            </w:r>
            <w:r>
              <w:rPr>
                <w:rFonts w:ascii="Courier" w:hAnsi="Courier"/>
                <w:b/>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13" w:name="_Toc110304742"/>
      <w:bookmarkStart w:id="114" w:name="_Toc110996791"/>
      <w:r>
        <w:t>NamingAuthorityService Class</w:t>
      </w:r>
      <w:bookmarkEnd w:id="113"/>
      <w:bookmarkEnd w:id="114"/>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15" w:name="_Toc110996792"/>
      <w:r>
        <w:t>Package org.cagrid.identifiers.namingauthority.util</w:t>
      </w:r>
      <w:bookmarkEnd w:id="115"/>
    </w:p>
    <w:p w:rsidR="006F1B63" w:rsidRDefault="00FB35B4" w:rsidP="006F1B63">
      <w:pPr>
        <w:pStyle w:val="Heading4"/>
      </w:pPr>
      <w:bookmarkStart w:id="116" w:name="_Toc110996793"/>
      <w:r>
        <w:t>Database C</w:t>
      </w:r>
      <w:r w:rsidR="006F1B63">
        <w:t>lass</w:t>
      </w:r>
      <w:bookmarkEnd w:id="116"/>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gramStart"/>
            <w:r w:rsidRPr="00CC010E">
              <w:rPr>
                <w:rFonts w:ascii="Courier" w:hAnsi="Courier"/>
                <w:i/>
                <w:sz w:val="20"/>
              </w:rPr>
              <w:t>getDbUrl</w:t>
            </w:r>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gramStart"/>
            <w:r w:rsidRPr="00CC010E">
              <w:rPr>
                <w:rFonts w:ascii="Courier" w:hAnsi="Courier"/>
                <w:i/>
                <w:sz w:val="20"/>
              </w:rPr>
              <w:t>getDbUser</w:t>
            </w:r>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gramStart"/>
            <w:r w:rsidRPr="00CC010E">
              <w:rPr>
                <w:rFonts w:ascii="Courier" w:hAnsi="Courier"/>
                <w:i/>
                <w:sz w:val="20"/>
              </w:rPr>
              <w:t>getDbPassword</w:t>
            </w:r>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save</w:t>
            </w:r>
            <w:r>
              <w:rPr>
                <w:rFonts w:ascii="Courier" w:hAnsi="Courier"/>
                <w:sz w:val="20"/>
              </w:rPr>
              <w:t>( String identifier, IdentifierValues values );</w:t>
            </w:r>
          </w:p>
          <w:p w:rsidR="00CC010E" w:rsidRDefault="00CC010E" w:rsidP="00CC010E">
            <w:pPr>
              <w:spacing w:after="0"/>
              <w:ind w:left="360"/>
              <w:rPr>
                <w:rFonts w:ascii="Courier" w:hAnsi="Courier"/>
                <w:sz w:val="20"/>
              </w:rPr>
            </w:pPr>
            <w:r>
              <w:rPr>
                <w:rFonts w:ascii="Courier" w:hAnsi="Courier"/>
                <w:sz w:val="20"/>
              </w:rPr>
              <w:t xml:space="preserve">IdentifierValues </w:t>
            </w:r>
            <w:r w:rsidRPr="00CC010E">
              <w:rPr>
                <w:rFonts w:ascii="Courier" w:hAnsi="Courier"/>
                <w:i/>
                <w:sz w:val="20"/>
              </w:rPr>
              <w:t>getValues</w:t>
            </w:r>
            <w:proofErr w:type="gramStart"/>
            <w:r>
              <w:rPr>
                <w:rFonts w:ascii="Courier" w:hAnsi="Courier"/>
                <w:sz w:val="20"/>
              </w:rPr>
              <w:t>( String</w:t>
            </w:r>
            <w:proofErr w:type="gramEnd"/>
            <w:r>
              <w:rPr>
                <w:rFonts w:ascii="Courier" w:hAnsi="Courier"/>
                <w:sz w:val="20"/>
              </w:rPr>
              <w:t xml:space="preserve">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17" w:name="_Toc110996794"/>
      <w:r>
        <w:t>HibernateUtil Class</w:t>
      </w:r>
      <w:bookmarkEnd w:id="117"/>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proofErr w:type="gramStart"/>
            <w:r>
              <w:rPr>
                <w:rFonts w:ascii="Courier" w:hAnsi="Courier"/>
                <w:sz w:val="20"/>
              </w:rPr>
              <w:t>HibernateUtil(</w:t>
            </w:r>
            <w:proofErr w:type="gramEnd"/>
            <w:r>
              <w:rPr>
                <w:rFonts w:ascii="Courier" w:hAnsi="Courier"/>
                <w:sz w:val="20"/>
              </w:rPr>
              <w:t>)</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proofErr w:type="gramStart"/>
            <w:r w:rsidRPr="00FB35B4">
              <w:rPr>
                <w:rFonts w:ascii="Courier" w:hAnsi="Courier"/>
                <w:sz w:val="20"/>
              </w:rPr>
              <w:t>( String</w:t>
            </w:r>
            <w:proofErr w:type="gramEnd"/>
            <w:r w:rsidRPr="00FB35B4">
              <w:rPr>
                <w:rFonts w:ascii="Courier" w:hAnsi="Courier"/>
                <w:sz w:val="20"/>
              </w:rPr>
              <w:t xml:space="preserve">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proofErr w:type="gramStart"/>
            <w:r w:rsidRPr="00DA1619">
              <w:rPr>
                <w:rFonts w:ascii="Courier" w:hAnsi="Courier"/>
                <w:i/>
                <w:sz w:val="20"/>
              </w:rPr>
              <w:t>getSessionFactory</w:t>
            </w:r>
            <w:r w:rsidRPr="00FB35B4">
              <w:rPr>
                <w:rFonts w:ascii="Courier" w:hAnsi="Courier"/>
                <w:sz w:val="20"/>
              </w:rPr>
              <w:t>(</w:t>
            </w:r>
            <w:proofErr w:type="gramEnd"/>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18" w:name="_Toc110996795"/>
      <w:r>
        <w:t>IdentifierUtil Class</w:t>
      </w:r>
      <w:bookmarkEnd w:id="118"/>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builds</w:t>
            </w:r>
            <w:proofErr w:type="gramEnd"/>
            <w:r>
              <w:rPr>
                <w:rFonts w:ascii="Courier" w:hAnsi="Courier"/>
                <w:sz w:val="20"/>
              </w:rPr>
              <w:t xml:space="preserve">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proofErr w:type="gramStart"/>
            <w:r w:rsidRPr="0061119B">
              <w:rPr>
                <w:rFonts w:ascii="Courier" w:hAnsi="Courier"/>
                <w:sz w:val="20"/>
              </w:rPr>
              <w:t>( String</w:t>
            </w:r>
            <w:proofErr w:type="gramEnd"/>
            <w:r w:rsidRPr="0061119B">
              <w:rPr>
                <w:rFonts w:ascii="Courier" w:hAnsi="Courier"/>
                <w:sz w:val="20"/>
              </w:rPr>
              <w:t xml:space="preserve">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extracts</w:t>
            </w:r>
            <w:proofErr w:type="gramEnd"/>
            <w:r>
              <w:rPr>
                <w:rFonts w:ascii="Courier" w:hAnsi="Courier"/>
                <w:sz w:val="20"/>
              </w:rPr>
              <w:t xml:space="preserve">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proofErr w:type="gramStart"/>
            <w:r w:rsidRPr="0061119B">
              <w:rPr>
                <w:rFonts w:ascii="Courier" w:hAnsi="Courier"/>
                <w:sz w:val="20"/>
              </w:rPr>
              <w:t>( String</w:t>
            </w:r>
            <w:proofErr w:type="gramEnd"/>
            <w:r w:rsidRPr="0061119B">
              <w:rPr>
                <w:rFonts w:ascii="Courier" w:hAnsi="Courier"/>
                <w:sz w:val="20"/>
              </w:rPr>
              <w:t xml:space="preserve">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19" w:name="_Toc110996796"/>
      <w:r>
        <w:t>Package org.cagrid.identifiers.namingauthority.hibernate</w:t>
      </w:r>
      <w:bookmarkEnd w:id="119"/>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20" w:name="_Toc110996797"/>
      <w:r>
        <w:t>IdentifierValue Class</w:t>
      </w:r>
      <w:bookmarkEnd w:id="120"/>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proofErr w:type="gramStart"/>
            <w:r w:rsidRPr="00DA1619">
              <w:rPr>
                <w:rFonts w:ascii="Courier" w:hAnsi="Courier"/>
                <w:i/>
                <w:sz w:val="20"/>
              </w:rPr>
              <w:t>IdentifierValue</w:t>
            </w:r>
            <w:r>
              <w:rPr>
                <w:rFonts w:ascii="Courier" w:hAnsi="Courier"/>
                <w:sz w:val="20"/>
              </w:rPr>
              <w:t>(</w:t>
            </w:r>
            <w:proofErr w:type="gramEnd"/>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proofErr w:type="gramStart"/>
            <w:r w:rsidRPr="00DA1619">
              <w:rPr>
                <w:rFonts w:ascii="Courier" w:hAnsi="Courier"/>
                <w:i/>
                <w:sz w:val="20"/>
              </w:rPr>
              <w:t>getId</w:t>
            </w:r>
            <w:r>
              <w:rPr>
                <w:rFonts w:ascii="Courier" w:hAnsi="Courier"/>
                <w:sz w:val="20"/>
              </w:rPr>
              <w:t>(</w:t>
            </w:r>
            <w:proofErr w:type="gramEnd"/>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gramStart"/>
            <w:r w:rsidRPr="00DA1619">
              <w:rPr>
                <w:rFonts w:ascii="Courier" w:hAnsi="Courier"/>
                <w:i/>
                <w:sz w:val="20"/>
              </w:rPr>
              <w:t>getName</w:t>
            </w:r>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proofErr w:type="gramStart"/>
            <w:r w:rsidRPr="00DA1619">
              <w:rPr>
                <w:rFonts w:ascii="Courier" w:hAnsi="Courier"/>
                <w:i/>
                <w:sz w:val="20"/>
              </w:rPr>
              <w:t>getType</w:t>
            </w:r>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gramStart"/>
            <w:r w:rsidRPr="00DA1619">
              <w:rPr>
                <w:rFonts w:ascii="Courier" w:hAnsi="Courier"/>
                <w:i/>
                <w:sz w:val="20"/>
              </w:rPr>
              <w:t>getData</w:t>
            </w:r>
            <w:r w:rsidRPr="00CD1CAE">
              <w:rPr>
                <w:rFonts w:ascii="Courier" w:hAnsi="Courier"/>
                <w:sz w:val="20"/>
              </w:rPr>
              <w:t>(</w:t>
            </w:r>
            <w:proofErr w:type="gramEnd"/>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21" w:name="_Toc110996798"/>
      <w:r>
        <w:t>IdentifierValue.hbm.xml</w:t>
      </w:r>
      <w:bookmarkEnd w:id="121"/>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?xml</w:t>
            </w:r>
            <w:proofErr w:type="gramEnd"/>
            <w:r w:rsidRPr="006103CA">
              <w:rPr>
                <w:rFonts w:ascii="Courier" w:hAnsi="Courier"/>
                <w:sz w:val="20"/>
              </w:rPr>
              <w:t xml:space="preserve"> version="1.0" encoding="UTF-8"?&gt;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!DOCTYPE</w:t>
            </w:r>
            <w:proofErr w:type="gramEnd"/>
            <w:r w:rsidRPr="006103CA">
              <w:rPr>
                <w:rFonts w:ascii="Courier" w:hAnsi="Courier"/>
                <w:sz w:val="20"/>
              </w:rPr>
              <w:t xml:space="preserv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hibernate</w:t>
            </w:r>
            <w:proofErr w:type="gramEnd"/>
            <w:r w:rsidRPr="006103CA">
              <w:rPr>
                <w:rFonts w:ascii="Courier" w:hAnsi="Courier"/>
                <w:sz w:val="20"/>
              </w:rPr>
              <w:t>-mapping&gt;</w:t>
            </w:r>
          </w:p>
          <w:p w:rsid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class</w:t>
            </w:r>
            <w:proofErr w:type="gramEnd"/>
            <w:r w:rsidRPr="006103CA">
              <w:rPr>
                <w:rFonts w:ascii="Courier" w:hAnsi="Courier"/>
                <w:sz w:val="20"/>
              </w:rPr>
              <w:t xml:space="preserve"> </w:t>
            </w:r>
          </w:p>
          <w:p w:rsidR="006103CA" w:rsidRDefault="006103CA" w:rsidP="006103CA">
            <w:pPr>
              <w:spacing w:after="0"/>
              <w:ind w:left="720"/>
              <w:rPr>
                <w:rFonts w:ascii="Courier" w:hAnsi="Courier"/>
                <w:sz w:val="20"/>
              </w:rPr>
            </w:pPr>
            <w:proofErr w:type="gramStart"/>
            <w:r w:rsidRPr="006103CA">
              <w:rPr>
                <w:rFonts w:ascii="Courier" w:hAnsi="Courier"/>
                <w:sz w:val="20"/>
              </w:rPr>
              <w:t>name</w:t>
            </w:r>
            <w:proofErr w:type="gramEnd"/>
            <w:r w:rsidRPr="006103CA">
              <w:rPr>
                <w:rFonts w:ascii="Courier" w:hAnsi="Courier"/>
                <w:sz w:val="20"/>
              </w:rPr>
              <w:t>="org.cagrid.identifiers.namingauthority.hibernate.IdentifierValue"</w:t>
            </w:r>
          </w:p>
          <w:p w:rsidR="006103CA" w:rsidRPr="006103CA" w:rsidRDefault="006103CA" w:rsidP="006103CA">
            <w:pPr>
              <w:spacing w:after="0"/>
              <w:ind w:left="720"/>
              <w:rPr>
                <w:rFonts w:ascii="Courier" w:hAnsi="Courier"/>
                <w:sz w:val="20"/>
              </w:rPr>
            </w:pPr>
            <w:proofErr w:type="gramStart"/>
            <w:r w:rsidRPr="006103CA">
              <w:rPr>
                <w:rFonts w:ascii="Courier" w:hAnsi="Courier"/>
                <w:sz w:val="20"/>
              </w:rPr>
              <w:t>table</w:t>
            </w:r>
            <w:proofErr w:type="gramEnd"/>
            <w:r w:rsidRPr="006103CA">
              <w:rPr>
                <w:rFonts w:ascii="Courier" w:hAnsi="Courier"/>
                <w:sz w:val="20"/>
              </w:rPr>
              <w:t>="IDENTIFIER_VALUES"&gt;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id</w:t>
            </w:r>
            <w:proofErr w:type="gramEnd"/>
            <w:r w:rsidRPr="006103CA">
              <w:rPr>
                <w:rFonts w:ascii="Courier" w:hAnsi="Courier"/>
                <w:sz w:val="20"/>
              </w:rPr>
              <w:t xml:space="preserve">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generator</w:t>
            </w:r>
            <w:proofErr w:type="gramEnd"/>
            <w:r w:rsidRPr="006103CA">
              <w:rPr>
                <w:rFonts w:ascii="Courier" w:hAnsi="Courier"/>
                <w:sz w:val="20"/>
              </w:rPr>
              <w:t xml:space="preserve">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w:t>
            </w:r>
            <w:proofErr w:type="gramStart"/>
            <w:r w:rsidRPr="006103CA">
              <w:rPr>
                <w:rFonts w:ascii="Courier" w:hAnsi="Courier"/>
                <w:sz w:val="20"/>
              </w:rPr>
              <w:t>property</w:t>
            </w:r>
            <w:proofErr w:type="gramEnd"/>
            <w:r w:rsidRPr="006103CA">
              <w:rPr>
                <w:rFonts w:ascii="Courier" w:hAnsi="Courier"/>
                <w:sz w:val="20"/>
              </w:rPr>
              <w:t xml:space="preserve">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22" w:name="_Toc110996799"/>
      <w:r>
        <w:t>Identifiers.hibernate.cfg.xml</w:t>
      </w:r>
      <w:bookmarkEnd w:id="122"/>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?xml</w:t>
            </w:r>
            <w:proofErr w:type="gramEnd"/>
            <w:r w:rsidRPr="00637F30">
              <w:rPr>
                <w:rFonts w:ascii="Courier" w:hAnsi="Courier" w:cs="Monaco"/>
                <w:sz w:val="20"/>
                <w:szCs w:val="22"/>
              </w:rPr>
              <w:t xml:space="preserve">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!DOCTYPE</w:t>
            </w:r>
            <w:proofErr w:type="gramEnd"/>
            <w:r w:rsidRPr="00637F30">
              <w:rPr>
                <w:rFonts w:ascii="Courier" w:hAnsi="Courier" w:cs="Monaco"/>
                <w:sz w:val="20"/>
                <w:szCs w:val="22"/>
              </w:rPr>
              <w:t xml:space="preserv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hibernate</w:t>
            </w:r>
            <w:proofErr w:type="gramEnd"/>
            <w:r w:rsidRPr="00637F30">
              <w:rPr>
                <w:rFonts w:ascii="Courier" w:hAnsi="Courier" w:cs="Monaco"/>
                <w:sz w:val="20"/>
                <w:szCs w:val="22"/>
              </w:rPr>
              <w:t>-configuration&gt;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session</w:t>
            </w:r>
            <w:proofErr w:type="gramEnd"/>
            <w:r w:rsidRPr="00637F30">
              <w:rPr>
                <w:rFonts w:ascii="Courier" w:hAnsi="Courier" w:cs="Monaco"/>
                <w:sz w:val="20"/>
                <w:szCs w:val="22"/>
              </w:rPr>
              <w:t>-factory&gt;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mapping</w:t>
            </w:r>
            <w:proofErr w:type="gramEnd"/>
            <w:r w:rsidRPr="00637F30">
              <w:rPr>
                <w:rFonts w:ascii="Courier" w:hAnsi="Courier" w:cs="Monaco"/>
                <w:sz w:val="20"/>
                <w:szCs w:val="22"/>
              </w:rPr>
              <w:t xml:space="preserve">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23" w:name="_Toc110304745"/>
      <w:bookmarkStart w:id="124" w:name="_Toc110996800"/>
      <w:r>
        <w:t>Deploying the Naming Authority</w:t>
      </w:r>
      <w:bookmarkEnd w:id="123"/>
      <w:bookmarkEnd w:id="124"/>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gramStart"/>
      <w:r w:rsidRPr="00113B59">
        <w:rPr>
          <w:rFonts w:ascii="Courier" w:hAnsi="Courier"/>
          <w:i/>
          <w:sz w:val="20"/>
        </w:rPr>
        <w:t>ant</w:t>
      </w:r>
      <w:proofErr w:type="gramEnd"/>
      <w:r w:rsidRPr="00113B59">
        <w:rPr>
          <w:rFonts w:ascii="Courier" w:hAnsi="Courier"/>
          <w:i/>
          <w:sz w:val="20"/>
        </w:rPr>
        <w:t xml:space="preserve"> deployTomcat</w:t>
      </w:r>
    </w:p>
    <w:p w:rsidR="007C6DB6" w:rsidRPr="007E0400" w:rsidRDefault="007C6DB6" w:rsidP="00666A16"/>
    <w:p w:rsidR="007C6DB6" w:rsidRDefault="00DA1619" w:rsidP="007C6DB6">
      <w:pPr>
        <w:pStyle w:val="Heading2"/>
      </w:pPr>
      <w:bookmarkStart w:id="125" w:name="_Toc110304746"/>
      <w:bookmarkStart w:id="126" w:name="_Toc110996801"/>
      <w:r>
        <w:t>Identifiers</w:t>
      </w:r>
      <w:r w:rsidR="007C6DB6">
        <w:t>-</w:t>
      </w:r>
      <w:r>
        <w:t>Client</w:t>
      </w:r>
      <w:bookmarkEnd w:id="125"/>
      <w:bookmarkEnd w:id="126"/>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27" w:name="_Toc110996802"/>
      <w:r>
        <w:t>Package org.cagrid.identifiers.resolver</w:t>
      </w:r>
      <w:bookmarkEnd w:id="127"/>
    </w:p>
    <w:p w:rsidR="009E671D" w:rsidRDefault="009E671D" w:rsidP="009E671D">
      <w:pPr>
        <w:pStyle w:val="Heading4"/>
      </w:pPr>
      <w:bookmarkStart w:id="128" w:name="_Toc110996803"/>
      <w:r>
        <w:t>ResolverUtil Class</w:t>
      </w:r>
      <w:bookmarkEnd w:id="128"/>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 xml:space="preserve">IdentifierValues </w:t>
            </w:r>
            <w:r w:rsidRPr="00726257">
              <w:rPr>
                <w:rFonts w:ascii="Courier" w:hAnsi="Courier"/>
                <w:i/>
                <w:sz w:val="20"/>
              </w:rPr>
              <w:t>resolveGrid</w:t>
            </w:r>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 xml:space="preserve">IdentifierValues </w:t>
            </w:r>
            <w:r w:rsidRPr="00726257">
              <w:rPr>
                <w:rFonts w:ascii="Courier" w:hAnsi="Courier"/>
                <w:i/>
                <w:sz w:val="20"/>
              </w:rPr>
              <w:t>resolveHttp</w:t>
            </w:r>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proofErr w:type="gramStart"/>
            <w:r>
              <w:rPr>
                <w:rFonts w:ascii="Courier" w:hAnsi="Courier"/>
                <w:sz w:val="20"/>
              </w:rPr>
              <w:t>( String</w:t>
            </w:r>
            <w:proofErr w:type="gramEnd"/>
            <w:r>
              <w:rPr>
                <w:rFonts w:ascii="Courier" w:hAnsi="Courier"/>
                <w:sz w:val="20"/>
              </w:rPr>
              <w:t xml:space="preserve">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proofErr w:type="gramStart"/>
      <w:r w:rsidRPr="00E712B8">
        <w:rPr>
          <w:i/>
        </w:rPr>
        <w:t>resolveGrid</w:t>
      </w:r>
      <w:proofErr w:type="gramEnd"/>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proofErr w:type="gramStart"/>
      <w:r w:rsidRPr="00CB4380">
        <w:rPr>
          <w:i/>
        </w:rPr>
        <w:t>getValues(</w:t>
      </w:r>
      <w:proofErr w:type="gramEnd"/>
      <w:r w:rsidRPr="00CB4380">
        <w:rPr>
          <w:i/>
        </w:rPr>
        <w:t>)</w:t>
      </w:r>
      <w:r>
        <w:t xml:space="preserve"> </w:t>
      </w:r>
      <w:r w:rsidR="00CB4380">
        <w:t>call</w:t>
      </w:r>
      <w:r>
        <w:t xml:space="preserve"> exposed by that service.</w:t>
      </w:r>
    </w:p>
    <w:p w:rsidR="00CB4380" w:rsidRDefault="00726257" w:rsidP="00B44FFE">
      <w:proofErr w:type="gramStart"/>
      <w:r>
        <w:rPr>
          <w:i/>
        </w:rPr>
        <w:t>getNamingAuthorityConfig</w:t>
      </w:r>
      <w:proofErr w:type="gramEnd"/>
      <w:r>
        <w:rPr>
          <w:i/>
        </w:rPr>
        <w:t xml:space="preserve"> </w:t>
      </w:r>
      <w:r>
        <w:t xml:space="preserve">retrieves the configuration object from the naming authority, which is necessary to determine the grid service URL. </w:t>
      </w:r>
      <w:proofErr w:type="gramStart"/>
      <w:r w:rsidRPr="00DE6BF1">
        <w:rPr>
          <w:i/>
        </w:rPr>
        <w:t>getNamingAuthorityConfig</w:t>
      </w:r>
      <w:proofErr w:type="gramEnd"/>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29" w:name="_Toc110996804"/>
      <w:r>
        <w:t>Package org.cagrid.identifiers.retriever</w:t>
      </w:r>
      <w:bookmarkEnd w:id="129"/>
    </w:p>
    <w:p w:rsidR="00AA72A2" w:rsidRDefault="00AA72A2" w:rsidP="00AA72A2">
      <w:pPr>
        <w:pStyle w:val="Heading4"/>
      </w:pPr>
      <w:bookmarkStart w:id="130" w:name="_Toc110996805"/>
      <w:r w:rsidRPr="00AA72A2">
        <w:t>Retriever Class</w:t>
      </w:r>
      <w:bookmarkEnd w:id="130"/>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w:t>
      </w:r>
      <w:proofErr w:type="gramStart"/>
      <w:r>
        <w:t>types which are requi</w:t>
      </w:r>
      <w:r w:rsidR="00052356">
        <w:t>red to be associated with the i</w:t>
      </w:r>
      <w:r>
        <w:t>dentifier in order to</w:t>
      </w:r>
      <w:proofErr w:type="gramEnd"/>
      <w:r>
        <w:t xml:space="preserve">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proofErr w:type="gramStart"/>
            <w:r w:rsidRPr="00AA72A2">
              <w:rPr>
                <w:rFonts w:ascii="Courier" w:hAnsi="Courier"/>
                <w:b/>
                <w:sz w:val="20"/>
              </w:rPr>
              <w:t>abstract</w:t>
            </w:r>
            <w:proofErr w:type="gramEnd"/>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b/>
                <w:sz w:val="20"/>
              </w:rPr>
              <w:t>abstract</w:t>
            </w:r>
            <w:proofErr w:type="gramEnd"/>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r w:rsidRPr="00052356">
              <w:rPr>
                <w:rFonts w:ascii="Courier" w:hAnsi="Courier"/>
                <w:i/>
                <w:sz w:val="20"/>
              </w:rPr>
              <w:t>validateTypes</w:t>
            </w:r>
            <w:r>
              <w:rPr>
                <w:rFonts w:ascii="Courier" w:hAnsi="Courier"/>
                <w:sz w:val="20"/>
              </w:rPr>
              <w:t>( IdentifierValues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31" w:name="_Toc110996806"/>
      <w:r>
        <w:t>RetrieverFactory Interface</w:t>
      </w:r>
      <w:bookmarkEnd w:id="131"/>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proofErr w:type="gramStart"/>
            <w:r w:rsidRPr="007D1239">
              <w:rPr>
                <w:rFonts w:ascii="Courier" w:hAnsi="Courier"/>
                <w:sz w:val="20"/>
              </w:rPr>
              <w:t>interface</w:t>
            </w:r>
            <w:proofErr w:type="gramEnd"/>
            <w:r w:rsidRPr="007D1239">
              <w:rPr>
                <w:rFonts w:ascii="Courier" w:hAnsi="Courier"/>
                <w:sz w:val="20"/>
              </w:rPr>
              <w:t xml:space="preserv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proofErr w:type="gramStart"/>
            <w:r w:rsidRPr="007D1239">
              <w:rPr>
                <w:rFonts w:ascii="Courier" w:hAnsi="Courier"/>
                <w:sz w:val="20"/>
              </w:rPr>
              <w:t>( IdentifierValues</w:t>
            </w:r>
            <w:proofErr w:type="gram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proofErr w:type="gramStart"/>
            <w:r w:rsidRPr="007D1239">
              <w:rPr>
                <w:rFonts w:ascii="Courier" w:hAnsi="Courier"/>
                <w:sz w:val="20"/>
              </w:rPr>
              <w:t>( String</w:t>
            </w:r>
            <w:proofErr w:type="gramEnd"/>
            <w:r w:rsidRPr="007D1239">
              <w:rPr>
                <w:rFonts w:ascii="Courier" w:hAnsi="Courier"/>
                <w:sz w:val="20"/>
              </w:rPr>
              <w:t xml:space="preserve">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32" w:name="_Toc110996807"/>
      <w:r>
        <w:t>Package org.cagrid.identifiers.retriever.impl</w:t>
      </w:r>
      <w:bookmarkEnd w:id="132"/>
    </w:p>
    <w:p w:rsidR="00664FE7" w:rsidRDefault="00664FE7" w:rsidP="00664FE7">
      <w:pPr>
        <w:pStyle w:val="Heading4"/>
      </w:pPr>
      <w:bookmarkStart w:id="133" w:name="_Toc110996808"/>
      <w:r>
        <w:t>DefaultRetrieverFactory Class</w:t>
      </w:r>
      <w:bookmarkEnd w:id="133"/>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proofErr w:type="gramStart"/>
            <w:r w:rsidRPr="00664FE7">
              <w:rPr>
                <w:rFonts w:ascii="Courier" w:hAnsi="Courier"/>
                <w:sz w:val="20"/>
              </w:rPr>
              <w:t>class</w:t>
            </w:r>
            <w:proofErr w:type="gramEnd"/>
            <w:r w:rsidRPr="00664FE7">
              <w:rPr>
                <w:rFonts w:ascii="Courier" w:hAnsi="Courier"/>
                <w:sz w:val="20"/>
              </w:rPr>
              <w:t xml:space="preserve">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proofErr w:type="gramStart"/>
            <w:r w:rsidRPr="00052356">
              <w:rPr>
                <w:rFonts w:ascii="Courier" w:hAnsi="Courier"/>
                <w:i/>
                <w:sz w:val="20"/>
              </w:rPr>
              <w:t>DefaultRetrieverFactory</w:t>
            </w:r>
            <w:r w:rsidRPr="00664FE7">
              <w:rPr>
                <w:rFonts w:ascii="Courier" w:hAnsi="Courier"/>
                <w:sz w:val="20"/>
              </w:rPr>
              <w:t>(</w:t>
            </w:r>
            <w:proofErr w:type="gramEnd"/>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proofErr w:type="gramStart"/>
            <w:r w:rsidRPr="00664FE7">
              <w:rPr>
                <w:rFonts w:ascii="Courier" w:hAnsi="Courier"/>
                <w:sz w:val="20"/>
              </w:rPr>
              <w:t>( IdentifierValues</w:t>
            </w:r>
            <w:proofErr w:type="gramEnd"/>
            <w:r w:rsidRPr="00664FE7">
              <w:rPr>
                <w:rFonts w:ascii="Courier" w:hAnsi="Courier"/>
                <w:sz w:val="20"/>
              </w:rPr>
              <w:t xml:space="preserve">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proofErr w:type="gramStart"/>
            <w:r w:rsidRPr="00664FE7">
              <w:rPr>
                <w:rFonts w:ascii="Courier" w:hAnsi="Courier"/>
                <w:sz w:val="20"/>
              </w:rPr>
              <w:t>( String</w:t>
            </w:r>
            <w:proofErr w:type="gramEnd"/>
            <w:r w:rsidRPr="00664FE7">
              <w:rPr>
                <w:rFonts w:ascii="Courier" w:hAnsi="Courier"/>
                <w:sz w:val="20"/>
              </w:rPr>
              <w:t xml:space="preserve">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w:t>
            </w:r>
            <w:proofErr w:type="gramStart"/>
            <w:r w:rsidRPr="00664FE7">
              <w:rPr>
                <w:rFonts w:ascii="Courier" w:hAnsi="Courier"/>
                <w:sz w:val="20"/>
              </w:rPr>
              <w:t>retrievers.get(</w:t>
            </w:r>
            <w:proofErr w:type="gramEnd"/>
            <w:r w:rsidRPr="00664FE7">
              <w:rPr>
                <w:rFonts w:ascii="Courier" w:hAnsi="Courier"/>
                <w:sz w:val="20"/>
              </w:rPr>
              <w:t>name);</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if</w:t>
            </w:r>
            <w:proofErr w:type="gramEnd"/>
            <w:r w:rsidRPr="00664FE7">
              <w:rPr>
                <w:rFonts w:ascii="Courier" w:hAnsi="Courier"/>
                <w:sz w:val="20"/>
              </w:rPr>
              <w:t xml:space="preserve"> (retriever == null)</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return</w:t>
            </w:r>
            <w:proofErr w:type="gramEnd"/>
            <w:r w:rsidRPr="00664FE7">
              <w:rPr>
                <w:rFonts w:ascii="Courier" w:hAnsi="Courier"/>
                <w:sz w:val="20"/>
              </w:rPr>
              <w:t xml:space="preserve">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34" w:name="_Toc110996809"/>
      <w:r>
        <w:t>RetrieverService Class</w:t>
      </w:r>
      <w:bookmarkEnd w:id="134"/>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proofErr w:type="gramStart"/>
            <w:r w:rsidRPr="002C5018">
              <w:rPr>
                <w:rFonts w:ascii="Courier" w:hAnsi="Courier"/>
                <w:sz w:val="20"/>
              </w:rPr>
              <w:t>class</w:t>
            </w:r>
            <w:proofErr w:type="gramEnd"/>
            <w:r w:rsidRPr="002C5018">
              <w:rPr>
                <w:rFonts w:ascii="Courier" w:hAnsi="Courier"/>
                <w:sz w:val="20"/>
              </w:rPr>
              <w:t xml:space="preserve">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052356">
              <w:rPr>
                <w:rFonts w:ascii="Courier" w:hAnsi="Courier"/>
                <w:i/>
                <w:sz w:val="20"/>
              </w:rPr>
              <w:t>RetrieverService</w:t>
            </w:r>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"/resources/spring/framework-namingauthority-context.xml</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proofErr w:type="gramStart"/>
            <w:r w:rsidRPr="002C5018">
              <w:rPr>
                <w:rFonts w:ascii="Courier" w:hAnsi="Courier"/>
                <w:sz w:val="20"/>
              </w:rPr>
              <w:t>( String</w:t>
            </w:r>
            <w:proofErr w:type="gramEnd"/>
            <w:r w:rsidRPr="002C5018">
              <w:rPr>
                <w:rFonts w:ascii="Courier" w:hAnsi="Courier"/>
                <w:sz w:val="20"/>
              </w:rPr>
              <w:t>[]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void</w:t>
            </w:r>
            <w:proofErr w:type="gramEnd"/>
            <w:r w:rsidRPr="002C5018">
              <w:rPr>
                <w:rFonts w:ascii="Courier" w:hAnsi="Courier"/>
                <w:sz w:val="20"/>
              </w:rPr>
              <w:t xml:space="preserve">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appCtx</w:t>
            </w:r>
            <w:proofErr w:type="gramEnd"/>
            <w:r w:rsidRPr="002C5018">
              <w:rPr>
                <w:rFonts w:ascii="Courier" w:hAnsi="Courier"/>
                <w:sz w:val="20"/>
              </w:rPr>
              <w:t xml:space="preserve">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factory</w:t>
            </w:r>
            <w:proofErr w:type="gramEnd"/>
            <w:r w:rsidRPr="002C5018">
              <w:rPr>
                <w:rFonts w:ascii="Courier" w:hAnsi="Courier"/>
                <w:sz w:val="20"/>
              </w:rPr>
              <w:t xml:space="preserve">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proofErr w:type="gramStart"/>
            <w:r w:rsidRPr="00052356">
              <w:rPr>
                <w:rFonts w:ascii="Courier" w:hAnsi="Courier"/>
                <w:i/>
                <w:sz w:val="20"/>
              </w:rPr>
              <w:t>getFactory</w:t>
            </w:r>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String</w:t>
            </w:r>
            <w:proofErr w:type="gramEnd"/>
            <w:r w:rsidRPr="002C5018">
              <w:rPr>
                <w:rFonts w:ascii="Courier" w:hAnsi="Courier"/>
                <w:sz w:val="20"/>
              </w:rPr>
              <w:t xml:space="preserve"> retrieverName, IdentifierValues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w:t>
            </w:r>
            <w:proofErr w:type="gramStart"/>
            <w:r w:rsidRPr="002C5018">
              <w:rPr>
                <w:rFonts w:ascii="Courier" w:hAnsi="Courier"/>
                <w:sz w:val="20"/>
              </w:rPr>
              <w:t>( retrieverName</w:t>
            </w:r>
            <w:proofErr w:type="gram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IdentifierValues</w:t>
            </w:r>
            <w:proofErr w:type="gramEnd"/>
            <w:r w:rsidRPr="002C5018">
              <w:rPr>
                <w:rFonts w:ascii="Courier" w:hAnsi="Courier"/>
                <w:sz w:val="20"/>
              </w:rPr>
              <w:t xml:space="preserve">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w:t>
            </w:r>
            <w:proofErr w:type="gramStart"/>
            <w:r w:rsidRPr="002C5018">
              <w:rPr>
                <w:rFonts w:ascii="Courier" w:hAnsi="Courier"/>
                <w:sz w:val="20"/>
              </w:rPr>
              <w:t>factory.getRetriever(</w:t>
            </w:r>
            <w:proofErr w:type="gramEnd"/>
            <w:r w:rsidRPr="002C5018">
              <w:rPr>
                <w:rFonts w:ascii="Courier" w:hAnsi="Courier"/>
                <w:sz w:val="20"/>
              </w:rPr>
              <w:t>ivs);</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35" w:name="_Toc110996810"/>
      <w:r>
        <w:t>CQLRetriever Class</w:t>
      </w:r>
      <w:bookmarkEnd w:id="135"/>
    </w:p>
    <w:p w:rsidR="00E831EB" w:rsidRDefault="00E831EB" w:rsidP="00E831EB">
      <w:r>
        <w:t xml:space="preserve">This is currently the only retriever built-in with the framework. It allows </w:t>
      </w:r>
      <w:proofErr w:type="gramStart"/>
      <w:r>
        <w:t>to query a grid data service and return</w:t>
      </w:r>
      <w:proofErr w:type="gramEnd"/>
      <w:r>
        <w:t xml:space="preserve">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proofErr w:type="gramStart"/>
            <w:r w:rsidRPr="00E831EB">
              <w:rPr>
                <w:rFonts w:ascii="Courier" w:hAnsi="Courier"/>
                <w:sz w:val="20"/>
              </w:rPr>
              <w:t>class</w:t>
            </w:r>
            <w:proofErr w:type="gramEnd"/>
            <w:r w:rsidRPr="00E831EB">
              <w:rPr>
                <w:rFonts w:ascii="Courier" w:hAnsi="Courier"/>
                <w:sz w:val="20"/>
              </w:rPr>
              <w:t xml:space="preserve">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w:t>
            </w:r>
            <w:proofErr w:type="gramStart"/>
            <w:r w:rsidRPr="00E831EB">
              <w:rPr>
                <w:rFonts w:ascii="Courier" w:hAnsi="Courier"/>
                <w:sz w:val="20"/>
              </w:rPr>
              <w:t>( IdentifierValues</w:t>
            </w:r>
            <w:proofErr w:type="gramEnd"/>
            <w:r w:rsidRPr="00E831EB">
              <w:rPr>
                <w:rFonts w:ascii="Courier" w:hAnsi="Courier"/>
                <w:sz w:val="20"/>
              </w:rPr>
              <w:t xml:space="preserve">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proofErr w:type="gramStart"/>
            <w:r w:rsidRPr="00E831EB">
              <w:rPr>
                <w:rFonts w:ascii="Courier" w:hAnsi="Courier"/>
                <w:sz w:val="20"/>
              </w:rPr>
              <w:t>gov.nih.nci.cagrid.cqlresultset.CQLQueryResults</w:t>
            </w:r>
            <w:proofErr w:type="gramEnd"/>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query</w:t>
            </w:r>
            <w:proofErr w:type="gramEnd"/>
            <w:r w:rsidRPr="00E831EB">
              <w:rPr>
                <w:rFonts w:ascii="Courier" w:hAnsi="Courier"/>
                <w:sz w:val="20"/>
              </w:rPr>
              <w:t xml:space="preserve">(gov.nih.nci.cagrid.cqlquery.CQLQuery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36" w:name="_Toc110996811"/>
      <w:r>
        <w:t xml:space="preserve">Using </w:t>
      </w:r>
      <w:r w:rsidR="00052356">
        <w:t>Identifiers</w:t>
      </w:r>
      <w:r>
        <w:t>-</w:t>
      </w:r>
      <w:r w:rsidR="00052356">
        <w:t>Client</w:t>
      </w:r>
      <w:r>
        <w:t xml:space="preserve"> to Resolve and Retrieve </w:t>
      </w:r>
      <w:r w:rsidR="001F2F12">
        <w:t xml:space="preserve">a </w:t>
      </w:r>
      <w:r>
        <w:t>Data Object</w:t>
      </w:r>
      <w:bookmarkEnd w:id="136"/>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w:t>
            </w:r>
            <w:proofErr w:type="gramStart"/>
            <w:r w:rsidRPr="00EC2772">
              <w:rPr>
                <w:rFonts w:ascii="Courier" w:hAnsi="Courier"/>
                <w:sz w:val="20"/>
              </w:rPr>
              <w:t>( identifierStr</w:t>
            </w:r>
            <w:proofErr w:type="gramEnd"/>
            <w:r w:rsidRPr="00EC2772">
              <w:rPr>
                <w:rFonts w:ascii="Courier" w:hAnsi="Courier"/>
                <w:sz w:val="20"/>
              </w:rPr>
              <w:t xml:space="preserve">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 xml:space="preserve">RetrieverFactory factory = new </w:t>
            </w:r>
            <w:proofErr w:type="gramStart"/>
            <w:r w:rsidRPr="00EC2772">
              <w:rPr>
                <w:rFonts w:ascii="Courier" w:hAnsi="Courier"/>
                <w:sz w:val="20"/>
              </w:rPr>
              <w:t>RetrieverService(</w:t>
            </w:r>
            <w:proofErr w:type="gramEnd"/>
            <w:r w:rsidRPr="00EC2772">
              <w:rPr>
                <w:rFonts w:ascii="Courier" w:hAnsi="Courier"/>
                <w:sz w:val="20"/>
              </w:rPr>
              <w:t>).getFactory();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w:t>
            </w:r>
            <w:proofErr w:type="gramStart"/>
            <w:r w:rsidRPr="00EC2772">
              <w:rPr>
                <w:rFonts w:ascii="Courier" w:hAnsi="Courier"/>
                <w:sz w:val="20"/>
              </w:rPr>
              <w:t>( “</w:t>
            </w:r>
            <w:proofErr w:type="gramEnd"/>
            <w:r w:rsidRPr="00EC2772">
              <w:rPr>
                <w:rFonts w:ascii="Courier" w:hAnsi="Courier"/>
                <w:sz w:val="20"/>
              </w:rPr>
              <w:t>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w:t>
            </w:r>
            <w:proofErr w:type="gramStart"/>
            <w:r w:rsidRPr="00EC2772">
              <w:rPr>
                <w:rFonts w:ascii="Courier" w:hAnsi="Courier"/>
                <w:sz w:val="20"/>
              </w:rPr>
              <w:t>( ivs</w:t>
            </w:r>
            <w:proofErr w:type="gramEnd"/>
            <w:r w:rsidRPr="00EC2772">
              <w:rPr>
                <w:rFonts w:ascii="Courier" w:hAnsi="Courier"/>
                <w:sz w:val="20"/>
              </w:rPr>
              <w:t xml:space="preserve">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w:t>
            </w:r>
            <w:proofErr w:type="gramStart"/>
            <w:r w:rsidRPr="0042143F">
              <w:rPr>
                <w:rFonts w:ascii="Courier" w:hAnsi="Courier"/>
                <w:sz w:val="20"/>
              </w:rPr>
              <w:t>( identifierStr</w:t>
            </w:r>
            <w:proofErr w:type="gramEnd"/>
            <w:r w:rsidRPr="0042143F">
              <w:rPr>
                <w:rFonts w:ascii="Courier" w:hAnsi="Courier"/>
                <w:sz w:val="20"/>
              </w:rPr>
              <w:t xml:space="preserve">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 xml:space="preserve">(CQLQueryResults) new </w:t>
            </w:r>
            <w:proofErr w:type="gramStart"/>
            <w:r w:rsidRPr="0042143F">
              <w:rPr>
                <w:rFonts w:ascii="Courier" w:hAnsi="Courier"/>
                <w:sz w:val="20"/>
              </w:rPr>
              <w:t>RetrieverService(</w:t>
            </w:r>
            <w:proofErr w:type="gramEnd"/>
            <w:r w:rsidRPr="0042143F">
              <w:rPr>
                <w:rFonts w:ascii="Courier" w:hAnsi="Courier"/>
                <w:sz w:val="20"/>
              </w:rPr>
              <w:t>).retrieve(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w:t>
      </w:r>
      <w:proofErr w:type="gramStart"/>
      <w:r>
        <w:t xml:space="preserve">Other </w:t>
      </w:r>
      <w:r w:rsidR="003F517C">
        <w:t xml:space="preserve">spring </w:t>
      </w:r>
      <w:r>
        <w:t xml:space="preserve">files can be used by using the specialized </w:t>
      </w:r>
      <w:r w:rsidRPr="003F517C">
        <w:rPr>
          <w:i/>
        </w:rPr>
        <w:t>RetrieverService</w:t>
      </w:r>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37" w:name="_Toc110996812"/>
      <w:r>
        <w:t>Identifiers-Resolver-C</w:t>
      </w:r>
      <w:r w:rsidR="001649E9">
        <w:t>ontext.xml</w:t>
      </w:r>
      <w:bookmarkEnd w:id="137"/>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w:t>
            </w:r>
            <w:proofErr w:type="gramStart"/>
            <w:r w:rsidRPr="006C6798">
              <w:rPr>
                <w:rFonts w:ascii="Courier" w:hAnsi="Courier" w:cs="Monaco"/>
                <w:sz w:val="20"/>
              </w:rPr>
              <w:t>property</w:t>
            </w:r>
            <w:proofErr w:type="gramEnd"/>
            <w:r w:rsidRPr="006C6798">
              <w:rPr>
                <w:rFonts w:ascii="Courier" w:hAnsi="Courier" w:cs="Monaco"/>
                <w:sz w:val="20"/>
              </w:rPr>
              <w:t xml:space="preserve">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gramStart"/>
            <w:r w:rsidRPr="006C6798">
              <w:rPr>
                <w:rFonts w:ascii="Courier" w:hAnsi="Courier" w:cs="Monaco"/>
                <w:sz w:val="20"/>
              </w:rPr>
              <w:t>util:list</w:t>
            </w:r>
            <w:proofErr w:type="gramEnd"/>
            <w:r w:rsidRPr="006C6798">
              <w:rPr>
                <w:rFonts w:ascii="Courier" w:hAnsi="Courier" w:cs="Monaco"/>
                <w:sz w:val="20"/>
              </w:rPr>
              <w: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00052356">
              <w:rPr>
                <w:rFonts w:ascii="Courier" w:hAnsi="Courier" w:cs="Monaco"/>
                <w:sz w:val="20"/>
              </w:rPr>
              <w:t>value</w:t>
            </w:r>
            <w:proofErr w:type="gramEnd"/>
            <w:r w:rsidR="00052356">
              <w:rPr>
                <w:rFonts w:ascii="Courier" w:hAnsi="Courier" w:cs="Monaco"/>
                <w:sz w:val="20"/>
              </w:rPr>
              <w:t>&gt;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w:t>
            </w:r>
            <w:proofErr w:type="gramStart"/>
            <w:r>
              <w:rPr>
                <w:rFonts w:ascii="Courier" w:hAnsi="Courier" w:cs="Monaco"/>
                <w:sz w:val="20"/>
              </w:rPr>
              <w:t>value</w:t>
            </w:r>
            <w:proofErr w:type="gramEnd"/>
            <w:r>
              <w:rPr>
                <w:rFonts w:ascii="Courier" w:hAnsi="Courier" w:cs="Monaco"/>
                <w:sz w:val="20"/>
              </w:rPr>
              <w:t>&gt;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w:t>
            </w:r>
            <w:proofErr w:type="gramStart"/>
            <w:r w:rsidRPr="006C6798">
              <w:rPr>
                <w:rFonts w:ascii="Courier" w:hAnsi="Courier" w:cs="Monaco"/>
                <w:sz w:val="20"/>
              </w:rPr>
              <w:t>:list</w:t>
            </w:r>
            <w:proofErr w:type="gramEnd"/>
            <w:r w:rsidRPr="006C6798">
              <w:rPr>
                <w:rFonts w:ascii="Courier" w:hAnsi="Courier" w:cs="Monaco"/>
                <w:sz w:val="20"/>
              </w:rPr>
              <w: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util:map</w:t>
            </w:r>
            <w:proofErr w:type="gramEnd"/>
            <w:r w:rsidRPr="006C6798">
              <w:rPr>
                <w:rFonts w:ascii="Courier" w:hAnsi="Courier" w:cs="Monaco"/>
                <w:sz w:val="20"/>
              </w:rPr>
              <w:t>&gt;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w:t>
            </w:r>
            <w:proofErr w:type="gramStart"/>
            <w:r w:rsidR="006C6798" w:rsidRPr="006C6798">
              <w:rPr>
                <w:rFonts w:ascii="Courier" w:hAnsi="Courier" w:cs="Monaco"/>
                <w:sz w:val="20"/>
              </w:rPr>
              <w:t>:map</w:t>
            </w:r>
            <w:proofErr w:type="gramEnd"/>
            <w:r w:rsidR="006C6798"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38" w:name="_Toc110304747"/>
      <w:bookmarkStart w:id="139" w:name="_Toc110996813"/>
      <w:r>
        <w:t>Identifiers</w:t>
      </w:r>
      <w:r w:rsidR="007C6DB6">
        <w:t>-NamingAuthority-GridSvc</w:t>
      </w:r>
      <w:bookmarkEnd w:id="138"/>
      <w:bookmarkEnd w:id="139"/>
    </w:p>
    <w:p w:rsidR="00574637" w:rsidRDefault="0069001C" w:rsidP="00B44FFE">
      <w:r>
        <w:t xml:space="preserve">The framework implements a standard analytical grid service that runs the naming authority implementation described above. </w:t>
      </w:r>
      <w:r w:rsidR="00574637">
        <w:t xml:space="preserve">Even though </w:t>
      </w:r>
      <w:proofErr w:type="gramStart"/>
      <w:r w:rsidR="00574637">
        <w:t>deployment of this grid service is not required by the framework</w:t>
      </w:r>
      <w:proofErr w:type="gramEnd"/>
      <w:r w:rsidR="00574637">
        <w:t>,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40" w:name="_Toc110996814"/>
      <w:r>
        <w:t>Deployment</w:t>
      </w:r>
      <w:bookmarkEnd w:id="140"/>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proofErr w:type="gramStart"/>
      <w:r w:rsidRPr="0069001C">
        <w:rPr>
          <w:rFonts w:ascii="Courier" w:hAnsi="Courier"/>
          <w:sz w:val="20"/>
        </w:rPr>
        <w:t>ant</w:t>
      </w:r>
      <w:proofErr w:type="gramEnd"/>
      <w:r w:rsidRPr="0069001C">
        <w:rPr>
          <w:rFonts w:ascii="Courier" w:hAnsi="Courier"/>
          <w:sz w:val="20"/>
        </w:rPr>
        <w:t xml:space="preserve">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41" w:name="_Toc110996815"/>
      <w:r>
        <w:t>Schema</w:t>
      </w:r>
      <w:bookmarkEnd w:id="141"/>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?xml</w:t>
            </w:r>
            <w:proofErr w:type="gramEnd"/>
            <w:r w:rsidRPr="0069001C">
              <w:rPr>
                <w:rFonts w:ascii="Courier" w:hAnsi="Courier" w:cs="Monaco"/>
                <w:sz w:val="20"/>
              </w:rPr>
              <w:t xml:space="preserve">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schema</w:t>
            </w:r>
            <w:proofErr w:type="gramEnd"/>
            <w:r w:rsidRPr="0069001C">
              <w:rPr>
                <w:rFonts w:ascii="Courier" w:hAnsi="Courier" w:cs="Monaco"/>
                <w:sz w:val="20"/>
              </w:rPr>
              <w:t xml:space="preserve"> </w:t>
            </w:r>
          </w:p>
          <w:p w:rsidR="0069001C" w:rsidRDefault="0069001C" w:rsidP="00C15F43">
            <w:pPr>
              <w:autoSpaceDE w:val="0"/>
              <w:autoSpaceDN w:val="0"/>
              <w:spacing w:after="0" w:line="240" w:lineRule="auto"/>
              <w:ind w:left="360"/>
              <w:textAlignment w:val="auto"/>
              <w:rPr>
                <w:rFonts w:ascii="Courier" w:hAnsi="Courier" w:cs="Monaco"/>
                <w:sz w:val="20"/>
              </w:rPr>
            </w:pPr>
            <w:proofErr w:type="gramStart"/>
            <w:r w:rsidRPr="0069001C">
              <w:rPr>
                <w:rFonts w:ascii="Courier" w:hAnsi="Courier" w:cs="Monaco"/>
                <w:sz w:val="20"/>
              </w:rPr>
              <w:t>targetNamespace</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xmlns:tns</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w:t>
            </w:r>
            <w:proofErr w:type="gramEnd"/>
            <w:r w:rsidRPr="0069001C">
              <w:rPr>
                <w:rFonts w:ascii="Courier" w:hAnsi="Courier" w:cs="Monaco"/>
                <w:sz w:val="20"/>
              </w:rPr>
              <w:t>="http://www.w3.org/2001/XMLSchema"&gt;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proofErr w:type="gramStart"/>
            <w:r w:rsidRPr="0069001C">
              <w:rPr>
                <w:rFonts w:ascii="Courier" w:hAnsi="Courier" w:cs="Monaco"/>
                <w:sz w:val="20"/>
              </w:rPr>
              <w:t>maxOccurs</w:t>
            </w:r>
            <w:proofErr w:type="gram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proofErr w:type="gramStart"/>
            <w:r>
              <w:rPr>
                <w:rFonts w:ascii="Courier" w:hAnsi="Courier" w:cs="Monaco"/>
                <w:sz w:val="20"/>
              </w:rPr>
              <w:t>a</w:t>
            </w:r>
            <w:proofErr w:type="gramEnd"/>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complexType</w:t>
            </w:r>
            <w:proofErr w:type="gramEnd"/>
            <w:r w:rsidRPr="0069001C">
              <w:rPr>
                <w:rFonts w:ascii="Courier" w:hAnsi="Courier" w:cs="Monaco"/>
                <w:sz w:val="20"/>
              </w:rPr>
              <w:t xml:space="preserv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42" w:name="_Toc110996816"/>
      <w:r>
        <w:t>API</w:t>
      </w:r>
      <w:bookmarkEnd w:id="142"/>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 xml:space="preserve">String </w:t>
            </w:r>
            <w:proofErr w:type="gramStart"/>
            <w:r w:rsidRPr="00E259AE">
              <w:rPr>
                <w:rFonts w:ascii="Courier" w:hAnsi="Courier"/>
                <w:sz w:val="20"/>
              </w:rPr>
              <w:t>createIdentifier(</w:t>
            </w:r>
            <w:proofErr w:type="gramEnd"/>
            <w:r w:rsidRPr="00E259AE">
              <w:rPr>
                <w:rFonts w:ascii="Courier" w:hAnsi="Courier"/>
                <w:sz w:val="20"/>
              </w:rPr>
              <w:t>gov.nih.nci.cagrid.identifiers.TypeValuesMap);</w:t>
            </w:r>
          </w:p>
          <w:p w:rsidR="00E259AE" w:rsidRPr="00E259AE" w:rsidRDefault="00E259AE" w:rsidP="00E259AE">
            <w:pPr>
              <w:rPr>
                <w:rFonts w:ascii="Courier" w:hAnsi="Courier"/>
                <w:sz w:val="20"/>
              </w:rPr>
            </w:pPr>
            <w:proofErr w:type="gramStart"/>
            <w:r w:rsidRPr="00E259AE">
              <w:rPr>
                <w:rFonts w:ascii="Courier" w:hAnsi="Courier"/>
                <w:sz w:val="20"/>
              </w:rPr>
              <w:t>gov.nih.nci.cagrid.identifiers.TypeVa</w:t>
            </w:r>
            <w:r>
              <w:rPr>
                <w:rFonts w:ascii="Courier" w:hAnsi="Courier"/>
                <w:sz w:val="20"/>
              </w:rPr>
              <w:t>luesMap</w:t>
            </w:r>
            <w:proofErr w:type="gramEnd"/>
            <w:r>
              <w:rPr>
                <w:rFonts w:ascii="Courier" w:hAnsi="Courier"/>
                <w:sz w:val="20"/>
              </w:rPr>
              <w:t xml:space="preserve"> getTypeValues(</w:t>
            </w:r>
            <w:r w:rsidRPr="00E259AE">
              <w:rPr>
                <w:rFonts w:ascii="Courier" w:hAnsi="Courier"/>
                <w:sz w:val="20"/>
              </w:rPr>
              <w:t>String identifier)</w:t>
            </w:r>
            <w:r>
              <w:rPr>
                <w:rFonts w:ascii="Courier" w:hAnsi="Courier"/>
                <w:sz w:val="20"/>
              </w:rPr>
              <w:t>;</w:t>
            </w:r>
          </w:p>
        </w:tc>
      </w:tr>
    </w:tbl>
    <w:p w:rsidR="00E259AE" w:rsidRDefault="00E259AE" w:rsidP="00B44FFE"/>
    <w:bookmarkEnd w:id="19"/>
    <w:bookmarkEnd w:id="20"/>
    <w:sectPr w:rsidR="00E259AE"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A06BF" w:rsidRDefault="007A06BF">
      <w:r>
        <w:separator/>
      </w:r>
    </w:p>
  </w:endnote>
  <w:endnote w:type="continuationSeparator" w:id="1">
    <w:p w:rsidR="007A06BF" w:rsidRDefault="007A06BF">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87CA7">
    <w:pPr>
      <w:pStyle w:val="Footer"/>
    </w:pPr>
    <w:r>
      <w:rPr>
        <w:rStyle w:val="PageNumber"/>
      </w:rPr>
      <w:fldChar w:fldCharType="begin"/>
    </w:r>
    <w:r w:rsidR="007A06BF">
      <w:rPr>
        <w:rStyle w:val="PageNumber"/>
      </w:rPr>
      <w:instrText xml:space="preserve"> PAGE </w:instrText>
    </w:r>
    <w:r>
      <w:rPr>
        <w:rStyle w:val="PageNumber"/>
      </w:rPr>
      <w:fldChar w:fldCharType="separate"/>
    </w:r>
    <w:r w:rsidR="00BB1CE2">
      <w:rPr>
        <w:rStyle w:val="PageNumber"/>
        <w:noProof/>
      </w:rPr>
      <w:t>22</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tab/>
    </w:r>
    <w:r w:rsidR="00787CA7">
      <w:rPr>
        <w:rStyle w:val="PageNumber"/>
      </w:rPr>
      <w:fldChar w:fldCharType="begin"/>
    </w:r>
    <w:r>
      <w:rPr>
        <w:rStyle w:val="PageNumber"/>
      </w:rPr>
      <w:instrText xml:space="preserve"> PAGE </w:instrText>
    </w:r>
    <w:r w:rsidR="00787CA7">
      <w:rPr>
        <w:rStyle w:val="PageNumber"/>
      </w:rPr>
      <w:fldChar w:fldCharType="separate"/>
    </w:r>
    <w:r w:rsidR="00BB1CE2">
      <w:rPr>
        <w:rStyle w:val="PageNumber"/>
        <w:noProof/>
      </w:rPr>
      <w:t>23</w:t>
    </w:r>
    <w:r w:rsidR="00787CA7">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rsidR="00787CA7">
      <w:rPr>
        <w:rStyle w:val="PageNumber"/>
      </w:rPr>
      <w:fldChar w:fldCharType="begin"/>
    </w:r>
    <w:r>
      <w:rPr>
        <w:rStyle w:val="PageNumber"/>
      </w:rPr>
      <w:instrText xml:space="preserve"> PAGE </w:instrText>
    </w:r>
    <w:r w:rsidR="00787CA7">
      <w:rPr>
        <w:rStyle w:val="PageNumber"/>
      </w:rPr>
      <w:fldChar w:fldCharType="separate"/>
    </w:r>
    <w:r w:rsidR="00BB1CE2">
      <w:rPr>
        <w:rStyle w:val="PageNumber"/>
        <w:noProof/>
      </w:rPr>
      <w:t>i</w:t>
    </w:r>
    <w:r w:rsidR="00787CA7">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A06BF" w:rsidRDefault="007A06BF">
      <w:r>
        <w:separator/>
      </w:r>
    </w:p>
  </w:footnote>
  <w:footnote w:type="continuationSeparator" w:id="1">
    <w:p w:rsidR="007A06BF" w:rsidRDefault="007A06BF">
      <w:r>
        <w:separator/>
      </w:r>
    </w:p>
  </w:footnote>
  <w:footnote w:type="continuationNotice" w:id="2">
    <w:p w:rsidR="007A06BF" w:rsidRDefault="007A06BF">
      <w:pPr>
        <w:pStyle w:val="Footer"/>
        <w:rPr>
          <w:sz w:val="18"/>
        </w:rPr>
      </w:pPr>
    </w:p>
  </w:footnote>
  <w:footnote w:id="3">
    <w:p w:rsidR="007A06BF" w:rsidRDefault="007A06BF">
      <w:pPr>
        <w:pStyle w:val="FootnoteText"/>
      </w:pPr>
      <w:r>
        <w:rPr>
          <w:rStyle w:val="FootnoteReference"/>
        </w:rPr>
        <w:footnoteRef/>
      </w:r>
      <w:r>
        <w:t xml:space="preserve"> The NA does not store the full identifier name</w:t>
      </w:r>
      <w:proofErr w:type="gramStart"/>
      <w:r>
        <w:t>;</w:t>
      </w:r>
      <w:proofErr w:type="gramEnd"/>
      <w:r>
        <w:t xml:space="preserve"> only the local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7"/>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8"/>
  </w:num>
  <w:num w:numId="17">
    <w:abstractNumId w:val="26"/>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103BC"/>
    <w:rsid w:val="000402A9"/>
    <w:rsid w:val="00042039"/>
    <w:rsid w:val="00052356"/>
    <w:rsid w:val="00054B9A"/>
    <w:rsid w:val="00055E04"/>
    <w:rsid w:val="00065378"/>
    <w:rsid w:val="00081492"/>
    <w:rsid w:val="000863A9"/>
    <w:rsid w:val="00090E1B"/>
    <w:rsid w:val="00096B3E"/>
    <w:rsid w:val="000C1387"/>
    <w:rsid w:val="000C16E5"/>
    <w:rsid w:val="000C1D4A"/>
    <w:rsid w:val="000C5547"/>
    <w:rsid w:val="000D2B89"/>
    <w:rsid w:val="000E3BCD"/>
    <w:rsid w:val="000F5955"/>
    <w:rsid w:val="00113B59"/>
    <w:rsid w:val="00120245"/>
    <w:rsid w:val="00121D21"/>
    <w:rsid w:val="00133B6F"/>
    <w:rsid w:val="00160462"/>
    <w:rsid w:val="00160E74"/>
    <w:rsid w:val="001649E9"/>
    <w:rsid w:val="00177861"/>
    <w:rsid w:val="001862E0"/>
    <w:rsid w:val="001A50A1"/>
    <w:rsid w:val="001B475C"/>
    <w:rsid w:val="001B7175"/>
    <w:rsid w:val="001B7540"/>
    <w:rsid w:val="001E3F13"/>
    <w:rsid w:val="001F2F12"/>
    <w:rsid w:val="00210A0C"/>
    <w:rsid w:val="00211CF0"/>
    <w:rsid w:val="00241F50"/>
    <w:rsid w:val="002466D7"/>
    <w:rsid w:val="00250DFB"/>
    <w:rsid w:val="0026429A"/>
    <w:rsid w:val="002763B3"/>
    <w:rsid w:val="002B6C3F"/>
    <w:rsid w:val="002C43E2"/>
    <w:rsid w:val="002C5018"/>
    <w:rsid w:val="002D35B0"/>
    <w:rsid w:val="002F2706"/>
    <w:rsid w:val="00307C3B"/>
    <w:rsid w:val="003608C7"/>
    <w:rsid w:val="00386F56"/>
    <w:rsid w:val="0038721D"/>
    <w:rsid w:val="003A6035"/>
    <w:rsid w:val="003B3916"/>
    <w:rsid w:val="003D4D26"/>
    <w:rsid w:val="003D7D1E"/>
    <w:rsid w:val="003F00F9"/>
    <w:rsid w:val="003F3E02"/>
    <w:rsid w:val="003F517C"/>
    <w:rsid w:val="003F767C"/>
    <w:rsid w:val="00417502"/>
    <w:rsid w:val="0042143F"/>
    <w:rsid w:val="0043781F"/>
    <w:rsid w:val="0044425C"/>
    <w:rsid w:val="0044549F"/>
    <w:rsid w:val="004501D4"/>
    <w:rsid w:val="00460BCA"/>
    <w:rsid w:val="0048798E"/>
    <w:rsid w:val="0049241B"/>
    <w:rsid w:val="0049538B"/>
    <w:rsid w:val="00496C74"/>
    <w:rsid w:val="004A6CBD"/>
    <w:rsid w:val="004B69A1"/>
    <w:rsid w:val="004C0484"/>
    <w:rsid w:val="004E10A2"/>
    <w:rsid w:val="004E515C"/>
    <w:rsid w:val="004E7AD7"/>
    <w:rsid w:val="00501535"/>
    <w:rsid w:val="00512C1B"/>
    <w:rsid w:val="00517451"/>
    <w:rsid w:val="00524DE6"/>
    <w:rsid w:val="00533E4F"/>
    <w:rsid w:val="00545052"/>
    <w:rsid w:val="005567B8"/>
    <w:rsid w:val="005639BF"/>
    <w:rsid w:val="00574637"/>
    <w:rsid w:val="00575674"/>
    <w:rsid w:val="00582875"/>
    <w:rsid w:val="00585432"/>
    <w:rsid w:val="005B0C1D"/>
    <w:rsid w:val="005B3A49"/>
    <w:rsid w:val="005E5EE7"/>
    <w:rsid w:val="00607EDD"/>
    <w:rsid w:val="006103CA"/>
    <w:rsid w:val="0061119B"/>
    <w:rsid w:val="00616997"/>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26257"/>
    <w:rsid w:val="007404B2"/>
    <w:rsid w:val="00744120"/>
    <w:rsid w:val="00774368"/>
    <w:rsid w:val="007870FC"/>
    <w:rsid w:val="00787CA7"/>
    <w:rsid w:val="007A06BF"/>
    <w:rsid w:val="007A683E"/>
    <w:rsid w:val="007B0E9A"/>
    <w:rsid w:val="007B0FC7"/>
    <w:rsid w:val="007B3461"/>
    <w:rsid w:val="007B7622"/>
    <w:rsid w:val="007C6DB6"/>
    <w:rsid w:val="007C7809"/>
    <w:rsid w:val="007D1239"/>
    <w:rsid w:val="007D6BDB"/>
    <w:rsid w:val="007E0400"/>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C408E"/>
    <w:rsid w:val="008D1342"/>
    <w:rsid w:val="008F2D59"/>
    <w:rsid w:val="009023B5"/>
    <w:rsid w:val="009128B9"/>
    <w:rsid w:val="009161BC"/>
    <w:rsid w:val="0092405B"/>
    <w:rsid w:val="009301A9"/>
    <w:rsid w:val="00931C0D"/>
    <w:rsid w:val="009346B6"/>
    <w:rsid w:val="0093697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4DEE"/>
    <w:rsid w:val="00A36EAC"/>
    <w:rsid w:val="00A422AD"/>
    <w:rsid w:val="00A4723C"/>
    <w:rsid w:val="00A548E2"/>
    <w:rsid w:val="00A61441"/>
    <w:rsid w:val="00A74E7E"/>
    <w:rsid w:val="00A8400B"/>
    <w:rsid w:val="00AA264E"/>
    <w:rsid w:val="00AA72A2"/>
    <w:rsid w:val="00AB3E94"/>
    <w:rsid w:val="00AC41FF"/>
    <w:rsid w:val="00AD35E5"/>
    <w:rsid w:val="00AD7D1C"/>
    <w:rsid w:val="00B036EE"/>
    <w:rsid w:val="00B20B66"/>
    <w:rsid w:val="00B313EE"/>
    <w:rsid w:val="00B363FE"/>
    <w:rsid w:val="00B4359C"/>
    <w:rsid w:val="00B43A75"/>
    <w:rsid w:val="00B44FFE"/>
    <w:rsid w:val="00B5102C"/>
    <w:rsid w:val="00B74994"/>
    <w:rsid w:val="00B80C9F"/>
    <w:rsid w:val="00B87506"/>
    <w:rsid w:val="00BA2F13"/>
    <w:rsid w:val="00BB1CE2"/>
    <w:rsid w:val="00BD3EB4"/>
    <w:rsid w:val="00BD4938"/>
    <w:rsid w:val="00BE2BDC"/>
    <w:rsid w:val="00BF1F28"/>
    <w:rsid w:val="00C15F43"/>
    <w:rsid w:val="00C2544A"/>
    <w:rsid w:val="00C34775"/>
    <w:rsid w:val="00C55D73"/>
    <w:rsid w:val="00C60C50"/>
    <w:rsid w:val="00CB4380"/>
    <w:rsid w:val="00CC010E"/>
    <w:rsid w:val="00CD1CAE"/>
    <w:rsid w:val="00CF3C72"/>
    <w:rsid w:val="00D35158"/>
    <w:rsid w:val="00D41019"/>
    <w:rsid w:val="00D414B0"/>
    <w:rsid w:val="00D45F16"/>
    <w:rsid w:val="00D51ADC"/>
    <w:rsid w:val="00D619A8"/>
    <w:rsid w:val="00D743AD"/>
    <w:rsid w:val="00D83343"/>
    <w:rsid w:val="00D94951"/>
    <w:rsid w:val="00DA1619"/>
    <w:rsid w:val="00DA2F4B"/>
    <w:rsid w:val="00DE6BF1"/>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75AA6"/>
    <w:rsid w:val="00F75AB8"/>
    <w:rsid w:val="00F87A89"/>
    <w:rsid w:val="00F87B70"/>
    <w:rsid w:val="00FA2425"/>
    <w:rsid w:val="00FB35B4"/>
    <w:rsid w:val="00FB707B"/>
    <w:rsid w:val="00FB7C0F"/>
    <w:rsid w:val="00FC758D"/>
    <w:rsid w:val="00FD0EB4"/>
    <w:rsid w:val="00FD488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theme" Target="theme/theme1.xml"/><Relationship Id="rId8" Type="http://schemas.openxmlformats.org/officeDocument/2006/relationships/image" Target="media/image1.jpeg"/><Relationship Id="rId13" Type="http://schemas.openxmlformats.org/officeDocument/2006/relationships/hyperlink" Target="http://foo.osumc.edu" TargetMode="External"/><Relationship Id="rId10"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image" Target="media/image3.png"/><Relationship Id="rId9"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14" Type="http://schemas.openxmlformats.org/officeDocument/2006/relationships/hyperlink" Target="http://na.cagrid.org/foo" TargetMode="External"/><Relationship Id="rId23" Type="http://schemas.openxmlformats.org/officeDocument/2006/relationships/image" Target="media/image9.png"/><Relationship Id="rId4" Type="http://schemas.openxmlformats.org/officeDocument/2006/relationships/settings" Target="settings.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bar.osumc.edu" TargetMode="External"/><Relationship Id="rId5" Type="http://schemas.openxmlformats.org/officeDocument/2006/relationships/webSettings" Target="webSettings.xml"/><Relationship Id="rId15" Type="http://schemas.openxmlformats.org/officeDocument/2006/relationships/hyperlink" Target="http://foo.osumc.edu" TargetMode="External"/><Relationship Id="rId19"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7.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1075</TotalTime>
  <Pages>32</Pages>
  <Words>6110</Words>
  <Characters>34832</Characters>
  <Application>Microsoft Macintosh Word</Application>
  <DocSecurity>0</DocSecurity>
  <Lines>290</Lines>
  <Paragraphs>69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42776</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126</cp:revision>
  <cp:lastPrinted>2009-07-27T14:35:00Z</cp:lastPrinted>
  <dcterms:created xsi:type="dcterms:W3CDTF">2009-07-21T16:09:00Z</dcterms:created>
  <dcterms:modified xsi:type="dcterms:W3CDTF">2009-08-04T17:06:00Z</dcterms:modified>
  <cp:category/>
</cp:coreProperties>
</file>